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729" w:rsidRDefault="00E66729" w:rsidP="00E66729">
      <w:pPr>
        <w:pStyle w:val="a5"/>
        <w:rPr>
          <w:sz w:val="52"/>
          <w:szCs w:val="52"/>
        </w:rPr>
      </w:pPr>
      <w:bookmarkStart w:id="0" w:name="_Toc321401962"/>
      <w:r w:rsidRPr="00AD0303">
        <w:rPr>
          <w:rFonts w:hint="eastAsia"/>
          <w:sz w:val="52"/>
          <w:szCs w:val="52"/>
        </w:rPr>
        <w:t>顺风车——</w:t>
      </w:r>
      <w:r>
        <w:rPr>
          <w:rFonts w:hint="eastAsia"/>
          <w:sz w:val="52"/>
          <w:szCs w:val="52"/>
        </w:rPr>
        <w:t>客户端</w:t>
      </w:r>
      <w:r w:rsidRPr="00AD0303">
        <w:rPr>
          <w:rFonts w:hint="eastAsia"/>
          <w:sz w:val="52"/>
          <w:szCs w:val="52"/>
        </w:rPr>
        <w:t>接口</w:t>
      </w:r>
      <w:bookmarkEnd w:id="0"/>
    </w:p>
    <w:p w:rsidR="00E66729" w:rsidRDefault="00E66729" w:rsidP="00E66729"/>
    <w:p w:rsidR="00E66729" w:rsidRDefault="00E66729" w:rsidP="00E66729"/>
    <w:p w:rsidR="00E66729" w:rsidRDefault="00E66729" w:rsidP="00E66729"/>
    <w:p w:rsidR="00E66729" w:rsidRDefault="00E66729" w:rsidP="00E66729"/>
    <w:p w:rsidR="00E66729" w:rsidRDefault="00E66729" w:rsidP="00E66729"/>
    <w:p w:rsidR="00E66729" w:rsidRDefault="00E66729" w:rsidP="00E66729"/>
    <w:p w:rsidR="00E66729" w:rsidRDefault="00E66729" w:rsidP="00E66729"/>
    <w:p w:rsidR="00E66729" w:rsidRDefault="00E66729" w:rsidP="00E66729"/>
    <w:p w:rsidR="00E66729" w:rsidRDefault="00E66729" w:rsidP="00E66729"/>
    <w:p w:rsidR="00E66729" w:rsidRDefault="00E66729" w:rsidP="00E66729"/>
    <w:p w:rsidR="00E66729" w:rsidRDefault="00E66729" w:rsidP="00E66729"/>
    <w:p w:rsidR="00E66729" w:rsidRDefault="00E66729" w:rsidP="00E66729"/>
    <w:p w:rsidR="00E66729" w:rsidRDefault="00E66729" w:rsidP="00E6672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03"/>
        <w:gridCol w:w="2751"/>
        <w:gridCol w:w="2751"/>
      </w:tblGrid>
      <w:tr w:rsidR="00E66729" w:rsidRPr="00362364" w:rsidTr="00FB5F93">
        <w:trPr>
          <w:trHeight w:val="467"/>
          <w:jc w:val="center"/>
        </w:trPr>
        <w:tc>
          <w:tcPr>
            <w:tcW w:w="1903" w:type="dxa"/>
            <w:vAlign w:val="center"/>
          </w:tcPr>
          <w:p w:rsidR="00E66729" w:rsidRPr="00362364" w:rsidRDefault="00E66729" w:rsidP="00FB5F93">
            <w:pPr>
              <w:widowControl/>
              <w:jc w:val="center"/>
              <w:rPr>
                <w:sz w:val="24"/>
                <w:szCs w:val="24"/>
              </w:rPr>
            </w:pPr>
            <w:r w:rsidRPr="00362364"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2751" w:type="dxa"/>
            <w:vAlign w:val="center"/>
          </w:tcPr>
          <w:p w:rsidR="00E66729" w:rsidRPr="00362364" w:rsidRDefault="00E66729" w:rsidP="00FB5F93">
            <w:pPr>
              <w:widowControl/>
              <w:jc w:val="center"/>
              <w:rPr>
                <w:sz w:val="24"/>
                <w:szCs w:val="24"/>
              </w:rPr>
            </w:pPr>
            <w:r w:rsidRPr="00362364">
              <w:rPr>
                <w:rFonts w:hint="eastAsia"/>
                <w:sz w:val="24"/>
                <w:szCs w:val="24"/>
              </w:rPr>
              <w:t>说</w:t>
            </w:r>
            <w:r w:rsidRPr="00362364">
              <w:rPr>
                <w:sz w:val="24"/>
                <w:szCs w:val="24"/>
              </w:rPr>
              <w:t xml:space="preserve">  </w:t>
            </w:r>
            <w:r w:rsidRPr="00362364">
              <w:rPr>
                <w:rFonts w:hint="eastAsia"/>
                <w:sz w:val="24"/>
                <w:szCs w:val="24"/>
              </w:rPr>
              <w:t>明</w:t>
            </w:r>
          </w:p>
        </w:tc>
        <w:tc>
          <w:tcPr>
            <w:tcW w:w="2751" w:type="dxa"/>
            <w:vAlign w:val="center"/>
          </w:tcPr>
          <w:p w:rsidR="00E66729" w:rsidRPr="00362364" w:rsidRDefault="00E66729" w:rsidP="00FB5F93">
            <w:pPr>
              <w:widowControl/>
              <w:jc w:val="center"/>
              <w:rPr>
                <w:sz w:val="24"/>
                <w:szCs w:val="24"/>
              </w:rPr>
            </w:pPr>
            <w:r w:rsidRPr="00362364">
              <w:rPr>
                <w:rFonts w:hint="eastAsia"/>
                <w:sz w:val="24"/>
                <w:szCs w:val="24"/>
              </w:rPr>
              <w:t>撰写人</w:t>
            </w:r>
          </w:p>
        </w:tc>
      </w:tr>
      <w:tr w:rsidR="00E66729" w:rsidRPr="00362364" w:rsidTr="00FB5F93">
        <w:trPr>
          <w:trHeight w:val="467"/>
          <w:jc w:val="center"/>
        </w:trPr>
        <w:tc>
          <w:tcPr>
            <w:tcW w:w="1903" w:type="dxa"/>
            <w:vAlign w:val="center"/>
          </w:tcPr>
          <w:p w:rsidR="00E66729" w:rsidRPr="00362364" w:rsidRDefault="00E66729" w:rsidP="00FB5F93">
            <w:pPr>
              <w:widowControl/>
              <w:jc w:val="center"/>
              <w:rPr>
                <w:sz w:val="18"/>
                <w:szCs w:val="18"/>
              </w:rPr>
            </w:pPr>
            <w:r w:rsidRPr="00362364">
              <w:rPr>
                <w:sz w:val="18"/>
                <w:szCs w:val="18"/>
              </w:rPr>
              <w:t>V1.0</w:t>
            </w:r>
          </w:p>
        </w:tc>
        <w:tc>
          <w:tcPr>
            <w:tcW w:w="2751" w:type="dxa"/>
            <w:vAlign w:val="center"/>
          </w:tcPr>
          <w:p w:rsidR="00E66729" w:rsidRPr="00362364" w:rsidRDefault="00E66729" w:rsidP="00FB5F93">
            <w:pPr>
              <w:widowControl/>
              <w:jc w:val="center"/>
              <w:rPr>
                <w:sz w:val="18"/>
                <w:szCs w:val="18"/>
              </w:rPr>
            </w:pPr>
            <w:r w:rsidRPr="00362364">
              <w:rPr>
                <w:rFonts w:hint="eastAsia"/>
                <w:sz w:val="18"/>
                <w:szCs w:val="18"/>
              </w:rPr>
              <w:t>原始版本</w:t>
            </w:r>
          </w:p>
        </w:tc>
        <w:tc>
          <w:tcPr>
            <w:tcW w:w="2751" w:type="dxa"/>
            <w:vAlign w:val="center"/>
          </w:tcPr>
          <w:p w:rsidR="00E66729" w:rsidRPr="00362364" w:rsidRDefault="00E66729" w:rsidP="00FB5F93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汪凯</w:t>
            </w:r>
          </w:p>
        </w:tc>
      </w:tr>
    </w:tbl>
    <w:p w:rsidR="00E66729" w:rsidRDefault="00E66729" w:rsidP="00E66729"/>
    <w:p w:rsidR="00C436DB" w:rsidRDefault="00C436DB">
      <w:pPr>
        <w:widowControl/>
        <w:jc w:val="left"/>
      </w:pPr>
      <w:r>
        <w:br w:type="page"/>
      </w:r>
    </w:p>
    <w:p w:rsidR="00194BCD" w:rsidRPr="00007A82" w:rsidRDefault="00194BCD" w:rsidP="00194BCD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根据车贴获得信息</w:t>
      </w:r>
      <w:r w:rsidRPr="00007A82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GET</w:t>
      </w:r>
      <w:r w:rsidRPr="00007A82">
        <w:rPr>
          <w:rFonts w:asciiTheme="minorEastAsia" w:hAnsiTheme="minorEastAsia" w:hint="eastAsia"/>
          <w:sz w:val="28"/>
          <w:szCs w:val="28"/>
        </w:rPr>
        <w:t>）：</w:t>
      </w:r>
    </w:p>
    <w:p w:rsidR="00194BCD" w:rsidRDefault="00194BCD" w:rsidP="00194BCD">
      <w:r>
        <w:rPr>
          <w:rFonts w:hint="eastAsia"/>
        </w:rPr>
        <w:t>接口描述：</w:t>
      </w:r>
    </w:p>
    <w:p w:rsidR="00194BCD" w:rsidRDefault="00194BCD" w:rsidP="00194BCD">
      <w:ins w:id="1" w:author="thinkpad" w:date="2012-01-08T21:23:00Z">
        <w:r>
          <w:rPr>
            <w:rFonts w:hint="eastAsia"/>
          </w:rPr>
          <w:t>描述：</w:t>
        </w:r>
      </w:ins>
    </w:p>
    <w:p w:rsidR="00194BCD" w:rsidRDefault="00194BCD" w:rsidP="00194BCD">
      <w:pPr>
        <w:rPr>
          <w:ins w:id="2" w:author="thinkpad" w:date="2012-01-08T21:23:00Z"/>
        </w:rPr>
      </w:pPr>
      <w:r>
        <w:rPr>
          <w:rFonts w:hint="eastAsia"/>
        </w:rPr>
        <w:tab/>
      </w:r>
      <w:r>
        <w:rPr>
          <w:rFonts w:hint="eastAsia"/>
        </w:rPr>
        <w:t>通过车贴内容获得人找车信息。</w:t>
      </w:r>
    </w:p>
    <w:p w:rsidR="00194BCD" w:rsidRPr="004E320F" w:rsidRDefault="00194BCD" w:rsidP="00194BCD">
      <w:pPr>
        <w:rPr>
          <w:noProof/>
        </w:rPr>
      </w:pPr>
      <w:r>
        <w:rPr>
          <w:rFonts w:hint="eastAsia"/>
        </w:rPr>
        <w:t>原型：</w:t>
      </w:r>
    </w:p>
    <w:p w:rsidR="00194BCD" w:rsidRDefault="00194BCD" w:rsidP="00194BCD">
      <w:ins w:id="3" w:author="thinkpad" w:date="2012-01-08T21:23:00Z">
        <w:r>
          <w:rPr>
            <w:rFonts w:hint="eastAsia"/>
          </w:rPr>
          <w:t>请求地址：</w:t>
        </w:r>
      </w:ins>
    </w:p>
    <w:p w:rsidR="00194BCD" w:rsidRPr="002E02DE" w:rsidRDefault="00194BCD" w:rsidP="00194BCD">
      <w:r>
        <w:rPr>
          <w:rFonts w:hint="eastAsia"/>
        </w:rPr>
        <w:tab/>
      </w:r>
      <w:hyperlink r:id="rId7" w:history="1">
        <w:r w:rsidRPr="00F122FB">
          <w:rPr>
            <w:rStyle w:val="a8"/>
            <w:rFonts w:hint="eastAsia"/>
          </w:rPr>
          <w:t>http://xxx.xxx.xxx.xxx/</w:t>
        </w:r>
        <w:r>
          <w:rPr>
            <w:rStyle w:val="a8"/>
            <w:rFonts w:hint="eastAsia"/>
          </w:rPr>
          <w:t>sfc</w:t>
        </w:r>
        <w:r w:rsidRPr="00F122FB">
          <w:rPr>
            <w:rStyle w:val="a8"/>
            <w:rFonts w:hint="eastAsia"/>
          </w:rPr>
          <w:t>/</w:t>
        </w:r>
        <w:r>
          <w:rPr>
            <w:rStyle w:val="a8"/>
            <w:rFonts w:hint="eastAsia"/>
          </w:rPr>
          <w:t>fx/</w:t>
        </w:r>
      </w:hyperlink>
      <w:r>
        <w:rPr>
          <w:rStyle w:val="a8"/>
          <w:rFonts w:hint="eastAsia"/>
        </w:rPr>
        <w:t>info?{id}</w:t>
      </w:r>
    </w:p>
    <w:p w:rsidR="00194BCD" w:rsidRDefault="00194BCD" w:rsidP="00194BCD">
      <w:ins w:id="4" w:author="thinkpad" w:date="2012-01-08T21:24:00Z">
        <w:r>
          <w:rPr>
            <w:rFonts w:hint="eastAsia"/>
          </w:rPr>
          <w:t>请求参数：</w:t>
        </w:r>
      </w:ins>
    </w:p>
    <w:tbl>
      <w:tblPr>
        <w:tblStyle w:val="a7"/>
        <w:tblW w:w="5000" w:type="pct"/>
        <w:tblLook w:val="04A0"/>
      </w:tblPr>
      <w:tblGrid>
        <w:gridCol w:w="1525"/>
        <w:gridCol w:w="6997"/>
      </w:tblGrid>
      <w:tr w:rsidR="00194BCD" w:rsidRPr="00ED7398" w:rsidTr="00A14609">
        <w:tc>
          <w:tcPr>
            <w:tcW w:w="895" w:type="pct"/>
          </w:tcPr>
          <w:p w:rsidR="00194BCD" w:rsidRPr="00ED7398" w:rsidRDefault="00194BCD" w:rsidP="00A1460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105" w:type="pct"/>
          </w:tcPr>
          <w:p w:rsidR="00194BCD" w:rsidRPr="00ED7398" w:rsidRDefault="00194BCD" w:rsidP="00A1460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  <w:tr w:rsidR="00194BCD" w:rsidRPr="00A00461" w:rsidTr="00A14609">
        <w:tc>
          <w:tcPr>
            <w:tcW w:w="895" w:type="pct"/>
          </w:tcPr>
          <w:p w:rsidR="00194BCD" w:rsidRPr="00A00461" w:rsidRDefault="00194BCD" w:rsidP="00A14609">
            <w:r>
              <w:rPr>
                <w:rFonts w:hint="eastAsia"/>
              </w:rPr>
              <w:t>id</w:t>
            </w:r>
          </w:p>
        </w:tc>
        <w:tc>
          <w:tcPr>
            <w:tcW w:w="4105" w:type="pct"/>
          </w:tcPr>
          <w:p w:rsidR="00194BCD" w:rsidRPr="00A00461" w:rsidRDefault="00194BCD" w:rsidP="00A14609">
            <w:r>
              <w:rPr>
                <w:rFonts w:hint="eastAsia"/>
              </w:rPr>
              <w:t>车贴内容</w:t>
            </w:r>
          </w:p>
        </w:tc>
      </w:tr>
    </w:tbl>
    <w:p w:rsidR="00194BCD" w:rsidRDefault="00194BCD" w:rsidP="00194BCD">
      <w:pPr>
        <w:rPr>
          <w:ins w:id="5" w:author="thinkpad" w:date="2012-01-08T21:24:00Z"/>
        </w:rPr>
      </w:pPr>
    </w:p>
    <w:p w:rsidR="00194BCD" w:rsidRDefault="00194BCD" w:rsidP="00194BCD">
      <w:pPr>
        <w:rPr>
          <w:ins w:id="6" w:author="thinkpad" w:date="2012-01-08T21:24:00Z"/>
        </w:rPr>
      </w:pPr>
      <w:ins w:id="7" w:author="thinkpad" w:date="2012-01-08T21:24:00Z">
        <w:r>
          <w:rPr>
            <w:rFonts w:hint="eastAsia"/>
          </w:rPr>
          <w:t>响应参数：</w:t>
        </w:r>
      </w:ins>
    </w:p>
    <w:tbl>
      <w:tblPr>
        <w:tblStyle w:val="a7"/>
        <w:tblW w:w="5000" w:type="pct"/>
        <w:tblLook w:val="04A0"/>
      </w:tblPr>
      <w:tblGrid>
        <w:gridCol w:w="2517"/>
        <w:gridCol w:w="6005"/>
      </w:tblGrid>
      <w:tr w:rsidR="00194BCD" w:rsidRPr="00ED7398" w:rsidTr="00CA6E55">
        <w:tc>
          <w:tcPr>
            <w:tcW w:w="1477" w:type="pct"/>
          </w:tcPr>
          <w:p w:rsidR="00194BCD" w:rsidRPr="00ED7398" w:rsidRDefault="00194BCD" w:rsidP="00A1460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523" w:type="pct"/>
          </w:tcPr>
          <w:p w:rsidR="00194BCD" w:rsidRPr="00ED7398" w:rsidRDefault="00194BCD" w:rsidP="00A1460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  <w:tr w:rsidR="00194BCD" w:rsidRPr="00ED7398" w:rsidTr="00CA6E55">
        <w:tc>
          <w:tcPr>
            <w:tcW w:w="1477" w:type="pct"/>
          </w:tcPr>
          <w:p w:rsidR="00194BCD" w:rsidRDefault="00211185" w:rsidP="00211185">
            <w:pPr>
              <w:rPr>
                <w:color w:val="595959" w:themeColor="text1" w:themeTint="A6"/>
              </w:rPr>
            </w:pPr>
            <w:proofErr w:type="spellStart"/>
            <w:r>
              <w:rPr>
                <w:rFonts w:hint="eastAsia"/>
              </w:rPr>
              <w:t>i</w:t>
            </w:r>
            <w:r w:rsidRPr="00BD06B4">
              <w:t>nfo</w:t>
            </w:r>
            <w:r>
              <w:rPr>
                <w:rFonts w:hint="eastAsia"/>
              </w:rPr>
              <w:t>.</w:t>
            </w:r>
            <w:r w:rsidRPr="00BD06B4">
              <w:t>data</w:t>
            </w:r>
            <w:r>
              <w:rPr>
                <w:rFonts w:hint="eastAsia"/>
              </w:rPr>
              <w:t>.</w:t>
            </w:r>
            <w:r w:rsidR="00BD06B4" w:rsidRPr="00BD06B4">
              <w:t>drvlist</w:t>
            </w:r>
            <w:r w:rsidR="00BD06B4">
              <w:rPr>
                <w:rFonts w:hint="eastAsia"/>
              </w:rPr>
              <w:t>.</w:t>
            </w:r>
            <w:r w:rsidR="00194BCD" w:rsidRPr="006256E7">
              <w:t>destaddr</w:t>
            </w:r>
            <w:proofErr w:type="spellEnd"/>
          </w:p>
        </w:tc>
        <w:tc>
          <w:tcPr>
            <w:tcW w:w="3523" w:type="pct"/>
          </w:tcPr>
          <w:p w:rsidR="00194BCD" w:rsidRDefault="00BD06B4" w:rsidP="00A1460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车找人：</w:t>
            </w:r>
            <w:r w:rsidR="00194BCD">
              <w:rPr>
                <w:rFonts w:hint="eastAsia"/>
                <w:color w:val="595959" w:themeColor="text1" w:themeTint="A6"/>
              </w:rPr>
              <w:t>目的地</w:t>
            </w:r>
            <w:r w:rsidR="00C20AF9">
              <w:rPr>
                <w:rFonts w:hint="eastAsia"/>
                <w:color w:val="595959" w:themeColor="text1" w:themeTint="A6"/>
              </w:rPr>
              <w:t>(encode)</w:t>
            </w:r>
          </w:p>
        </w:tc>
      </w:tr>
      <w:tr w:rsidR="00BD06B4" w:rsidRPr="00ED7398" w:rsidTr="00CA6E55">
        <w:tc>
          <w:tcPr>
            <w:tcW w:w="1477" w:type="pct"/>
          </w:tcPr>
          <w:p w:rsidR="00BD06B4" w:rsidRPr="00BD06B4" w:rsidRDefault="00CA6E55" w:rsidP="00BD06B4">
            <w:proofErr w:type="spellStart"/>
            <w:r>
              <w:rPr>
                <w:rFonts w:hint="eastAsia"/>
              </w:rPr>
              <w:t>i</w:t>
            </w:r>
            <w:r w:rsidRPr="00BD06B4">
              <w:t>nfo</w:t>
            </w:r>
            <w:r>
              <w:rPr>
                <w:rFonts w:hint="eastAsia"/>
              </w:rPr>
              <w:t>.</w:t>
            </w:r>
            <w:r w:rsidRPr="00BD06B4">
              <w:t>data</w:t>
            </w:r>
            <w:r>
              <w:rPr>
                <w:rFonts w:hint="eastAsia"/>
              </w:rPr>
              <w:t>.</w:t>
            </w:r>
            <w:r w:rsidR="00BD06B4">
              <w:rPr>
                <w:rFonts w:hint="eastAsia"/>
              </w:rPr>
              <w:t>d</w:t>
            </w:r>
            <w:r w:rsidR="00BD06B4" w:rsidRPr="00BD06B4">
              <w:t>rvlist</w:t>
            </w:r>
            <w:proofErr w:type="spellEnd"/>
            <w:r w:rsidR="00BD06B4">
              <w:rPr>
                <w:rFonts w:hint="eastAsia"/>
              </w:rPr>
              <w:t>.</w:t>
            </w:r>
            <w:r w:rsidR="00BD06B4" w:rsidRPr="00BD06B4">
              <w:t xml:space="preserve"> </w:t>
            </w:r>
            <w:proofErr w:type="spellStart"/>
            <w:r w:rsidR="00BD06B4" w:rsidRPr="00BD06B4">
              <w:t>drvpath</w:t>
            </w:r>
            <w:proofErr w:type="spellEnd"/>
          </w:p>
        </w:tc>
        <w:tc>
          <w:tcPr>
            <w:tcW w:w="3523" w:type="pct"/>
          </w:tcPr>
          <w:p w:rsidR="00BD06B4" w:rsidRDefault="00BD06B4" w:rsidP="00A1460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车找人：驾驶路线</w:t>
            </w:r>
            <w:r w:rsidR="00C20AF9">
              <w:rPr>
                <w:rFonts w:hint="eastAsia"/>
                <w:color w:val="595959" w:themeColor="text1" w:themeTint="A6"/>
              </w:rPr>
              <w:t>(encode)</w:t>
            </w:r>
          </w:p>
        </w:tc>
      </w:tr>
      <w:tr w:rsidR="00BD06B4" w:rsidRPr="00ED7398" w:rsidTr="00CA6E55">
        <w:tc>
          <w:tcPr>
            <w:tcW w:w="1477" w:type="pct"/>
          </w:tcPr>
          <w:p w:rsidR="00BD06B4" w:rsidRDefault="00CA6E55" w:rsidP="00BD06B4">
            <w:proofErr w:type="spellStart"/>
            <w:r>
              <w:rPr>
                <w:rFonts w:hint="eastAsia"/>
              </w:rPr>
              <w:t>i</w:t>
            </w:r>
            <w:r w:rsidRPr="00BD06B4">
              <w:t>nfo</w:t>
            </w:r>
            <w:r>
              <w:rPr>
                <w:rFonts w:hint="eastAsia"/>
              </w:rPr>
              <w:t>.</w:t>
            </w:r>
            <w:r w:rsidRPr="00BD06B4">
              <w:t>data</w:t>
            </w:r>
            <w:r>
              <w:rPr>
                <w:rFonts w:hint="eastAsia"/>
              </w:rPr>
              <w:t>.</w:t>
            </w:r>
            <w:r w:rsidR="00BD06B4">
              <w:rPr>
                <w:rFonts w:hint="eastAsia"/>
              </w:rPr>
              <w:t>d</w:t>
            </w:r>
            <w:r w:rsidR="00BD06B4" w:rsidRPr="00BD06B4">
              <w:t>rvlist</w:t>
            </w:r>
            <w:r w:rsidR="00BD06B4">
              <w:rPr>
                <w:rFonts w:hint="eastAsia"/>
              </w:rPr>
              <w:t>.</w:t>
            </w:r>
            <w:r w:rsidR="00BD06B4" w:rsidRPr="00BD06B4">
              <w:t>startaddr</w:t>
            </w:r>
            <w:proofErr w:type="spellEnd"/>
          </w:p>
        </w:tc>
        <w:tc>
          <w:tcPr>
            <w:tcW w:w="3523" w:type="pct"/>
          </w:tcPr>
          <w:p w:rsidR="00BD06B4" w:rsidRDefault="00BD06B4" w:rsidP="00A1460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车找人：起始地址</w:t>
            </w:r>
            <w:r w:rsidR="00C20AF9">
              <w:rPr>
                <w:rFonts w:hint="eastAsia"/>
                <w:color w:val="595959" w:themeColor="text1" w:themeTint="A6"/>
              </w:rPr>
              <w:t>(encode)</w:t>
            </w:r>
          </w:p>
        </w:tc>
      </w:tr>
      <w:tr w:rsidR="00BD06B4" w:rsidRPr="00ED7398" w:rsidTr="00CA6E55">
        <w:tc>
          <w:tcPr>
            <w:tcW w:w="1477" w:type="pct"/>
          </w:tcPr>
          <w:p w:rsidR="00BD06B4" w:rsidRDefault="00CA6E55" w:rsidP="00BD06B4">
            <w:proofErr w:type="spellStart"/>
            <w:r>
              <w:rPr>
                <w:rFonts w:hint="eastAsia"/>
              </w:rPr>
              <w:t>i</w:t>
            </w:r>
            <w:r w:rsidRPr="00BD06B4">
              <w:t>nfo</w:t>
            </w:r>
            <w:r>
              <w:rPr>
                <w:rFonts w:hint="eastAsia"/>
              </w:rPr>
              <w:t>.</w:t>
            </w:r>
            <w:r w:rsidRPr="00BD06B4">
              <w:t>data</w:t>
            </w:r>
            <w:r>
              <w:rPr>
                <w:rFonts w:hint="eastAsia"/>
              </w:rPr>
              <w:t>.</w:t>
            </w:r>
            <w:r w:rsidR="00BD06B4">
              <w:rPr>
                <w:rFonts w:hint="eastAsia"/>
              </w:rPr>
              <w:t>d</w:t>
            </w:r>
            <w:r w:rsidR="00BD06B4" w:rsidRPr="00BD06B4">
              <w:t>rvlist</w:t>
            </w:r>
            <w:r w:rsidR="00BD06B4">
              <w:rPr>
                <w:rFonts w:hint="eastAsia"/>
              </w:rPr>
              <w:t>.</w:t>
            </w:r>
            <w:r w:rsidR="00BD06B4" w:rsidRPr="00BD06B4">
              <w:t>shour</w:t>
            </w:r>
            <w:proofErr w:type="spellEnd"/>
          </w:p>
        </w:tc>
        <w:tc>
          <w:tcPr>
            <w:tcW w:w="3523" w:type="pct"/>
          </w:tcPr>
          <w:p w:rsidR="00BD06B4" w:rsidRDefault="00BD06B4" w:rsidP="00A1460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车找人：出发开始小时</w:t>
            </w:r>
          </w:p>
        </w:tc>
      </w:tr>
      <w:tr w:rsidR="00BD06B4" w:rsidRPr="00ED7398" w:rsidTr="00CA6E55">
        <w:tc>
          <w:tcPr>
            <w:tcW w:w="1477" w:type="pct"/>
          </w:tcPr>
          <w:p w:rsidR="00BD06B4" w:rsidRDefault="00CA6E55" w:rsidP="00BD06B4">
            <w:proofErr w:type="spellStart"/>
            <w:r>
              <w:rPr>
                <w:rFonts w:hint="eastAsia"/>
              </w:rPr>
              <w:t>i</w:t>
            </w:r>
            <w:r w:rsidRPr="00BD06B4">
              <w:t>nfo</w:t>
            </w:r>
            <w:r>
              <w:rPr>
                <w:rFonts w:hint="eastAsia"/>
              </w:rPr>
              <w:t>.</w:t>
            </w:r>
            <w:r w:rsidRPr="00BD06B4">
              <w:t>data</w:t>
            </w:r>
            <w:r>
              <w:rPr>
                <w:rFonts w:hint="eastAsia"/>
              </w:rPr>
              <w:t>.</w:t>
            </w:r>
            <w:r w:rsidR="00BD06B4">
              <w:rPr>
                <w:rFonts w:hint="eastAsia"/>
              </w:rPr>
              <w:t>d</w:t>
            </w:r>
            <w:r w:rsidR="00BD06B4" w:rsidRPr="00BD06B4">
              <w:t>rvlist</w:t>
            </w:r>
            <w:r w:rsidR="00BD06B4">
              <w:rPr>
                <w:rFonts w:hint="eastAsia"/>
              </w:rPr>
              <w:t>.</w:t>
            </w:r>
            <w:r w:rsidR="00BD06B4" w:rsidRPr="00BD06B4">
              <w:t>sminut</w:t>
            </w:r>
            <w:proofErr w:type="spellEnd"/>
          </w:p>
        </w:tc>
        <w:tc>
          <w:tcPr>
            <w:tcW w:w="3523" w:type="pct"/>
          </w:tcPr>
          <w:p w:rsidR="00BD06B4" w:rsidRDefault="00BD06B4" w:rsidP="00A1460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车找人：出发开始分钟</w:t>
            </w:r>
          </w:p>
        </w:tc>
      </w:tr>
      <w:tr w:rsidR="00BD06B4" w:rsidRPr="00ED7398" w:rsidTr="00CA6E55">
        <w:tc>
          <w:tcPr>
            <w:tcW w:w="1477" w:type="pct"/>
          </w:tcPr>
          <w:p w:rsidR="00BD06B4" w:rsidRDefault="00CA6E55" w:rsidP="00BD06B4">
            <w:proofErr w:type="spellStart"/>
            <w:r>
              <w:rPr>
                <w:rFonts w:hint="eastAsia"/>
              </w:rPr>
              <w:t>i</w:t>
            </w:r>
            <w:r w:rsidRPr="00BD06B4">
              <w:t>nfo</w:t>
            </w:r>
            <w:r>
              <w:rPr>
                <w:rFonts w:hint="eastAsia"/>
              </w:rPr>
              <w:t>.</w:t>
            </w:r>
            <w:r w:rsidRPr="00BD06B4">
              <w:t>data</w:t>
            </w:r>
            <w:r>
              <w:rPr>
                <w:rFonts w:hint="eastAsia"/>
              </w:rPr>
              <w:t>.</w:t>
            </w:r>
            <w:r w:rsidR="00BD06B4">
              <w:rPr>
                <w:rFonts w:hint="eastAsia"/>
              </w:rPr>
              <w:t>p</w:t>
            </w:r>
            <w:r w:rsidR="00BD06B4" w:rsidRPr="00BD06B4">
              <w:t>sglist</w:t>
            </w:r>
            <w:r w:rsidR="00BD06B4">
              <w:rPr>
                <w:rFonts w:hint="eastAsia"/>
              </w:rPr>
              <w:t>.</w:t>
            </w:r>
            <w:r w:rsidR="00BD06B4" w:rsidRPr="00BD06B4">
              <w:t>destaddr</w:t>
            </w:r>
            <w:proofErr w:type="spellEnd"/>
          </w:p>
        </w:tc>
        <w:tc>
          <w:tcPr>
            <w:tcW w:w="3523" w:type="pct"/>
          </w:tcPr>
          <w:p w:rsidR="00BD06B4" w:rsidRDefault="00BD06B4" w:rsidP="00A1460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人找车：目的地</w:t>
            </w:r>
            <w:r w:rsidR="00C20AF9">
              <w:rPr>
                <w:rFonts w:hint="eastAsia"/>
                <w:color w:val="595959" w:themeColor="text1" w:themeTint="A6"/>
              </w:rPr>
              <w:t>(encode)</w:t>
            </w:r>
          </w:p>
        </w:tc>
      </w:tr>
      <w:tr w:rsidR="00BD06B4" w:rsidRPr="00ED7398" w:rsidTr="00CA6E55">
        <w:tc>
          <w:tcPr>
            <w:tcW w:w="1477" w:type="pct"/>
          </w:tcPr>
          <w:p w:rsidR="00BD06B4" w:rsidRDefault="00CA6E55" w:rsidP="00BD06B4">
            <w:proofErr w:type="spellStart"/>
            <w:r>
              <w:rPr>
                <w:rFonts w:hint="eastAsia"/>
              </w:rPr>
              <w:t>i</w:t>
            </w:r>
            <w:r w:rsidRPr="00BD06B4">
              <w:t>nfo</w:t>
            </w:r>
            <w:r>
              <w:rPr>
                <w:rFonts w:hint="eastAsia"/>
              </w:rPr>
              <w:t>.</w:t>
            </w:r>
            <w:r w:rsidRPr="00BD06B4">
              <w:t>data</w:t>
            </w:r>
            <w:r>
              <w:rPr>
                <w:rFonts w:hint="eastAsia"/>
              </w:rPr>
              <w:t>.</w:t>
            </w:r>
            <w:r w:rsidR="00BD06B4">
              <w:t>p</w:t>
            </w:r>
            <w:r w:rsidR="00BD06B4" w:rsidRPr="00BD06B4">
              <w:t>sglist</w:t>
            </w:r>
            <w:r w:rsidR="00BD06B4">
              <w:rPr>
                <w:rFonts w:hint="eastAsia"/>
              </w:rPr>
              <w:t>.</w:t>
            </w:r>
            <w:r w:rsidR="00BD06B4" w:rsidRPr="00BD06B4">
              <w:t>startaddr</w:t>
            </w:r>
            <w:proofErr w:type="spellEnd"/>
          </w:p>
        </w:tc>
        <w:tc>
          <w:tcPr>
            <w:tcW w:w="3523" w:type="pct"/>
          </w:tcPr>
          <w:p w:rsidR="00BD06B4" w:rsidRDefault="00BD06B4" w:rsidP="00A1460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人找车：起始地址</w:t>
            </w:r>
            <w:r w:rsidR="00C20AF9">
              <w:rPr>
                <w:rFonts w:hint="eastAsia"/>
                <w:color w:val="595959" w:themeColor="text1" w:themeTint="A6"/>
              </w:rPr>
              <w:t>(encode)</w:t>
            </w:r>
          </w:p>
        </w:tc>
      </w:tr>
      <w:tr w:rsidR="00BD06B4" w:rsidRPr="00ED7398" w:rsidTr="00CA6E55">
        <w:tc>
          <w:tcPr>
            <w:tcW w:w="1477" w:type="pct"/>
          </w:tcPr>
          <w:p w:rsidR="00BD06B4" w:rsidRDefault="00CA6E55" w:rsidP="00BD06B4">
            <w:proofErr w:type="spellStart"/>
            <w:r>
              <w:rPr>
                <w:rFonts w:hint="eastAsia"/>
              </w:rPr>
              <w:t>i</w:t>
            </w:r>
            <w:r w:rsidRPr="00BD06B4">
              <w:t>nfo</w:t>
            </w:r>
            <w:r>
              <w:rPr>
                <w:rFonts w:hint="eastAsia"/>
              </w:rPr>
              <w:t>.</w:t>
            </w:r>
            <w:r w:rsidRPr="00BD06B4">
              <w:t>data</w:t>
            </w:r>
            <w:r>
              <w:rPr>
                <w:rFonts w:hint="eastAsia"/>
              </w:rPr>
              <w:t>.</w:t>
            </w:r>
            <w:r w:rsidR="00BD06B4">
              <w:t>p</w:t>
            </w:r>
            <w:r w:rsidR="00BD06B4" w:rsidRPr="00BD06B4">
              <w:t>sglist</w:t>
            </w:r>
            <w:r w:rsidR="00BD06B4">
              <w:rPr>
                <w:rFonts w:hint="eastAsia"/>
              </w:rPr>
              <w:t>.</w:t>
            </w:r>
            <w:r w:rsidR="00BD06B4" w:rsidRPr="00BD06B4">
              <w:t>shour</w:t>
            </w:r>
            <w:proofErr w:type="spellEnd"/>
          </w:p>
        </w:tc>
        <w:tc>
          <w:tcPr>
            <w:tcW w:w="3523" w:type="pct"/>
          </w:tcPr>
          <w:p w:rsidR="00BD06B4" w:rsidRDefault="00BD06B4" w:rsidP="00A1460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人找车：出发开始小时</w:t>
            </w:r>
          </w:p>
        </w:tc>
      </w:tr>
      <w:tr w:rsidR="00BD06B4" w:rsidRPr="00ED7398" w:rsidTr="00CA6E55">
        <w:tc>
          <w:tcPr>
            <w:tcW w:w="1477" w:type="pct"/>
          </w:tcPr>
          <w:p w:rsidR="00BD06B4" w:rsidRDefault="00CA6E55" w:rsidP="00BD06B4">
            <w:proofErr w:type="spellStart"/>
            <w:r>
              <w:rPr>
                <w:rFonts w:hint="eastAsia"/>
              </w:rPr>
              <w:t>i</w:t>
            </w:r>
            <w:r w:rsidRPr="00BD06B4">
              <w:t>nfo</w:t>
            </w:r>
            <w:r>
              <w:rPr>
                <w:rFonts w:hint="eastAsia"/>
              </w:rPr>
              <w:t>.</w:t>
            </w:r>
            <w:r w:rsidRPr="00BD06B4">
              <w:t>data</w:t>
            </w:r>
            <w:r>
              <w:rPr>
                <w:rFonts w:hint="eastAsia"/>
              </w:rPr>
              <w:t>.</w:t>
            </w:r>
            <w:r w:rsidR="00BD06B4">
              <w:t>p</w:t>
            </w:r>
            <w:r w:rsidR="00BD06B4" w:rsidRPr="00BD06B4">
              <w:t>sglist</w:t>
            </w:r>
            <w:r w:rsidR="00BD06B4">
              <w:rPr>
                <w:rFonts w:hint="eastAsia"/>
              </w:rPr>
              <w:t>.</w:t>
            </w:r>
            <w:r w:rsidR="00BD06B4" w:rsidRPr="00BD06B4">
              <w:t>sminut</w:t>
            </w:r>
            <w:proofErr w:type="spellEnd"/>
          </w:p>
        </w:tc>
        <w:tc>
          <w:tcPr>
            <w:tcW w:w="3523" w:type="pct"/>
          </w:tcPr>
          <w:p w:rsidR="00BD06B4" w:rsidRDefault="00BD06B4" w:rsidP="00A1460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人找车：出发开始分钟</w:t>
            </w:r>
          </w:p>
        </w:tc>
      </w:tr>
      <w:tr w:rsidR="00C84B05" w:rsidRPr="00ED7398" w:rsidTr="00CA6E55">
        <w:tc>
          <w:tcPr>
            <w:tcW w:w="1477" w:type="pct"/>
          </w:tcPr>
          <w:p w:rsidR="00C84B05" w:rsidRDefault="00C84B05" w:rsidP="00CA6E55">
            <w:proofErr w:type="spellStart"/>
            <w:r>
              <w:rPr>
                <w:rFonts w:hint="eastAsia"/>
              </w:rPr>
              <w:t>i</w:t>
            </w:r>
            <w:r w:rsidRPr="00BD06B4">
              <w:t>nfo</w:t>
            </w:r>
            <w:r>
              <w:rPr>
                <w:rFonts w:hint="eastAsia"/>
              </w:rPr>
              <w:t>.</w:t>
            </w:r>
            <w:r w:rsidRPr="00BD06B4">
              <w:t>data</w:t>
            </w:r>
            <w:r>
              <w:rPr>
                <w:rFonts w:hint="eastAsia"/>
              </w:rPr>
              <w:t>.real.</w:t>
            </w:r>
            <w:r w:rsidRPr="00C84B05">
              <w:t>carcolor</w:t>
            </w:r>
            <w:proofErr w:type="spellEnd"/>
          </w:p>
        </w:tc>
        <w:tc>
          <w:tcPr>
            <w:tcW w:w="3523" w:type="pct"/>
          </w:tcPr>
          <w:p w:rsidR="00C84B05" w:rsidRDefault="00C84B05" w:rsidP="00A1460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车颜色</w:t>
            </w:r>
            <w:r w:rsidR="00C20AF9">
              <w:rPr>
                <w:rFonts w:hint="eastAsia"/>
                <w:color w:val="595959" w:themeColor="text1" w:themeTint="A6"/>
              </w:rPr>
              <w:t>(encode)</w:t>
            </w:r>
          </w:p>
        </w:tc>
      </w:tr>
      <w:tr w:rsidR="00C84B05" w:rsidRPr="00ED7398" w:rsidTr="00CA6E55">
        <w:tc>
          <w:tcPr>
            <w:tcW w:w="1477" w:type="pct"/>
          </w:tcPr>
          <w:p w:rsidR="00C84B05" w:rsidRDefault="00C84B05" w:rsidP="00BD06B4">
            <w:proofErr w:type="spellStart"/>
            <w:r>
              <w:rPr>
                <w:rFonts w:hint="eastAsia"/>
              </w:rPr>
              <w:t>i</w:t>
            </w:r>
            <w:r w:rsidRPr="00BD06B4">
              <w:t>nfo</w:t>
            </w:r>
            <w:r>
              <w:rPr>
                <w:rFonts w:hint="eastAsia"/>
              </w:rPr>
              <w:t>.</w:t>
            </w:r>
            <w:r w:rsidRPr="00BD06B4">
              <w:t>data</w:t>
            </w:r>
            <w:r>
              <w:rPr>
                <w:rFonts w:hint="eastAsia"/>
              </w:rPr>
              <w:t>.real.</w:t>
            </w:r>
            <w:r w:rsidRPr="00C84B05">
              <w:t>carimg</w:t>
            </w:r>
            <w:proofErr w:type="spellEnd"/>
          </w:p>
        </w:tc>
        <w:tc>
          <w:tcPr>
            <w:tcW w:w="3523" w:type="pct"/>
          </w:tcPr>
          <w:p w:rsidR="00C84B05" w:rsidRDefault="00C84B05" w:rsidP="00A1460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车图片地址</w:t>
            </w:r>
            <w:r w:rsidR="00C20AF9">
              <w:rPr>
                <w:rFonts w:hint="eastAsia"/>
                <w:color w:val="595959" w:themeColor="text1" w:themeTint="A6"/>
              </w:rPr>
              <w:t>(encode)</w:t>
            </w:r>
          </w:p>
        </w:tc>
      </w:tr>
      <w:tr w:rsidR="00C84B05" w:rsidRPr="00ED7398" w:rsidTr="00CA6E55">
        <w:tc>
          <w:tcPr>
            <w:tcW w:w="1477" w:type="pct"/>
          </w:tcPr>
          <w:p w:rsidR="00C84B05" w:rsidRDefault="00C84B05" w:rsidP="00C84B05">
            <w:proofErr w:type="spellStart"/>
            <w:r>
              <w:rPr>
                <w:rFonts w:hint="eastAsia"/>
              </w:rPr>
              <w:t>i</w:t>
            </w:r>
            <w:r w:rsidRPr="00BD06B4">
              <w:t>nfo</w:t>
            </w:r>
            <w:r>
              <w:rPr>
                <w:rFonts w:hint="eastAsia"/>
              </w:rPr>
              <w:t>.</w:t>
            </w:r>
            <w:r w:rsidRPr="00BD06B4">
              <w:t>data</w:t>
            </w:r>
            <w:r>
              <w:rPr>
                <w:rFonts w:hint="eastAsia"/>
              </w:rPr>
              <w:t>.real.</w:t>
            </w:r>
            <w:r w:rsidRPr="00C84B05">
              <w:t>carplate</w:t>
            </w:r>
            <w:proofErr w:type="spellEnd"/>
          </w:p>
        </w:tc>
        <w:tc>
          <w:tcPr>
            <w:tcW w:w="3523" w:type="pct"/>
          </w:tcPr>
          <w:p w:rsidR="00C84B05" w:rsidRDefault="00C84B05" w:rsidP="00A1460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车牌</w:t>
            </w:r>
            <w:r w:rsidR="00C20AF9">
              <w:rPr>
                <w:rFonts w:hint="eastAsia"/>
                <w:color w:val="595959" w:themeColor="text1" w:themeTint="A6"/>
              </w:rPr>
              <w:t>(encode)</w:t>
            </w:r>
          </w:p>
        </w:tc>
      </w:tr>
      <w:tr w:rsidR="00C84B05" w:rsidRPr="00ED7398" w:rsidTr="00CA6E55">
        <w:tc>
          <w:tcPr>
            <w:tcW w:w="1477" w:type="pct"/>
          </w:tcPr>
          <w:p w:rsidR="00C84B05" w:rsidRDefault="00C84B05" w:rsidP="00BD06B4">
            <w:proofErr w:type="spellStart"/>
            <w:r>
              <w:rPr>
                <w:rFonts w:hint="eastAsia"/>
              </w:rPr>
              <w:t>i</w:t>
            </w:r>
            <w:r w:rsidRPr="00BD06B4">
              <w:t>nfo</w:t>
            </w:r>
            <w:r>
              <w:rPr>
                <w:rFonts w:hint="eastAsia"/>
              </w:rPr>
              <w:t>.</w:t>
            </w:r>
            <w:r w:rsidRPr="00BD06B4">
              <w:t>data</w:t>
            </w:r>
            <w:r>
              <w:rPr>
                <w:rFonts w:hint="eastAsia"/>
              </w:rPr>
              <w:t>.real.</w:t>
            </w:r>
            <w:r w:rsidRPr="00C84B05">
              <w:t>carseries</w:t>
            </w:r>
            <w:proofErr w:type="spellEnd"/>
          </w:p>
        </w:tc>
        <w:tc>
          <w:tcPr>
            <w:tcW w:w="3523" w:type="pct"/>
          </w:tcPr>
          <w:p w:rsidR="00C84B05" w:rsidRDefault="00C84B05" w:rsidP="00A1460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车类型</w:t>
            </w:r>
            <w:r w:rsidR="00C20AF9">
              <w:rPr>
                <w:rFonts w:hint="eastAsia"/>
                <w:color w:val="595959" w:themeColor="text1" w:themeTint="A6"/>
              </w:rPr>
              <w:t>(encode)</w:t>
            </w:r>
          </w:p>
        </w:tc>
      </w:tr>
      <w:tr w:rsidR="00C84B05" w:rsidRPr="00ED7398" w:rsidTr="00CA6E55">
        <w:tc>
          <w:tcPr>
            <w:tcW w:w="1477" w:type="pct"/>
          </w:tcPr>
          <w:p w:rsidR="00C84B05" w:rsidRDefault="00C84B05" w:rsidP="00BD06B4">
            <w:proofErr w:type="spellStart"/>
            <w:r>
              <w:rPr>
                <w:rFonts w:hint="eastAsia"/>
              </w:rPr>
              <w:t>i</w:t>
            </w:r>
            <w:r w:rsidRPr="00BD06B4">
              <w:t>nfo</w:t>
            </w:r>
            <w:r>
              <w:rPr>
                <w:rFonts w:hint="eastAsia"/>
              </w:rPr>
              <w:t>.</w:t>
            </w:r>
            <w:r w:rsidRPr="00BD06B4">
              <w:t>data</w:t>
            </w:r>
            <w:r>
              <w:rPr>
                <w:rFonts w:hint="eastAsia"/>
              </w:rPr>
              <w:t>.real.</w:t>
            </w:r>
            <w:r w:rsidRPr="00C84B05">
              <w:t>cartype</w:t>
            </w:r>
            <w:proofErr w:type="spellEnd"/>
          </w:p>
        </w:tc>
        <w:tc>
          <w:tcPr>
            <w:tcW w:w="3523" w:type="pct"/>
          </w:tcPr>
          <w:p w:rsidR="00C84B05" w:rsidRDefault="00C84B05" w:rsidP="00A1460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车款式</w:t>
            </w:r>
            <w:r w:rsidR="00C20AF9">
              <w:rPr>
                <w:rFonts w:hint="eastAsia"/>
                <w:color w:val="595959" w:themeColor="text1" w:themeTint="A6"/>
              </w:rPr>
              <w:t>(encode)</w:t>
            </w:r>
          </w:p>
        </w:tc>
      </w:tr>
      <w:tr w:rsidR="00C84B05" w:rsidRPr="00ED7398" w:rsidTr="00CA6E55">
        <w:tc>
          <w:tcPr>
            <w:tcW w:w="1477" w:type="pct"/>
          </w:tcPr>
          <w:p w:rsidR="00C84B05" w:rsidRDefault="00C84B05" w:rsidP="00BD06B4">
            <w:proofErr w:type="spellStart"/>
            <w:r>
              <w:rPr>
                <w:rFonts w:hint="eastAsia"/>
              </w:rPr>
              <w:t>i</w:t>
            </w:r>
            <w:r w:rsidRPr="00BD06B4">
              <w:t>nfo</w:t>
            </w:r>
            <w:r>
              <w:rPr>
                <w:rFonts w:hint="eastAsia"/>
              </w:rPr>
              <w:t>.</w:t>
            </w:r>
            <w:r w:rsidRPr="00BD06B4">
              <w:t>data</w:t>
            </w:r>
            <w:r>
              <w:rPr>
                <w:rFonts w:hint="eastAsia"/>
              </w:rPr>
              <w:t>.real.</w:t>
            </w:r>
            <w:r w:rsidRPr="00C84B05">
              <w:t>decl</w:t>
            </w:r>
            <w:proofErr w:type="spellEnd"/>
          </w:p>
        </w:tc>
        <w:tc>
          <w:tcPr>
            <w:tcW w:w="3523" w:type="pct"/>
          </w:tcPr>
          <w:p w:rsidR="00C84B05" w:rsidRDefault="00C84B05" w:rsidP="00A1460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宣言</w:t>
            </w:r>
            <w:r w:rsidR="00C20AF9">
              <w:rPr>
                <w:rFonts w:hint="eastAsia"/>
                <w:color w:val="595959" w:themeColor="text1" w:themeTint="A6"/>
              </w:rPr>
              <w:t>(encode)</w:t>
            </w:r>
          </w:p>
        </w:tc>
      </w:tr>
      <w:tr w:rsidR="00C84B05" w:rsidRPr="00ED7398" w:rsidTr="00CA6E55">
        <w:tc>
          <w:tcPr>
            <w:tcW w:w="1477" w:type="pct"/>
          </w:tcPr>
          <w:p w:rsidR="00C84B05" w:rsidRDefault="00C84B05" w:rsidP="00BD06B4">
            <w:proofErr w:type="spellStart"/>
            <w:r>
              <w:rPr>
                <w:rFonts w:hint="eastAsia"/>
              </w:rPr>
              <w:t>i</w:t>
            </w:r>
            <w:r w:rsidRPr="00BD06B4">
              <w:t>nfo</w:t>
            </w:r>
            <w:r>
              <w:rPr>
                <w:rFonts w:hint="eastAsia"/>
              </w:rPr>
              <w:t>.</w:t>
            </w:r>
            <w:r w:rsidRPr="00BD06B4">
              <w:t>data</w:t>
            </w:r>
            <w:r>
              <w:rPr>
                <w:rFonts w:hint="eastAsia"/>
              </w:rPr>
              <w:t>.real.</w:t>
            </w:r>
            <w:r w:rsidRPr="00C84B05">
              <w:t>drvage</w:t>
            </w:r>
            <w:proofErr w:type="spellEnd"/>
          </w:p>
        </w:tc>
        <w:tc>
          <w:tcPr>
            <w:tcW w:w="3523" w:type="pct"/>
          </w:tcPr>
          <w:p w:rsidR="00C84B05" w:rsidRDefault="00C84B05" w:rsidP="00A1460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车龄</w:t>
            </w:r>
          </w:p>
        </w:tc>
      </w:tr>
      <w:tr w:rsidR="00C84B05" w:rsidRPr="00ED7398" w:rsidTr="00CA6E55">
        <w:tc>
          <w:tcPr>
            <w:tcW w:w="1477" w:type="pct"/>
          </w:tcPr>
          <w:p w:rsidR="00C84B05" w:rsidRDefault="00C84B05" w:rsidP="00BD06B4">
            <w:proofErr w:type="spellStart"/>
            <w:r>
              <w:rPr>
                <w:rFonts w:hint="eastAsia"/>
              </w:rPr>
              <w:t>i</w:t>
            </w:r>
            <w:r w:rsidRPr="00BD06B4">
              <w:t>nfo</w:t>
            </w:r>
            <w:r>
              <w:rPr>
                <w:rFonts w:hint="eastAsia"/>
              </w:rPr>
              <w:t>.</w:t>
            </w:r>
            <w:r w:rsidRPr="00BD06B4">
              <w:t>data</w:t>
            </w:r>
            <w:r>
              <w:rPr>
                <w:rFonts w:hint="eastAsia"/>
              </w:rPr>
              <w:t>.real.</w:t>
            </w:r>
            <w:r w:rsidRPr="00C84B05">
              <w:t>gender</w:t>
            </w:r>
            <w:proofErr w:type="spellEnd"/>
          </w:p>
        </w:tc>
        <w:tc>
          <w:tcPr>
            <w:tcW w:w="3523" w:type="pct"/>
          </w:tcPr>
          <w:p w:rsidR="00C84B05" w:rsidRDefault="00C84B05" w:rsidP="00A1460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性别：</w:t>
            </w:r>
            <w:r>
              <w:rPr>
                <w:rFonts w:hint="eastAsia"/>
                <w:color w:val="595959" w:themeColor="text1" w:themeTint="A6"/>
              </w:rPr>
              <w:t>0</w:t>
            </w:r>
            <w:r>
              <w:rPr>
                <w:rFonts w:hint="eastAsia"/>
                <w:color w:val="595959" w:themeColor="text1" w:themeTint="A6"/>
              </w:rPr>
              <w:t>：其他；</w:t>
            </w:r>
            <w:r>
              <w:rPr>
                <w:rFonts w:hint="eastAsia"/>
                <w:color w:val="595959" w:themeColor="text1" w:themeTint="A6"/>
              </w:rPr>
              <w:t>1</w:t>
            </w:r>
            <w:r>
              <w:rPr>
                <w:rFonts w:hint="eastAsia"/>
                <w:color w:val="595959" w:themeColor="text1" w:themeTint="A6"/>
              </w:rPr>
              <w:t>：男；</w:t>
            </w:r>
            <w:r>
              <w:rPr>
                <w:rFonts w:hint="eastAsia"/>
                <w:color w:val="595959" w:themeColor="text1" w:themeTint="A6"/>
              </w:rPr>
              <w:t>2</w:t>
            </w:r>
            <w:r>
              <w:rPr>
                <w:rFonts w:hint="eastAsia"/>
                <w:color w:val="595959" w:themeColor="text1" w:themeTint="A6"/>
              </w:rPr>
              <w:t>：女</w:t>
            </w:r>
          </w:p>
        </w:tc>
      </w:tr>
      <w:tr w:rsidR="00C84B05" w:rsidRPr="00ED7398" w:rsidTr="00CA6E55">
        <w:tc>
          <w:tcPr>
            <w:tcW w:w="1477" w:type="pct"/>
          </w:tcPr>
          <w:p w:rsidR="00C84B05" w:rsidRDefault="00C84B05" w:rsidP="00BD06B4">
            <w:proofErr w:type="spellStart"/>
            <w:r>
              <w:rPr>
                <w:rFonts w:hint="eastAsia"/>
              </w:rPr>
              <w:t>i</w:t>
            </w:r>
            <w:r w:rsidRPr="00BD06B4">
              <w:t>nfo</w:t>
            </w:r>
            <w:r>
              <w:rPr>
                <w:rFonts w:hint="eastAsia"/>
              </w:rPr>
              <w:t>.</w:t>
            </w:r>
            <w:r w:rsidRPr="00BD06B4">
              <w:t>data</w:t>
            </w:r>
            <w:r>
              <w:rPr>
                <w:rFonts w:hint="eastAsia"/>
              </w:rPr>
              <w:t>.real.</w:t>
            </w:r>
            <w:r w:rsidRPr="00C84B05">
              <w:t>headimg</w:t>
            </w:r>
            <w:proofErr w:type="spellEnd"/>
          </w:p>
        </w:tc>
        <w:tc>
          <w:tcPr>
            <w:tcW w:w="3523" w:type="pct"/>
          </w:tcPr>
          <w:p w:rsidR="00C84B05" w:rsidRDefault="00C84B05" w:rsidP="00A1460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头像地址</w:t>
            </w:r>
            <w:r w:rsidR="00C20AF9">
              <w:rPr>
                <w:rFonts w:hint="eastAsia"/>
                <w:color w:val="595959" w:themeColor="text1" w:themeTint="A6"/>
              </w:rPr>
              <w:t>(encode)</w:t>
            </w:r>
          </w:p>
        </w:tc>
      </w:tr>
      <w:tr w:rsidR="00C84B05" w:rsidRPr="00ED7398" w:rsidTr="00CA6E55">
        <w:tc>
          <w:tcPr>
            <w:tcW w:w="1477" w:type="pct"/>
          </w:tcPr>
          <w:p w:rsidR="00C84B05" w:rsidRDefault="00C84B05" w:rsidP="00C84B05">
            <w:proofErr w:type="spellStart"/>
            <w:r>
              <w:rPr>
                <w:rFonts w:hint="eastAsia"/>
              </w:rPr>
              <w:t>i</w:t>
            </w:r>
            <w:r w:rsidRPr="00BD06B4">
              <w:t>nfo</w:t>
            </w:r>
            <w:r>
              <w:rPr>
                <w:rFonts w:hint="eastAsia"/>
              </w:rPr>
              <w:t>.</w:t>
            </w:r>
            <w:r w:rsidRPr="00BD06B4">
              <w:t>data</w:t>
            </w:r>
            <w:r>
              <w:rPr>
                <w:rFonts w:hint="eastAsia"/>
              </w:rPr>
              <w:t>.real.</w:t>
            </w:r>
            <w:r w:rsidRPr="00C84B05">
              <w:t>his</w:t>
            </w:r>
            <w:proofErr w:type="spellEnd"/>
          </w:p>
        </w:tc>
        <w:tc>
          <w:tcPr>
            <w:tcW w:w="3523" w:type="pct"/>
          </w:tcPr>
          <w:p w:rsidR="00C84B05" w:rsidRDefault="00C84B05" w:rsidP="00A1460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顺风车历史</w:t>
            </w:r>
            <w:r w:rsidR="00C20AF9">
              <w:rPr>
                <w:rFonts w:hint="eastAsia"/>
                <w:color w:val="595959" w:themeColor="text1" w:themeTint="A6"/>
              </w:rPr>
              <w:t>(encode)</w:t>
            </w:r>
          </w:p>
        </w:tc>
      </w:tr>
      <w:tr w:rsidR="00C84B05" w:rsidRPr="00ED7398" w:rsidTr="00CA6E55">
        <w:tc>
          <w:tcPr>
            <w:tcW w:w="1477" w:type="pct"/>
          </w:tcPr>
          <w:p w:rsidR="00C84B05" w:rsidRDefault="00C84B05" w:rsidP="00BD06B4">
            <w:proofErr w:type="spellStart"/>
            <w:r>
              <w:rPr>
                <w:rFonts w:hint="eastAsia"/>
              </w:rPr>
              <w:t>i</w:t>
            </w:r>
            <w:r w:rsidRPr="00BD06B4">
              <w:t>nfo</w:t>
            </w:r>
            <w:r>
              <w:rPr>
                <w:rFonts w:hint="eastAsia"/>
              </w:rPr>
              <w:t>.</w:t>
            </w:r>
            <w:r w:rsidRPr="00BD06B4">
              <w:t>data</w:t>
            </w:r>
            <w:r>
              <w:rPr>
                <w:rFonts w:hint="eastAsia"/>
              </w:rPr>
              <w:t>.real.</w:t>
            </w:r>
            <w:r w:rsidRPr="00C84B05">
              <w:t>realname</w:t>
            </w:r>
            <w:proofErr w:type="spellEnd"/>
          </w:p>
        </w:tc>
        <w:tc>
          <w:tcPr>
            <w:tcW w:w="3523" w:type="pct"/>
          </w:tcPr>
          <w:p w:rsidR="00C84B05" w:rsidRDefault="00C84B05" w:rsidP="00A1460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真实姓名</w:t>
            </w:r>
            <w:r w:rsidR="00C20AF9">
              <w:rPr>
                <w:rFonts w:hint="eastAsia"/>
                <w:color w:val="595959" w:themeColor="text1" w:themeTint="A6"/>
              </w:rPr>
              <w:t>(encode)</w:t>
            </w:r>
          </w:p>
        </w:tc>
      </w:tr>
      <w:tr w:rsidR="00C84B05" w:rsidRPr="00ED7398" w:rsidTr="00CA6E55">
        <w:tc>
          <w:tcPr>
            <w:tcW w:w="1477" w:type="pct"/>
          </w:tcPr>
          <w:p w:rsidR="00C84B05" w:rsidRDefault="00C84B05" w:rsidP="00C84B05">
            <w:r>
              <w:rPr>
                <w:rFonts w:hint="eastAsia"/>
              </w:rPr>
              <w:t>i</w:t>
            </w:r>
            <w:r w:rsidRPr="00BD06B4">
              <w:t>nfo</w:t>
            </w:r>
            <w:r>
              <w:rPr>
                <w:rFonts w:hint="eastAsia"/>
              </w:rPr>
              <w:t>.</w:t>
            </w:r>
            <w:r w:rsidRPr="00C84B05">
              <w:t>info</w:t>
            </w:r>
          </w:p>
        </w:tc>
        <w:tc>
          <w:tcPr>
            <w:tcW w:w="3523" w:type="pct"/>
          </w:tcPr>
          <w:p w:rsidR="00C84B05" w:rsidRDefault="00C84B05" w:rsidP="00A1460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调用接口信息</w:t>
            </w:r>
          </w:p>
        </w:tc>
      </w:tr>
      <w:tr w:rsidR="00C84B05" w:rsidRPr="00ED7398" w:rsidTr="00CA6E55">
        <w:tc>
          <w:tcPr>
            <w:tcW w:w="1477" w:type="pct"/>
          </w:tcPr>
          <w:p w:rsidR="00C84B05" w:rsidRDefault="00C84B05" w:rsidP="00BD06B4">
            <w:proofErr w:type="spellStart"/>
            <w:r>
              <w:rPr>
                <w:rFonts w:hint="eastAsia"/>
              </w:rPr>
              <w:t>i</w:t>
            </w:r>
            <w:r w:rsidRPr="00BD06B4">
              <w:t>nfo</w:t>
            </w:r>
            <w:r>
              <w:rPr>
                <w:rFonts w:hint="eastAsia"/>
              </w:rPr>
              <w:t>.</w:t>
            </w:r>
            <w:r w:rsidRPr="00C84B05">
              <w:t>status</w:t>
            </w:r>
            <w:proofErr w:type="spellEnd"/>
          </w:p>
        </w:tc>
        <w:tc>
          <w:tcPr>
            <w:tcW w:w="3523" w:type="pct"/>
          </w:tcPr>
          <w:p w:rsidR="00C84B05" w:rsidRDefault="00C84B05" w:rsidP="00A14609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调用接口状态：</w:t>
            </w:r>
            <w:r>
              <w:rPr>
                <w:rFonts w:hint="eastAsia"/>
                <w:color w:val="595959" w:themeColor="text1" w:themeTint="A6"/>
              </w:rPr>
              <w:t>0</w:t>
            </w:r>
            <w:r>
              <w:rPr>
                <w:rFonts w:hint="eastAsia"/>
                <w:color w:val="595959" w:themeColor="text1" w:themeTint="A6"/>
              </w:rPr>
              <w:t>（成功）</w:t>
            </w:r>
          </w:p>
        </w:tc>
      </w:tr>
    </w:tbl>
    <w:tbl>
      <w:tblPr>
        <w:tblStyle w:val="a7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525"/>
        <w:gridCol w:w="6997"/>
      </w:tblGrid>
      <w:tr w:rsidR="00194BCD" w:rsidTr="00A14609">
        <w:tc>
          <w:tcPr>
            <w:tcW w:w="895" w:type="pct"/>
          </w:tcPr>
          <w:p w:rsidR="00194BCD" w:rsidRDefault="00194BCD" w:rsidP="00A14609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:rsidR="00194BCD" w:rsidRDefault="00BD06B4" w:rsidP="00A14609">
            <w:pPr>
              <w:jc w:val="left"/>
            </w:pPr>
            <w:r w:rsidRPr="00BD06B4">
              <w:t>{"info":{"data":{"drvlist":[{"destaddr":"%E8%A5%BF%E5%B1%B1","drvpath":"%E6%98%86%E5%B1%B1-%E8%8B%8F%E5%B7%9E-%E8%A5%BF%E5%B1%B1","startaddr":"%E6%98%86%E5%B1%B1","shour":7,"sminut":0},{"destaddr":"%E6%BB%A8%E6%B5%B7","drvpath":"%E4%B8%9C%E5%8F%B0-%E5%A4%A7%E4%B8%B0-%E6%BB%A8%E6%B5%B7","startaddr":"%E4%B8%9C%E5%8F%B0","shour":7,"sminut":30},{"destaddr":"%E9%A1%BA%E4%B9%89","drvpath":"%E6%B7%80%E6%B5%B7-%E5%97%A8%E5%97%A8-%E9%A1%BA%E4%B9%89","st</w:t>
            </w:r>
            <w:r w:rsidRPr="00BD06B4">
              <w:lastRenderedPageBreak/>
              <w:t>artaddr":"%E6%B7%80%E6%B5%B7","shour":8,"sminut":0},{"destaddr":"%E4%BA%94%E6%A3%B5%E6%9D%BE","drvpath":"%E4%BA%94%E9%81%93%E5%8F%A3-%E4%BA%94%E6%A3%B5%E6%9D%BE","startaddr":"%E4%BA%94%E9%81%93%E5%8F%A3","shour":9,"sminut":20}],"psglist":[{"destaddr":"%E8%8B%8F%E5%B7%9E","startaddr":"%E6%98%86%E5%B1%B1","shour":7,"sminut":0},{"destaddr":"%E4%BA%94%E9%81%93%E5%8F%A3","startaddr":"%E4%BA%94%E6%A3%B5%E6%9D%BE","shour":9,"sminut":30},{"destaddr":"%E5%BC%A0%E5%AE%B6%E6%B8%AF","startaddr":"%E6%98%86%E5%B1%B1","shour":9,"sminut":0}],"real":{"carcolor":"red","carimg":"http%3A%2F%2Flocalhost%3A8080%2Fsfc%2FUploadImg%2F20120411%2Fdbdeca07-3bca-4c62-873b-4c02dcdb6c39.jpg","carplate":"de12232","carseries":121212,"cartype":121212,"decl":"%E4%BD%A0%E6%95%A2%E6%8B%BC%EF%BC%8C%E6%88%91%E6%95%A2%E6%8E%A5%EF%BC%81","drvage":12,"gender":2,"headimg":"http%3A%2F%2Flocalhost%3A8080%2Fsfc%2FUploadImg%2F20120411%2Fe672204a-c90a-418d-b5d0-2fb646ab17c5.jpg","his":"%E6%B1%82%E6%8B%BC%E8%BD%A6%EF%BC%8C%E6%B1%82%E6%8B%BC%E8%BD%A6","realname":"%E8%AE%B8%E8%BF%9B"}},"info":"","status":0}}</w:t>
            </w:r>
          </w:p>
        </w:tc>
      </w:tr>
    </w:tbl>
    <w:p w:rsidR="00194BCD" w:rsidRPr="008721CC" w:rsidRDefault="00194BCD" w:rsidP="00194BCD">
      <w:r w:rsidRPr="00CA6679">
        <w:rPr>
          <w:highlight w:val="yellow"/>
        </w:rPr>
        <w:lastRenderedPageBreak/>
        <w:t>http://220.231.48.34:38090/sfc/fx/facade/</w:t>
      </w:r>
      <w:r w:rsidR="00CA6679" w:rsidRPr="00CA6679">
        <w:rPr>
          <w:highlight w:val="yellow"/>
        </w:rPr>
        <w:t>info?id=013331928144370</w:t>
      </w:r>
    </w:p>
    <w:p w:rsidR="00194BCD" w:rsidRPr="00194BCD" w:rsidRDefault="00194BCD"/>
    <w:sectPr w:rsidR="00194BCD" w:rsidRPr="00194BCD" w:rsidSect="00656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111" w:rsidRDefault="00053111" w:rsidP="00E66729">
      <w:r>
        <w:separator/>
      </w:r>
    </w:p>
  </w:endnote>
  <w:endnote w:type="continuationSeparator" w:id="0">
    <w:p w:rsidR="00053111" w:rsidRDefault="00053111" w:rsidP="00E667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111" w:rsidRDefault="00053111" w:rsidP="00E66729">
      <w:r>
        <w:separator/>
      </w:r>
    </w:p>
  </w:footnote>
  <w:footnote w:type="continuationSeparator" w:id="0">
    <w:p w:rsidR="00053111" w:rsidRDefault="00053111" w:rsidP="00E667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2A7623"/>
    <w:multiLevelType w:val="hybridMultilevel"/>
    <w:tmpl w:val="9230C58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6729"/>
    <w:rsid w:val="00053111"/>
    <w:rsid w:val="00194BCD"/>
    <w:rsid w:val="00211185"/>
    <w:rsid w:val="00216808"/>
    <w:rsid w:val="00223B05"/>
    <w:rsid w:val="00283543"/>
    <w:rsid w:val="004D2A5E"/>
    <w:rsid w:val="00515DCC"/>
    <w:rsid w:val="006256E7"/>
    <w:rsid w:val="00635120"/>
    <w:rsid w:val="00656E2A"/>
    <w:rsid w:val="00701F45"/>
    <w:rsid w:val="00761D4B"/>
    <w:rsid w:val="00822329"/>
    <w:rsid w:val="00870953"/>
    <w:rsid w:val="008721CC"/>
    <w:rsid w:val="00933C52"/>
    <w:rsid w:val="00A234C0"/>
    <w:rsid w:val="00B02F94"/>
    <w:rsid w:val="00BD06B4"/>
    <w:rsid w:val="00BD28B2"/>
    <w:rsid w:val="00C20AF9"/>
    <w:rsid w:val="00C436DB"/>
    <w:rsid w:val="00C84B05"/>
    <w:rsid w:val="00CA6679"/>
    <w:rsid w:val="00CA6E55"/>
    <w:rsid w:val="00D139AB"/>
    <w:rsid w:val="00E66729"/>
    <w:rsid w:val="00EA5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72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23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6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67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6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672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667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6672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E6672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66729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2329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8223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822329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8721C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xxx.xxx.xxx.xxx/ebuy/sea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22</cp:revision>
  <dcterms:created xsi:type="dcterms:W3CDTF">2012-04-10T05:46:00Z</dcterms:created>
  <dcterms:modified xsi:type="dcterms:W3CDTF">2012-04-12T07:36:00Z</dcterms:modified>
</cp:coreProperties>
</file>
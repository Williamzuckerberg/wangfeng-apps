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1C2" w:rsidRPr="001A6C89" w:rsidRDefault="006D71C2" w:rsidP="006D71C2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0" w:name="_Toc313882095"/>
      <w:bookmarkStart w:id="1" w:name="_Toc313276309"/>
      <w:r w:rsidRPr="001A6C89">
        <w:rPr>
          <w:rFonts w:asciiTheme="minorEastAsia" w:hAnsiTheme="minorEastAsia" w:hint="eastAsia"/>
          <w:color w:val="00B050"/>
          <w:sz w:val="28"/>
          <w:szCs w:val="28"/>
        </w:rPr>
        <w:t>商品搜索（查询）接口</w:t>
      </w:r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  <w:r w:rsidRPr="001A6C89">
        <w:rPr>
          <w:rFonts w:asciiTheme="minorEastAsia" w:hAnsiTheme="minorEastAsia" w:hint="eastAsia"/>
          <w:color w:val="00B050"/>
          <w:sz w:val="28"/>
          <w:szCs w:val="28"/>
        </w:rPr>
        <w:t>：</w:t>
      </w:r>
      <w:bookmarkEnd w:id="0"/>
    </w:p>
    <w:p w:rsidR="006D71C2" w:rsidRDefault="006D71C2" w:rsidP="006D71C2">
      <w:r>
        <w:rPr>
          <w:rFonts w:hint="eastAsia"/>
        </w:rPr>
        <w:t>接口描述：</w:t>
      </w:r>
    </w:p>
    <w:p w:rsidR="006D71C2" w:rsidRDefault="006D71C2" w:rsidP="006D71C2">
      <w:ins w:id="2" w:author="thinkpad" w:date="2012-01-08T21:23:00Z">
        <w:r>
          <w:rPr>
            <w:rFonts w:hint="eastAsia"/>
          </w:rPr>
          <w:t>描述：</w:t>
        </w:r>
      </w:ins>
    </w:p>
    <w:p w:rsidR="006D71C2" w:rsidRDefault="006D71C2" w:rsidP="006D71C2">
      <w:pPr>
        <w:rPr>
          <w:ins w:id="3" w:author="thinkpad" w:date="2012-01-08T21:23:00Z"/>
        </w:rPr>
      </w:pPr>
      <w:r>
        <w:rPr>
          <w:rFonts w:hint="eastAsia"/>
        </w:rPr>
        <w:tab/>
      </w:r>
      <w:r>
        <w:rPr>
          <w:rFonts w:hint="eastAsia"/>
        </w:rPr>
        <w:t>对一个商品进行搜索</w:t>
      </w:r>
    </w:p>
    <w:p w:rsidR="006D71C2" w:rsidRPr="004E320F" w:rsidRDefault="006D71C2" w:rsidP="006D71C2">
      <w:pPr>
        <w:rPr>
          <w:noProof/>
        </w:rPr>
      </w:pPr>
      <w:r>
        <w:rPr>
          <w:rFonts w:hint="eastAsia"/>
        </w:rPr>
        <w:t>原型：</w:t>
      </w:r>
    </w:p>
    <w:p w:rsidR="006D71C2" w:rsidRDefault="006D71C2" w:rsidP="006D71C2">
      <w:ins w:id="4" w:author="thinkpad" w:date="2012-01-08T21:23:00Z">
        <w:r>
          <w:rPr>
            <w:rFonts w:hint="eastAsia"/>
          </w:rPr>
          <w:t>请求地址：</w:t>
        </w:r>
      </w:ins>
    </w:p>
    <w:p w:rsidR="006D71C2" w:rsidRPr="002E02DE" w:rsidRDefault="006D71C2" w:rsidP="006D71C2">
      <w:r>
        <w:rPr>
          <w:rFonts w:hint="eastAsia"/>
        </w:rPr>
        <w:tab/>
      </w:r>
      <w:hyperlink r:id="rId8" w:history="1">
        <w:r w:rsidRPr="00F122FB">
          <w:rPr>
            <w:rStyle w:val="a7"/>
            <w:rFonts w:hint="eastAsia"/>
          </w:rPr>
          <w:t>http://xxx.xxx.xxx.xxx/ebuy/</w:t>
        </w:r>
        <w:r w:rsidRPr="00F122FB">
          <w:rPr>
            <w:rStyle w:val="a7"/>
            <w:rFonts w:ascii="Arial" w:hAnsi="Arial" w:cs="Arial" w:hint="eastAsia"/>
            <w:shd w:val="clear" w:color="auto" w:fill="FFFFFF"/>
          </w:rPr>
          <w:t>seach</w:t>
        </w:r>
      </w:hyperlink>
      <w:r>
        <w:rPr>
          <w:rFonts w:hint="eastAsia"/>
        </w:rPr>
        <w:t>?{name}</w:t>
      </w:r>
    </w:p>
    <w:p w:rsidR="006D71C2" w:rsidRDefault="006D71C2" w:rsidP="006D71C2">
      <w:ins w:id="5" w:author="thinkpad" w:date="2012-01-08T21:24:00Z">
        <w:r>
          <w:rPr>
            <w:rFonts w:hint="eastAsia"/>
          </w:rPr>
          <w:t>请求参数：</w:t>
        </w:r>
      </w:ins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6D71C2" w:rsidRPr="00ED7398" w:rsidTr="009A7447">
        <w:tc>
          <w:tcPr>
            <w:tcW w:w="89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6D71C2" w:rsidRPr="00A00461" w:rsidTr="009A7447">
        <w:tc>
          <w:tcPr>
            <w:tcW w:w="895" w:type="pct"/>
          </w:tcPr>
          <w:p w:rsidR="006D71C2" w:rsidRPr="00A00461" w:rsidRDefault="006D71C2" w:rsidP="009A7447">
            <w:r w:rsidRPr="00A00461">
              <w:rPr>
                <w:rFonts w:hint="eastAsia"/>
              </w:rPr>
              <w:t>name</w:t>
            </w:r>
          </w:p>
        </w:tc>
        <w:tc>
          <w:tcPr>
            <w:tcW w:w="4105" w:type="pct"/>
          </w:tcPr>
          <w:p w:rsidR="006D71C2" w:rsidRPr="00A00461" w:rsidRDefault="006D71C2" w:rsidP="009A7447">
            <w:r w:rsidRPr="00A00461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（全模糊）（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E4335" w:rsidRPr="00A00461" w:rsidTr="009A7447">
        <w:tc>
          <w:tcPr>
            <w:tcW w:w="895" w:type="pct"/>
          </w:tcPr>
          <w:p w:rsidR="006E4335" w:rsidRPr="00A00461" w:rsidRDefault="006E4335" w:rsidP="009A7447">
            <w:pPr>
              <w:rPr>
                <w:rFonts w:hint="eastAsia"/>
              </w:rPr>
            </w:pPr>
            <w:r>
              <w:rPr>
                <w:rFonts w:hint="eastAsia"/>
              </w:rPr>
              <w:t>请求包样例</w:t>
            </w:r>
          </w:p>
        </w:tc>
        <w:tc>
          <w:tcPr>
            <w:tcW w:w="4105" w:type="pct"/>
          </w:tcPr>
          <w:p w:rsidR="006E4335" w:rsidRPr="00A00461" w:rsidRDefault="006E4335" w:rsidP="009A7447">
            <w:pPr>
              <w:rPr>
                <w:rFonts w:hint="eastAsia"/>
              </w:rPr>
            </w:pPr>
            <w:r w:rsidRPr="006E4335">
              <w:t>{"seach":{"name":"%E5%95%86%E5%93%81%E5%90%8D%E7%A7%B0"}}</w:t>
            </w:r>
          </w:p>
        </w:tc>
      </w:tr>
    </w:tbl>
    <w:p w:rsidR="006D71C2" w:rsidRDefault="006D71C2" w:rsidP="006D71C2">
      <w:pPr>
        <w:rPr>
          <w:ins w:id="6" w:author="thinkpad" w:date="2012-01-08T21:24:00Z"/>
        </w:rPr>
      </w:pPr>
    </w:p>
    <w:p w:rsidR="006D71C2" w:rsidRDefault="006D71C2" w:rsidP="006D71C2">
      <w:pPr>
        <w:rPr>
          <w:ins w:id="7" w:author="thinkpad" w:date="2012-01-08T21:24:00Z"/>
        </w:rPr>
      </w:pPr>
      <w:ins w:id="8" w:author="thinkpad" w:date="2012-01-08T21:24:00Z">
        <w:r>
          <w:rPr>
            <w:rFonts w:hint="eastAsia"/>
          </w:rPr>
          <w:t>响应参数：</w:t>
        </w:r>
      </w:ins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6D71C2" w:rsidRPr="00ED7398" w:rsidTr="009A7447">
        <w:tc>
          <w:tcPr>
            <w:tcW w:w="89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6D71C2" w:rsidRPr="00ED7398" w:rsidTr="009A7447">
        <w:tc>
          <w:tcPr>
            <w:tcW w:w="895" w:type="pct"/>
          </w:tcPr>
          <w:p w:rsidR="006D71C2" w:rsidRDefault="006D71C2" w:rsidP="009A744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</w:t>
            </w:r>
            <w:r>
              <w:rPr>
                <w:rFonts w:hint="eastAsia"/>
                <w:color w:val="595959" w:themeColor="text1" w:themeTint="A6"/>
              </w:rPr>
              <w:t>d</w:t>
            </w:r>
          </w:p>
        </w:tc>
        <w:tc>
          <w:tcPr>
            <w:tcW w:w="4105" w:type="pct"/>
          </w:tcPr>
          <w:p w:rsidR="006D71C2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商品的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6D71C2" w:rsidTr="009A7447">
        <w:tc>
          <w:tcPr>
            <w:tcW w:w="895" w:type="pct"/>
          </w:tcPr>
          <w:p w:rsidR="006D71C2" w:rsidRDefault="006D71C2" w:rsidP="009A7447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4105" w:type="pct"/>
          </w:tcPr>
          <w:p w:rsidR="006D71C2" w:rsidRDefault="006D71C2" w:rsidP="009A7447"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D71C2" w:rsidTr="009A7447">
        <w:tc>
          <w:tcPr>
            <w:tcW w:w="895" w:type="pct"/>
          </w:tcPr>
          <w:p w:rsidR="006D71C2" w:rsidRDefault="006D71C2" w:rsidP="009A7447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6D71C2" w:rsidRDefault="006D71C2" w:rsidP="009A7447">
            <w:r>
              <w:rPr>
                <w:rFonts w:hint="eastAsia"/>
              </w:rPr>
              <w:t>商品简介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D71C2" w:rsidTr="009A7447">
        <w:tc>
          <w:tcPr>
            <w:tcW w:w="895" w:type="pct"/>
          </w:tcPr>
          <w:p w:rsidR="006D71C2" w:rsidRDefault="006D71C2" w:rsidP="009A7447">
            <w:r>
              <w:t>P</w:t>
            </w:r>
            <w:r>
              <w:rPr>
                <w:rFonts w:hint="eastAsia"/>
              </w:rPr>
              <w:t>icurl</w:t>
            </w:r>
          </w:p>
        </w:tc>
        <w:tc>
          <w:tcPr>
            <w:tcW w:w="4105" w:type="pct"/>
          </w:tcPr>
          <w:p w:rsidR="006D71C2" w:rsidRDefault="006D71C2" w:rsidP="009A7447">
            <w:r>
              <w:rPr>
                <w:rFonts w:hint="eastAsia"/>
              </w:rPr>
              <w:t>商品的缩略图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9A7447" w:rsidTr="009A7447">
        <w:tc>
          <w:tcPr>
            <w:tcW w:w="895" w:type="pct"/>
          </w:tcPr>
          <w:p w:rsidR="009A7447" w:rsidRDefault="009A7447" w:rsidP="009A7447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:rsidR="009A7447" w:rsidRDefault="009A7447" w:rsidP="009A7447">
            <w:r>
              <w:rPr>
                <w:rFonts w:hint="eastAsia"/>
              </w:rPr>
              <w:t>价格</w:t>
            </w:r>
          </w:p>
        </w:tc>
      </w:tr>
      <w:tr w:rsidR="009A7447" w:rsidTr="009A7447">
        <w:tc>
          <w:tcPr>
            <w:tcW w:w="895" w:type="pct"/>
          </w:tcPr>
          <w:p w:rsidR="009A7447" w:rsidRDefault="009A7447" w:rsidP="009A7447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9A7447" w:rsidRDefault="00E568F9" w:rsidP="009A7447">
            <w:pPr>
              <w:jc w:val="left"/>
            </w:pPr>
            <w:r w:rsidRPr="00E568F9">
              <w:t>{"search":[{"title":"%E5%95%86%E5%93%81%E5%90%8D%E7%A7%B0","content":"%E5%95%86%E5%93%81%E6%8F%8F%E8%BF%B0","id":"8ae40e1a-73fb-469a-8123-dcd973bf6264","picurl":"http%3A%2F%2Flocalhost%3A8080%2FEntRestful%2FUploadImg%2F20111228%2F039f97a1-bce7-4ffb-a7b0-d62f6722bc2a.jpg","price":"10.1100"}]}</w:t>
            </w:r>
          </w:p>
        </w:tc>
      </w:tr>
    </w:tbl>
    <w:p w:rsidR="006D71C2" w:rsidRDefault="006D71C2" w:rsidP="006D71C2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6D71C2" w:rsidRDefault="006D71C2" w:rsidP="006D71C2">
      <w:pPr>
        <w:widowControl/>
        <w:jc w:val="left"/>
      </w:pPr>
      <w:r w:rsidRPr="00C53190">
        <w:rPr>
          <w:rFonts w:hint="eastAsia"/>
        </w:rPr>
        <w:t>例如：</w:t>
      </w:r>
      <w:r w:rsidRPr="00AC1FE7">
        <w:t>http://localhost:8080/</w:t>
      </w:r>
      <w:r w:rsidRPr="00ED1424">
        <w:rPr>
          <w:rFonts w:hint="eastAsia"/>
        </w:rPr>
        <w:t>ebuy/</w:t>
      </w:r>
      <w:r w:rsidRPr="007211BF">
        <w:t>search?name=%25E5%2593%2581%25E5%2590%258D</w:t>
      </w:r>
    </w:p>
    <w:p w:rsidR="006D71C2" w:rsidRDefault="006D71C2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B30DF2" w:rsidRPr="001A6C89" w:rsidRDefault="00B30DF2" w:rsidP="00B30DF2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1A6C89">
        <w:rPr>
          <w:rFonts w:asciiTheme="minorEastAsia" w:hAnsiTheme="minorEastAsia" w:hint="eastAsia"/>
          <w:color w:val="00B050"/>
          <w:sz w:val="28"/>
          <w:szCs w:val="28"/>
        </w:rPr>
        <w:lastRenderedPageBreak/>
        <w:t>商品推荐接口：</w:t>
      </w:r>
      <w:bookmarkEnd w:id="1"/>
    </w:p>
    <w:p w:rsidR="00B30DF2" w:rsidRDefault="00B30DF2" w:rsidP="00B30DF2">
      <w:pPr>
        <w:pStyle w:val="a8"/>
        <w:ind w:left="420" w:firstLineChars="0" w:firstLine="0"/>
      </w:pPr>
      <w:r>
        <w:rPr>
          <w:rFonts w:hint="eastAsia"/>
        </w:rPr>
        <w:t>请求地址：</w:t>
      </w:r>
      <w:r w:rsidR="005050FF" w:rsidRPr="005050FF">
        <w:t>http://localhost:8080/</w:t>
      </w:r>
      <w:r w:rsidR="0037750F" w:rsidRPr="0037750F">
        <w:rPr>
          <w:rFonts w:hint="eastAsia"/>
        </w:rPr>
        <w:t>ebuy/push</w:t>
      </w:r>
      <w:r w:rsidR="001B2B9E">
        <w:rPr>
          <w:rFonts w:hint="eastAsia"/>
        </w:rPr>
        <w:t>?</w:t>
      </w:r>
      <w:r w:rsidR="005050FF">
        <w:rPr>
          <w:rFonts w:hint="eastAsia"/>
        </w:rPr>
        <w:t>{</w:t>
      </w:r>
      <w:r w:rsidR="005050FF">
        <w:t>P</w:t>
      </w:r>
      <w:r w:rsidR="001B2B9E">
        <w:rPr>
          <w:rFonts w:hint="eastAsia"/>
        </w:rPr>
        <w:t>age</w:t>
      </w:r>
      <w:r w:rsidR="005050FF">
        <w:rPr>
          <w:rFonts w:hint="eastAsia"/>
        </w:rPr>
        <w:t>}</w:t>
      </w:r>
    </w:p>
    <w:p w:rsidR="00B30DF2" w:rsidRDefault="00B30DF2" w:rsidP="00B30DF2">
      <w:pPr>
        <w:pStyle w:val="a8"/>
        <w:ind w:left="42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B30DF2" w:rsidTr="003078B3">
        <w:tc>
          <w:tcPr>
            <w:tcW w:w="1876" w:type="pct"/>
          </w:tcPr>
          <w:p w:rsidR="00B30DF2" w:rsidRPr="007A5D2C" w:rsidRDefault="00B30DF2" w:rsidP="003078B3">
            <w:pPr>
              <w:rPr>
                <w:b/>
                <w:color w:val="595959" w:themeColor="text1" w:themeTint="A6"/>
              </w:rPr>
            </w:pPr>
            <w:r w:rsidRPr="007A5D2C">
              <w:rPr>
                <w:rFonts w:hint="eastAsia"/>
                <w:b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B30DF2" w:rsidRPr="007A5D2C" w:rsidRDefault="00B30DF2" w:rsidP="003078B3">
            <w:pPr>
              <w:rPr>
                <w:b/>
                <w:color w:val="595959" w:themeColor="text1" w:themeTint="A6"/>
              </w:rPr>
            </w:pPr>
            <w:r w:rsidRPr="007A5D2C">
              <w:rPr>
                <w:rFonts w:hint="eastAsia"/>
                <w:b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B30DF2" w:rsidTr="003078B3">
        <w:tc>
          <w:tcPr>
            <w:tcW w:w="1876" w:type="pct"/>
          </w:tcPr>
          <w:p w:rsidR="00B30DF2" w:rsidRDefault="00B30DF2" w:rsidP="003078B3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B30DF2" w:rsidRDefault="00B30DF2" w:rsidP="003078B3">
            <w:r>
              <w:rPr>
                <w:rFonts w:hint="eastAsia"/>
              </w:rPr>
              <w:t>分页</w:t>
            </w:r>
          </w:p>
        </w:tc>
      </w:tr>
    </w:tbl>
    <w:p w:rsidR="00B30DF2" w:rsidRDefault="00B30DF2" w:rsidP="00B30DF2">
      <w:pPr>
        <w:pStyle w:val="a8"/>
        <w:ind w:left="420" w:firstLineChars="0" w:firstLine="0"/>
      </w:pPr>
    </w:p>
    <w:p w:rsidR="00B30DF2" w:rsidRDefault="00B30DF2" w:rsidP="00B30DF2">
      <w:pPr>
        <w:pStyle w:val="a8"/>
        <w:widowControl/>
        <w:ind w:left="420" w:firstLineChars="0" w:firstLine="0"/>
        <w:jc w:val="left"/>
      </w:pPr>
      <w:r>
        <w:rPr>
          <w:rFonts w:hint="eastAsia"/>
        </w:rPr>
        <w:t>响应参数：</w:t>
      </w:r>
    </w:p>
    <w:p w:rsidR="00B30DF2" w:rsidRDefault="00B30DF2" w:rsidP="00B30DF2">
      <w:pPr>
        <w:pStyle w:val="a8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8</w:t>
      </w:r>
      <w:r>
        <w:rPr>
          <w:rFonts w:hint="eastAsia"/>
        </w:rPr>
        <w:t>条商品信息数据集合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B30DF2" w:rsidTr="003078B3">
        <w:tc>
          <w:tcPr>
            <w:tcW w:w="901" w:type="pct"/>
          </w:tcPr>
          <w:p w:rsidR="00B30DF2" w:rsidRPr="00ED7398" w:rsidRDefault="00B30DF2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B30DF2" w:rsidRPr="00ED7398" w:rsidRDefault="00B30DF2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B30DF2" w:rsidTr="00A629B4">
        <w:tc>
          <w:tcPr>
            <w:tcW w:w="895" w:type="pct"/>
          </w:tcPr>
          <w:p w:rsidR="00B30DF2" w:rsidRDefault="00B30DF2" w:rsidP="003078B3">
            <w:r>
              <w:rPr>
                <w:rFonts w:hint="eastAsia"/>
              </w:rPr>
              <w:t>picurl</w:t>
            </w:r>
          </w:p>
        </w:tc>
        <w:tc>
          <w:tcPr>
            <w:tcW w:w="4105" w:type="pct"/>
          </w:tcPr>
          <w:p w:rsidR="00B30DF2" w:rsidRDefault="00B30DF2" w:rsidP="003078B3"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URL</w:t>
            </w:r>
            <w:r w:rsidR="007E23E4">
              <w:rPr>
                <w:rFonts w:hint="eastAsia"/>
              </w:rPr>
              <w:t xml:space="preserve"> (Encode)</w:t>
            </w:r>
          </w:p>
        </w:tc>
      </w:tr>
      <w:tr w:rsidR="007709BF" w:rsidTr="00A629B4">
        <w:tc>
          <w:tcPr>
            <w:tcW w:w="895" w:type="pct"/>
          </w:tcPr>
          <w:p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color w:val="FF0000"/>
              </w:rPr>
              <w:t>T</w:t>
            </w:r>
            <w:r w:rsidRPr="007709BF">
              <w:rPr>
                <w:rFonts w:hint="eastAsia"/>
                <w:color w:val="FF0000"/>
              </w:rPr>
              <w:t>itle</w:t>
            </w:r>
          </w:p>
        </w:tc>
        <w:tc>
          <w:tcPr>
            <w:tcW w:w="4105" w:type="pct"/>
          </w:tcPr>
          <w:p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rFonts w:hint="eastAsia"/>
                <w:color w:val="FF0000"/>
              </w:rPr>
              <w:t>商品名称</w:t>
            </w:r>
            <w:r w:rsidR="007E23E4">
              <w:rPr>
                <w:rFonts w:hint="eastAsia"/>
              </w:rPr>
              <w:t>(Encode)</w:t>
            </w:r>
          </w:p>
        </w:tc>
      </w:tr>
      <w:tr w:rsidR="007709BF" w:rsidTr="00A629B4">
        <w:tc>
          <w:tcPr>
            <w:tcW w:w="895" w:type="pct"/>
          </w:tcPr>
          <w:p w:rsidR="007709BF" w:rsidRDefault="007709BF" w:rsidP="007709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7709BF" w:rsidRDefault="007709BF" w:rsidP="007709BF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7709BF" w:rsidTr="00A629B4">
        <w:tc>
          <w:tcPr>
            <w:tcW w:w="895" w:type="pct"/>
          </w:tcPr>
          <w:p w:rsidR="007709BF" w:rsidRDefault="007709BF" w:rsidP="007709BF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7709BF" w:rsidRDefault="007709BF" w:rsidP="007709BF">
            <w:r>
              <w:rPr>
                <w:rFonts w:hint="eastAsia"/>
              </w:rPr>
              <w:t>商品的信息简介</w:t>
            </w:r>
            <w:r w:rsidR="007E23E4">
              <w:rPr>
                <w:rFonts w:hint="eastAsia"/>
              </w:rPr>
              <w:t>(Encode)</w:t>
            </w:r>
          </w:p>
        </w:tc>
      </w:tr>
      <w:tr w:rsidR="001A6C89" w:rsidTr="00A629B4">
        <w:tc>
          <w:tcPr>
            <w:tcW w:w="895" w:type="pct"/>
          </w:tcPr>
          <w:p w:rsidR="001A6C89" w:rsidRDefault="001A6C89" w:rsidP="001A6C89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:rsidR="001A6C89" w:rsidRDefault="001A6C89" w:rsidP="001A6C89">
            <w:r>
              <w:rPr>
                <w:rFonts w:hint="eastAsia"/>
              </w:rPr>
              <w:t>商品价格</w:t>
            </w:r>
          </w:p>
        </w:tc>
      </w:tr>
      <w:tr w:rsidR="001A6C89" w:rsidTr="00A629B4">
        <w:tc>
          <w:tcPr>
            <w:tcW w:w="895" w:type="pct"/>
          </w:tcPr>
          <w:p w:rsidR="001A6C89" w:rsidRDefault="001A6C89" w:rsidP="001A6C89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1A6C89" w:rsidRPr="00A629B4" w:rsidRDefault="00250080" w:rsidP="001A6C89">
            <w:pPr>
              <w:jc w:val="left"/>
              <w:rPr>
                <w:sz w:val="18"/>
                <w:szCs w:val="18"/>
              </w:rPr>
            </w:pPr>
            <w:r w:rsidRPr="00250080">
              <w:rPr>
                <w:sz w:val="18"/>
                <w:szCs w:val="18"/>
              </w:rPr>
              <w:t>{"push":[{"title":"%E5%95%86%E5%93%81%E5%90%8D%E7%A7%B0","content":"%E5%95%86%E5%93%81%E6%8F%8F%E8%BF%B0","id":"8ae40e1a-73fb-469a-8123-dcd973bf6264","picurl":"http%3A%2F%2Flocalhost%3A8080%2FEntRestful%2FUploadImg%2F20111228%2F039f97a1-bce7-4ffb-a7b0-d62f6722bc2a.jpg","price":"10.1100"},{"title":"%E5%95%86%E5%93%811","content":"%E5%BF%AB%E6%8A%A2%EF%BC%8C%E5%A5%BD%E7%9A%84%2Chahaha","id":"3401c015-f3ef-4904-80d6-e79465a72151","picurl":"http%3A%2F%2Flocalhost%3A8080%2FEntRestful%2FUploadImg%2F20111229%2F3531b697-7646-4a5e-a474-4b3b082c2112.jpg","price":"11.1100"}]}</w:t>
            </w:r>
          </w:p>
        </w:tc>
      </w:tr>
    </w:tbl>
    <w:p w:rsidR="00745D20" w:rsidRDefault="0025730E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BC77CD" w:rsidRDefault="00BC77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  <w:szCs w:val="21"/>
        </w:rPr>
        <w:t>{Page}</w:t>
      </w:r>
      <w:r>
        <w:rPr>
          <w:rFonts w:hint="eastAsia"/>
          <w:szCs w:val="21"/>
        </w:rPr>
        <w:t>为传入参数，例如：</w:t>
      </w:r>
    </w:p>
    <w:p w:rsidR="00BC77CD" w:rsidRDefault="002820B6">
      <w:pPr>
        <w:rPr>
          <w:szCs w:val="21"/>
        </w:rPr>
      </w:pPr>
      <w:r w:rsidRPr="005050FF">
        <w:t>http://localhost:8080/</w:t>
      </w:r>
      <w:r w:rsidRPr="0037750F">
        <w:rPr>
          <w:rFonts w:hint="eastAsia"/>
        </w:rPr>
        <w:t>ebuy/push</w:t>
      </w:r>
      <w:r w:rsidR="001B2B9E">
        <w:rPr>
          <w:rFonts w:hint="eastAsia"/>
        </w:rPr>
        <w:t>?page=</w:t>
      </w:r>
      <w:r w:rsidR="00061AE6">
        <w:rPr>
          <w:rFonts w:hint="eastAsia"/>
        </w:rPr>
        <w:t>1</w:t>
      </w:r>
      <w:r w:rsidR="00BC77CD">
        <w:rPr>
          <w:rFonts w:hint="eastAsia"/>
        </w:rPr>
        <w:t xml:space="preserve">  </w:t>
      </w:r>
      <w:r w:rsidR="00BC77CD">
        <w:rPr>
          <w:rFonts w:hint="eastAsia"/>
        </w:rPr>
        <w:t>则返回第</w:t>
      </w:r>
      <w:r w:rsidR="00061AE6">
        <w:rPr>
          <w:rFonts w:hint="eastAsia"/>
        </w:rPr>
        <w:t>一</w:t>
      </w:r>
      <w:r w:rsidR="00BC77CD">
        <w:rPr>
          <w:rFonts w:hint="eastAsia"/>
        </w:rPr>
        <w:t>页</w:t>
      </w:r>
    </w:p>
    <w:p w:rsidR="0025730E" w:rsidRDefault="0047259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是否是推荐商品，通过表</w:t>
      </w:r>
      <w:r w:rsidRPr="00472595">
        <w:rPr>
          <w:szCs w:val="21"/>
        </w:rPr>
        <w:t>ITEM_MAIN</w:t>
      </w:r>
      <w:r>
        <w:rPr>
          <w:rFonts w:hint="eastAsia"/>
          <w:szCs w:val="21"/>
        </w:rPr>
        <w:t>的</w:t>
      </w:r>
      <w:r w:rsidRPr="00472595">
        <w:rPr>
          <w:szCs w:val="21"/>
        </w:rPr>
        <w:t>IS_RECOMED</w:t>
      </w:r>
      <w:r>
        <w:rPr>
          <w:rFonts w:hint="eastAsia"/>
          <w:szCs w:val="21"/>
        </w:rPr>
        <w:t>字段判断，</w:t>
      </w:r>
      <w:r w:rsidRPr="00472595">
        <w:rPr>
          <w:szCs w:val="21"/>
        </w:rPr>
        <w:t>IS_RECOMED</w:t>
      </w:r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为推荐商品。同时，返回的时候，是按照推荐时间逆序排序返回，最近推荐的排在最前面返回。</w:t>
      </w:r>
    </w:p>
    <w:p w:rsidR="005050FF" w:rsidRDefault="005050FF">
      <w:pPr>
        <w:widowControl/>
        <w:jc w:val="left"/>
        <w:rPr>
          <w:szCs w:val="21"/>
        </w:rPr>
      </w:pPr>
    </w:p>
    <w:p w:rsidR="001E0E3F" w:rsidRDefault="00AB12E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E0E3F" w:rsidRPr="00D36237" w:rsidRDefault="001E0E3F" w:rsidP="001E0E3F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9" w:name="_Toc313882097"/>
      <w:r w:rsidRPr="00D36237">
        <w:rPr>
          <w:rFonts w:asciiTheme="minorEastAsia" w:hAnsiTheme="minorEastAsia" w:hint="eastAsia"/>
          <w:color w:val="00B050"/>
          <w:sz w:val="28"/>
          <w:szCs w:val="28"/>
        </w:rPr>
        <w:lastRenderedPageBreak/>
        <w:t>分类列表接口</w:t>
      </w:r>
      <w:bookmarkEnd w:id="9"/>
    </w:p>
    <w:p w:rsidR="001E0E3F" w:rsidRDefault="001E0E3F" w:rsidP="001E0E3F">
      <w:r>
        <w:rPr>
          <w:rFonts w:hint="eastAsia"/>
        </w:rPr>
        <w:t>接口描述：</w:t>
      </w:r>
    </w:p>
    <w:p w:rsidR="001E0E3F" w:rsidRPr="00916C4F" w:rsidRDefault="001E0E3F" w:rsidP="001E0E3F">
      <w:r>
        <w:rPr>
          <w:rFonts w:hint="eastAsia"/>
        </w:rPr>
        <w:tab/>
      </w:r>
      <w:r>
        <w:rPr>
          <w:rFonts w:hint="eastAsia"/>
        </w:rPr>
        <w:t>获取商城内商品分类列表；店铺商品列表与商品分类</w:t>
      </w:r>
      <w:r>
        <w:rPr>
          <w:rFonts w:hint="eastAsia"/>
        </w:rPr>
        <w:t>,</w:t>
      </w:r>
      <w:r>
        <w:rPr>
          <w:rFonts w:hint="eastAsia"/>
        </w:rPr>
        <w:t>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1E0E3F" w:rsidRDefault="001E0E3F" w:rsidP="00E17E59">
      <w:r>
        <w:rPr>
          <w:rFonts w:hint="eastAsia"/>
        </w:rPr>
        <w:t>原型：</w:t>
      </w:r>
      <w:r w:rsidR="00E17E59">
        <w:t xml:space="preserve"> </w:t>
      </w:r>
    </w:p>
    <w:p w:rsidR="001E0E3F" w:rsidRDefault="001E0E3F" w:rsidP="001E0E3F">
      <w:r>
        <w:rPr>
          <w:rFonts w:hint="eastAsia"/>
        </w:rPr>
        <w:t>请求地址：</w:t>
      </w:r>
      <w:hyperlink r:id="rId9" w:history="1">
        <w:r w:rsidRPr="000C7572">
          <w:rPr>
            <w:rStyle w:val="a7"/>
            <w:rFonts w:hint="eastAsia"/>
          </w:rPr>
          <w:t>http://xxx.xxx.xxx.xxx/ebuy/</w:t>
        </w:r>
        <w:r w:rsidRPr="000C7572">
          <w:rPr>
            <w:rStyle w:val="a7"/>
            <w:rFonts w:ascii="Arial" w:hAnsi="Arial" w:cs="Arial" w:hint="eastAsia"/>
            <w:shd w:val="clear" w:color="auto" w:fill="FFFFFF"/>
          </w:rPr>
          <w:t>type</w:t>
        </w:r>
      </w:hyperlink>
      <w:r w:rsidR="00D90D5A">
        <w:rPr>
          <w:rFonts w:hint="eastAsia"/>
        </w:rPr>
        <w:t>?{page}&amp;{typeid}</w:t>
      </w:r>
      <w:ins w:id="10" w:author="thinkpad" w:date="2012-01-12T16:22:00Z">
        <w:r>
          <w:rPr>
            <w:rFonts w:hint="eastAsia"/>
          </w:rPr>
          <w:t xml:space="preserve">  get</w:t>
        </w:r>
        <w:r>
          <w:rPr>
            <w:rFonts w:hint="eastAsia"/>
          </w:rPr>
          <w:t>方式</w:t>
        </w:r>
      </w:ins>
    </w:p>
    <w:p w:rsidR="001E0E3F" w:rsidRDefault="001E0E3F" w:rsidP="001E0E3F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1E0E3F" w:rsidTr="005639EB">
        <w:tc>
          <w:tcPr>
            <w:tcW w:w="1876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1E0E3F" w:rsidTr="005639EB">
        <w:tc>
          <w:tcPr>
            <w:tcW w:w="1876" w:type="pct"/>
          </w:tcPr>
          <w:p w:rsidR="001E0E3F" w:rsidRDefault="001E0E3F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1E0E3F" w:rsidRDefault="001E0E3F" w:rsidP="005639EB">
            <w:r>
              <w:rPr>
                <w:rFonts w:hint="eastAsia"/>
              </w:rPr>
              <w:t>分页</w:t>
            </w:r>
          </w:p>
        </w:tc>
      </w:tr>
      <w:tr w:rsidR="001E0E3F" w:rsidTr="005639EB">
        <w:tc>
          <w:tcPr>
            <w:tcW w:w="1876" w:type="pct"/>
          </w:tcPr>
          <w:p w:rsidR="001E0E3F" w:rsidRDefault="001E0E3F" w:rsidP="005639EB">
            <w:r>
              <w:t>T</w:t>
            </w:r>
            <w:r>
              <w:rPr>
                <w:rFonts w:hint="eastAsia"/>
              </w:rPr>
              <w:t>ypeid</w:t>
            </w:r>
          </w:p>
        </w:tc>
        <w:tc>
          <w:tcPr>
            <w:tcW w:w="3124" w:type="pct"/>
          </w:tcPr>
          <w:p w:rsidR="001E0E3F" w:rsidRDefault="001E0E3F" w:rsidP="005639E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全部分类</w:t>
            </w:r>
            <w:r>
              <w:rPr>
                <w:rFonts w:hint="eastAsia"/>
              </w:rPr>
              <w:t xml:space="preserve">  typeid-</w:t>
            </w:r>
            <w:r>
              <w:rPr>
                <w:rFonts w:hint="eastAsia"/>
              </w:rPr>
              <w:t>当前分类的</w:t>
            </w:r>
            <w:r>
              <w:rPr>
                <w:rFonts w:hint="eastAsia"/>
              </w:rPr>
              <w:t>ID</w:t>
            </w:r>
          </w:p>
        </w:tc>
      </w:tr>
    </w:tbl>
    <w:p w:rsidR="001E0E3F" w:rsidRDefault="001E0E3F" w:rsidP="001E0E3F">
      <w:r>
        <w:rPr>
          <w:rFonts w:hint="eastAsia"/>
        </w:rPr>
        <w:t>响应参数：</w:t>
      </w:r>
    </w:p>
    <w:p w:rsidR="001E0E3F" w:rsidRDefault="001E0E3F" w:rsidP="001E0E3F">
      <w:r>
        <w:rPr>
          <w:rFonts w:hint="eastAsia"/>
        </w:rPr>
        <w:t>若请求获取分类的分类中有子分类，则响应以下接口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1E0E3F" w:rsidTr="005639EB">
        <w:tc>
          <w:tcPr>
            <w:tcW w:w="901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1E0E3F" w:rsidTr="0047547E">
        <w:tc>
          <w:tcPr>
            <w:tcW w:w="895" w:type="pct"/>
          </w:tcPr>
          <w:p w:rsidR="001E0E3F" w:rsidRDefault="001E0E3F" w:rsidP="005639EB">
            <w:r>
              <w:t>T</w:t>
            </w:r>
            <w:r>
              <w:rPr>
                <w:rFonts w:hint="eastAsia"/>
              </w:rPr>
              <w:t>ypeid</w:t>
            </w:r>
          </w:p>
        </w:tc>
        <w:tc>
          <w:tcPr>
            <w:tcW w:w="4105" w:type="pct"/>
          </w:tcPr>
          <w:p w:rsidR="001E0E3F" w:rsidRDefault="001E0E3F" w:rsidP="005639EB"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ID</w:t>
            </w:r>
          </w:p>
        </w:tc>
      </w:tr>
      <w:tr w:rsidR="001E0E3F" w:rsidTr="0047547E">
        <w:tc>
          <w:tcPr>
            <w:tcW w:w="895" w:type="pct"/>
          </w:tcPr>
          <w:p w:rsidR="001E0E3F" w:rsidRDefault="001E0E3F" w:rsidP="005639EB">
            <w:r>
              <w:t>T</w:t>
            </w:r>
            <w:r>
              <w:rPr>
                <w:rFonts w:hint="eastAsia"/>
              </w:rPr>
              <w:t>ypename</w:t>
            </w:r>
          </w:p>
        </w:tc>
        <w:tc>
          <w:tcPr>
            <w:tcW w:w="4105" w:type="pct"/>
          </w:tcPr>
          <w:p w:rsidR="001E0E3F" w:rsidRDefault="001E0E3F" w:rsidP="005639EB">
            <w:r>
              <w:rPr>
                <w:rFonts w:hint="eastAsia"/>
              </w:rPr>
              <w:t>分类名称</w:t>
            </w:r>
            <w:r w:rsidR="0047547E">
              <w:rPr>
                <w:rFonts w:hint="eastAsia"/>
              </w:rPr>
              <w:t xml:space="preserve"> </w:t>
            </w:r>
            <w:r w:rsidR="0047547E">
              <w:rPr>
                <w:rFonts w:hint="eastAsia"/>
              </w:rPr>
              <w:t>（</w:t>
            </w:r>
            <w:r w:rsidR="0047547E">
              <w:rPr>
                <w:rFonts w:hint="eastAsia"/>
              </w:rPr>
              <w:t>encode</w:t>
            </w:r>
            <w:r w:rsidR="0047547E">
              <w:rPr>
                <w:rFonts w:hint="eastAsia"/>
              </w:rPr>
              <w:t>）</w:t>
            </w:r>
          </w:p>
        </w:tc>
      </w:tr>
      <w:tr w:rsidR="001E0E3F" w:rsidTr="0047547E">
        <w:tc>
          <w:tcPr>
            <w:tcW w:w="895" w:type="pct"/>
          </w:tcPr>
          <w:p w:rsidR="001E0E3F" w:rsidRDefault="001E0E3F" w:rsidP="005639EB">
            <w:r>
              <w:rPr>
                <w:rFonts w:hint="eastAsia"/>
              </w:rPr>
              <w:t>child</w:t>
            </w:r>
          </w:p>
        </w:tc>
        <w:tc>
          <w:tcPr>
            <w:tcW w:w="4105" w:type="pct"/>
          </w:tcPr>
          <w:p w:rsidR="001E0E3F" w:rsidRDefault="001E0E3F" w:rsidP="005639E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无子分类</w:t>
            </w:r>
            <w:r>
              <w:rPr>
                <w:rFonts w:hint="eastAsia"/>
              </w:rPr>
              <w:t xml:space="preserve"> 1- </w:t>
            </w:r>
            <w:r>
              <w:rPr>
                <w:rFonts w:hint="eastAsia"/>
              </w:rPr>
              <w:t>有子分类</w:t>
            </w:r>
          </w:p>
        </w:tc>
      </w:tr>
      <w:tr w:rsidR="0047547E" w:rsidTr="0047547E">
        <w:tc>
          <w:tcPr>
            <w:tcW w:w="895" w:type="pct"/>
          </w:tcPr>
          <w:p w:rsidR="0047547E" w:rsidRDefault="0047547E" w:rsidP="0047547E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47547E" w:rsidRDefault="0047547E" w:rsidP="0047547E">
            <w:pPr>
              <w:jc w:val="left"/>
            </w:pPr>
            <w:r w:rsidRPr="00D52423">
              <w:t>{"type":[{"typename":"%E5%A5%B3%E8%A3%85","typeid":100,"child":0},{"typename":"%E7%94%B7%E8%A3%85","typeid":101,"child":</w:t>
            </w:r>
            <w:r>
              <w:rPr>
                <w:rFonts w:hint="eastAsia"/>
              </w:rPr>
              <w:t>1</w:t>
            </w:r>
            <w:r w:rsidRPr="00D52423">
              <w:t>}]}</w:t>
            </w:r>
          </w:p>
        </w:tc>
      </w:tr>
    </w:tbl>
    <w:p w:rsidR="0047547E" w:rsidRDefault="0047547E" w:rsidP="0047547E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47547E" w:rsidRDefault="0047547E" w:rsidP="0047547E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="006F1478">
        <w:t>P</w:t>
      </w:r>
      <w:r w:rsidR="006F1478">
        <w:rPr>
          <w:rFonts w:hint="eastAsia"/>
        </w:rPr>
        <w:t>age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 w:rsidR="006F1478">
        <w:t>T</w:t>
      </w:r>
      <w:r w:rsidR="006F1478">
        <w:rPr>
          <w:rFonts w:hint="eastAsia"/>
        </w:rPr>
        <w:t>ypeid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为传入参数，</w:t>
      </w:r>
    </w:p>
    <w:p w:rsidR="0047547E" w:rsidRPr="00C53190" w:rsidRDefault="0047547E" w:rsidP="0047547E">
      <w:pPr>
        <w:widowControl/>
        <w:jc w:val="left"/>
      </w:pPr>
      <w:r w:rsidRPr="00C53190">
        <w:rPr>
          <w:rFonts w:hint="eastAsia"/>
        </w:rPr>
        <w:t>例如：</w:t>
      </w:r>
    </w:p>
    <w:p w:rsidR="0047547E" w:rsidRDefault="0047547E">
      <w:pPr>
        <w:widowControl/>
        <w:jc w:val="left"/>
        <w:rPr>
          <w:szCs w:val="21"/>
        </w:rPr>
      </w:pPr>
      <w:r w:rsidRPr="004030A3">
        <w:rPr>
          <w:szCs w:val="21"/>
        </w:rPr>
        <w:t>http://localhost:8080/</w:t>
      </w:r>
      <w:r>
        <w:rPr>
          <w:rFonts w:hint="eastAsia"/>
        </w:rPr>
        <w:t>ebuy/</w:t>
      </w:r>
      <w:r w:rsidR="00A81AA1" w:rsidRPr="00A81AA1">
        <w:t>type?page=1&amp;typeid=0</w:t>
      </w:r>
      <w:r w:rsidR="00A81AA1" w:rsidRPr="00A81AA1">
        <w:rPr>
          <w:szCs w:val="21"/>
        </w:rPr>
        <w:t xml:space="preserve"> </w:t>
      </w:r>
      <w:r>
        <w:rPr>
          <w:szCs w:val="21"/>
        </w:rPr>
        <w:br w:type="page"/>
      </w:r>
    </w:p>
    <w:p w:rsidR="00AF4314" w:rsidRPr="00D36237" w:rsidRDefault="00AF4314" w:rsidP="00AF4314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1" w:name="_Toc313276317"/>
      <w:r w:rsidRPr="00D36237">
        <w:rPr>
          <w:rFonts w:asciiTheme="minorEastAsia" w:hAnsiTheme="minorEastAsia" w:hint="eastAsia"/>
          <w:color w:val="00B050"/>
          <w:sz w:val="28"/>
          <w:szCs w:val="28"/>
        </w:rPr>
        <w:lastRenderedPageBreak/>
        <w:t>获取商品列表</w:t>
      </w:r>
    </w:p>
    <w:p w:rsidR="00AF4314" w:rsidRDefault="00AF4314" w:rsidP="00AF4314">
      <w:r>
        <w:rPr>
          <w:rFonts w:hint="eastAsia"/>
        </w:rPr>
        <w:t>描述：在调用分类列表接口后，若选中的当前分类无子分类，即</w:t>
      </w:r>
      <w:r>
        <w:rPr>
          <w:rFonts w:hint="eastAsia"/>
        </w:rPr>
        <w:t>child=0</w:t>
      </w:r>
      <w:r>
        <w:rPr>
          <w:rFonts w:hint="eastAsia"/>
        </w:rPr>
        <w:t>时，调用此接口获取商品列表</w:t>
      </w:r>
    </w:p>
    <w:p w:rsidR="00AF4314" w:rsidRDefault="00AF4314" w:rsidP="00AF4314">
      <w:r>
        <w:rPr>
          <w:rFonts w:hint="eastAsia"/>
        </w:rPr>
        <w:t>请求地址：</w:t>
      </w:r>
      <w:r w:rsidRPr="003F004E">
        <w:rPr>
          <w:rFonts w:hint="eastAsia"/>
        </w:rPr>
        <w:t>http://xxx.xxx.xxx.xxx/ebuy/</w:t>
      </w:r>
      <w:r>
        <w:rPr>
          <w:rFonts w:hint="eastAsia"/>
        </w:rPr>
        <w:t>goodslist</w:t>
      </w:r>
      <w:ins w:id="12" w:author="thinkpad" w:date="2012-01-12T16:22:00Z">
        <w:r>
          <w:rPr>
            <w:rFonts w:hint="eastAsia"/>
          </w:rPr>
          <w:t xml:space="preserve">  get</w:t>
        </w:r>
        <w:r>
          <w:rPr>
            <w:rFonts w:hint="eastAsia"/>
          </w:rPr>
          <w:t>方式</w:t>
        </w:r>
      </w:ins>
    </w:p>
    <w:p w:rsidR="00AF4314" w:rsidRDefault="00AF4314" w:rsidP="00AF4314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AF4314" w:rsidTr="005639EB">
        <w:tc>
          <w:tcPr>
            <w:tcW w:w="1876" w:type="pct"/>
          </w:tcPr>
          <w:p w:rsidR="00AF4314" w:rsidRPr="00ED7398" w:rsidRDefault="00AF4314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AF4314" w:rsidRPr="00ED7398" w:rsidRDefault="00AF4314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AF4314" w:rsidTr="005639EB">
        <w:tc>
          <w:tcPr>
            <w:tcW w:w="1876" w:type="pct"/>
          </w:tcPr>
          <w:p w:rsidR="00AF4314" w:rsidRDefault="00AF4314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AF4314" w:rsidRDefault="00AF4314" w:rsidP="005639EB">
            <w:r>
              <w:rPr>
                <w:rFonts w:hint="eastAsia"/>
              </w:rPr>
              <w:t>分页</w:t>
            </w:r>
          </w:p>
        </w:tc>
      </w:tr>
      <w:tr w:rsidR="00AF4314" w:rsidTr="005639EB">
        <w:tc>
          <w:tcPr>
            <w:tcW w:w="1876" w:type="pct"/>
          </w:tcPr>
          <w:p w:rsidR="00AF4314" w:rsidRDefault="00AF4314" w:rsidP="005639EB">
            <w:r>
              <w:t>T</w:t>
            </w:r>
            <w:r>
              <w:rPr>
                <w:rFonts w:hint="eastAsia"/>
              </w:rPr>
              <w:t>ypeid</w:t>
            </w:r>
          </w:p>
        </w:tc>
        <w:tc>
          <w:tcPr>
            <w:tcW w:w="3124" w:type="pct"/>
          </w:tcPr>
          <w:p w:rsidR="00AF4314" w:rsidRDefault="00AF4314" w:rsidP="005639EB">
            <w:r>
              <w:rPr>
                <w:rFonts w:hint="eastAsia"/>
              </w:rPr>
              <w:t>typeid-</w:t>
            </w:r>
            <w:r>
              <w:rPr>
                <w:rFonts w:hint="eastAsia"/>
              </w:rPr>
              <w:t>当前分类的</w:t>
            </w:r>
            <w:r>
              <w:rPr>
                <w:rFonts w:hint="eastAsia"/>
              </w:rPr>
              <w:t>ID</w:t>
            </w:r>
          </w:p>
        </w:tc>
      </w:tr>
    </w:tbl>
    <w:p w:rsidR="00AF4314" w:rsidRPr="003F004E" w:rsidRDefault="00AF4314" w:rsidP="00AF4314"/>
    <w:p w:rsidR="00AF4314" w:rsidRDefault="00AF4314" w:rsidP="00AF4314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101"/>
        <w:gridCol w:w="7421"/>
      </w:tblGrid>
      <w:tr w:rsidR="00AF4314" w:rsidTr="00883C26">
        <w:tc>
          <w:tcPr>
            <w:tcW w:w="646" w:type="pct"/>
          </w:tcPr>
          <w:p w:rsidR="00AF4314" w:rsidRDefault="00AF4314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54" w:type="pct"/>
          </w:tcPr>
          <w:p w:rsidR="00AF4314" w:rsidRDefault="00AF4314" w:rsidP="005639EB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AF4314" w:rsidTr="00883C26">
        <w:tc>
          <w:tcPr>
            <w:tcW w:w="646" w:type="pct"/>
          </w:tcPr>
          <w:p w:rsidR="00AF4314" w:rsidRDefault="00AF4314" w:rsidP="005639EB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4354" w:type="pct"/>
          </w:tcPr>
          <w:p w:rsidR="00AF4314" w:rsidRDefault="00AF4314" w:rsidP="005639EB">
            <w:r>
              <w:rPr>
                <w:rFonts w:hint="eastAsia"/>
              </w:rPr>
              <w:t>商品名称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:rsidTr="00883C26">
        <w:tc>
          <w:tcPr>
            <w:tcW w:w="646" w:type="pct"/>
          </w:tcPr>
          <w:p w:rsidR="00AF4314" w:rsidRDefault="00AF4314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354" w:type="pct"/>
          </w:tcPr>
          <w:p w:rsidR="00AF4314" w:rsidRDefault="00AF4314" w:rsidP="005639EB">
            <w:r>
              <w:rPr>
                <w:rFonts w:hint="eastAsia"/>
              </w:rPr>
              <w:t>商品简介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:rsidTr="00883C26">
        <w:tc>
          <w:tcPr>
            <w:tcW w:w="646" w:type="pct"/>
          </w:tcPr>
          <w:p w:rsidR="00AF4314" w:rsidRDefault="00AF4314" w:rsidP="005639EB">
            <w:r>
              <w:t>P</w:t>
            </w:r>
            <w:r>
              <w:rPr>
                <w:rFonts w:hint="eastAsia"/>
              </w:rPr>
              <w:t>icurl</w:t>
            </w:r>
          </w:p>
        </w:tc>
        <w:tc>
          <w:tcPr>
            <w:tcW w:w="4354" w:type="pct"/>
          </w:tcPr>
          <w:p w:rsidR="00AF4314" w:rsidRDefault="00AF4314" w:rsidP="005639EB">
            <w:r>
              <w:rPr>
                <w:rFonts w:hint="eastAsia"/>
              </w:rPr>
              <w:t>商品的缩略图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:rsidTr="00883C26">
        <w:tc>
          <w:tcPr>
            <w:tcW w:w="646" w:type="pct"/>
          </w:tcPr>
          <w:p w:rsidR="00AF4314" w:rsidRDefault="00AF4314" w:rsidP="005639E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354" w:type="pct"/>
          </w:tcPr>
          <w:p w:rsidR="00AF4314" w:rsidRDefault="00AF4314" w:rsidP="005639EB">
            <w:r>
              <w:rPr>
                <w:rFonts w:hint="eastAsia"/>
              </w:rPr>
              <w:t>价格</w:t>
            </w:r>
          </w:p>
        </w:tc>
      </w:tr>
      <w:tr w:rsidR="00AF4314" w:rsidTr="00883C26">
        <w:tc>
          <w:tcPr>
            <w:tcW w:w="646" w:type="pct"/>
          </w:tcPr>
          <w:p w:rsidR="00AF4314" w:rsidRDefault="00AF4314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354" w:type="pct"/>
          </w:tcPr>
          <w:p w:rsidR="00AF4314" w:rsidRDefault="00883C26" w:rsidP="005639EB">
            <w:pPr>
              <w:jc w:val="left"/>
            </w:pPr>
            <w:r w:rsidRPr="00883C26">
              <w:t>{"goodslist":[{"title":"%E5%95%86%E5%93%81%E5%90%8D%E7%A7%B0","content":"%E5%95%86%E5%93%81%E6%8F%8F%E8%BF%B0","id":"8ae40e1a-73fb-469a-8123-dcd973bf6264","picurl":"http%3A%2F%2Flocalhost%3A8080%2FEntRestful%2FUploadImg%2F20111228%2F039f97a1-bce7-4ffb-a7b0-d62f6722bc2a.jpg","price":"10.1100"}]}</w:t>
            </w:r>
          </w:p>
        </w:tc>
      </w:tr>
    </w:tbl>
    <w:p w:rsidR="00D36237" w:rsidRDefault="00D36237" w:rsidP="00D36237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D36237" w:rsidRDefault="00D36237" w:rsidP="00D3623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>
        <w:t>P</w:t>
      </w:r>
      <w:r>
        <w:rPr>
          <w:rFonts w:hint="eastAsia"/>
        </w:rPr>
        <w:t>age}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>
        <w:t>T</w:t>
      </w:r>
      <w:r>
        <w:rPr>
          <w:rFonts w:hint="eastAsia"/>
        </w:rPr>
        <w:t>ypeid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为传入参数，</w:t>
      </w:r>
    </w:p>
    <w:p w:rsidR="00D36237" w:rsidRPr="00C53190" w:rsidRDefault="00D36237" w:rsidP="00D36237">
      <w:pPr>
        <w:widowControl/>
        <w:jc w:val="left"/>
      </w:pPr>
      <w:r w:rsidRPr="00C53190">
        <w:rPr>
          <w:rFonts w:hint="eastAsia"/>
        </w:rPr>
        <w:t>例如：</w:t>
      </w:r>
    </w:p>
    <w:p w:rsidR="00AF4314" w:rsidRDefault="00D36237" w:rsidP="00D36237">
      <w:r w:rsidRPr="004030A3">
        <w:rPr>
          <w:szCs w:val="21"/>
        </w:rPr>
        <w:t>http://localhost:8080/</w:t>
      </w:r>
      <w:r>
        <w:rPr>
          <w:rFonts w:hint="eastAsia"/>
        </w:rPr>
        <w:t>ebuy/</w:t>
      </w:r>
      <w:r w:rsidRPr="00D36237">
        <w:t>goodslist?page=1&amp;typeid=101100</w:t>
      </w:r>
    </w:p>
    <w:p w:rsidR="00C83597" w:rsidRDefault="00AF4314">
      <w:pPr>
        <w:widowControl/>
        <w:jc w:val="left"/>
      </w:pPr>
      <w:r>
        <w:br w:type="page"/>
      </w:r>
    </w:p>
    <w:p w:rsidR="00C83597" w:rsidRPr="00C83597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3" w:name="_Toc313276311"/>
      <w:r w:rsidRPr="00C83597">
        <w:rPr>
          <w:rFonts w:asciiTheme="minorEastAsia" w:hAnsiTheme="minorEastAsia" w:hint="eastAsia"/>
          <w:color w:val="00B050"/>
          <w:sz w:val="28"/>
          <w:szCs w:val="28"/>
        </w:rPr>
        <w:lastRenderedPageBreak/>
        <w:t>快报资讯推荐接口：</w:t>
      </w:r>
      <w:bookmarkEnd w:id="13"/>
    </w:p>
    <w:p w:rsidR="00C83597" w:rsidRDefault="00C83597" w:rsidP="00C83597">
      <w:r>
        <w:rPr>
          <w:rFonts w:hint="eastAsia"/>
        </w:rPr>
        <w:t>接口描述：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客户端请求服务端推送快报资讯的接口。</w:t>
      </w:r>
    </w:p>
    <w:p w:rsidR="00C83597" w:rsidRDefault="00C83597" w:rsidP="00C83597">
      <w:r>
        <w:rPr>
          <w:rFonts w:hint="eastAsia"/>
        </w:rPr>
        <w:t>原型：</w:t>
      </w:r>
    </w:p>
    <w:p w:rsidR="00C83597" w:rsidRPr="00F44CD6" w:rsidRDefault="00C83597" w:rsidP="00C83597">
      <w:r>
        <w:rPr>
          <w:rFonts w:hint="eastAsia"/>
        </w:rPr>
        <w:t>请求地址：</w:t>
      </w:r>
      <w:r w:rsidRPr="00EA5569">
        <w:t>http://localhost:8080</w:t>
      </w:r>
      <w:r>
        <w:rPr>
          <w:rFonts w:hint="eastAsia"/>
        </w:rPr>
        <w:t>/ebuy/new?{</w:t>
      </w:r>
      <w:r w:rsidRPr="00EA5569">
        <w:t xml:space="preserve"> </w:t>
      </w:r>
      <w:r>
        <w:t>P</w:t>
      </w:r>
      <w:r>
        <w:rPr>
          <w:rFonts w:hint="eastAsia"/>
        </w:rPr>
        <w:t>age }</w:t>
      </w:r>
    </w:p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Default="00C83597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C83597" w:rsidRDefault="00C83597" w:rsidP="005639EB">
            <w:r>
              <w:rPr>
                <w:rFonts w:hint="eastAsia"/>
              </w:rPr>
              <w:t>分页</w:t>
            </w:r>
          </w:p>
        </w:tc>
      </w:tr>
    </w:tbl>
    <w:p w:rsidR="00C83597" w:rsidRDefault="00C83597" w:rsidP="00C83597"/>
    <w:p w:rsidR="00C83597" w:rsidRDefault="00C83597" w:rsidP="00C83597">
      <w:r>
        <w:rPr>
          <w:rFonts w:hint="eastAsia"/>
        </w:rPr>
        <w:t>响应参数：</w:t>
      </w:r>
    </w:p>
    <w:p w:rsidR="00C83597" w:rsidRDefault="00C83597" w:rsidP="00C83597"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条快报资讯信息数据集合，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Tr="005639EB">
        <w:tc>
          <w:tcPr>
            <w:tcW w:w="895" w:type="pct"/>
          </w:tcPr>
          <w:p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快报资讯的内容简介（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Pr="00C83597" w:rsidRDefault="00C83597" w:rsidP="005639EB">
            <w:r w:rsidRPr="00C83597">
              <w:t>T</w:t>
            </w:r>
            <w:r w:rsidRPr="00C83597">
              <w:rPr>
                <w:rFonts w:hint="eastAsia"/>
              </w:rPr>
              <w:t>itle</w:t>
            </w:r>
          </w:p>
        </w:tc>
        <w:tc>
          <w:tcPr>
            <w:tcW w:w="4105" w:type="pct"/>
          </w:tcPr>
          <w:p w:rsidR="00C83597" w:rsidRPr="00C83597" w:rsidRDefault="00C83597" w:rsidP="005639EB">
            <w:r w:rsidRPr="00C83597">
              <w:rPr>
                <w:rFonts w:hint="eastAsia"/>
              </w:rPr>
              <w:t>标题（</w:t>
            </w:r>
            <w:r w:rsidRPr="00C83597">
              <w:rPr>
                <w:rFonts w:ascii="微软雅黑" w:eastAsia="微软雅黑" w:cs="微软雅黑"/>
                <w:kern w:val="0"/>
                <w:sz w:val="18"/>
                <w:szCs w:val="18"/>
                <w:highlight w:val="lightGray"/>
              </w:rPr>
              <w:t xml:space="preserve"> Encode</w:t>
            </w:r>
            <w:r w:rsidRPr="00C83597"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快报资讯的</w:t>
            </w:r>
            <w:r>
              <w:rPr>
                <w:rFonts w:hint="eastAsia"/>
              </w:rPr>
              <w:t>ID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C83597" w:rsidRDefault="00C83597" w:rsidP="005639EB">
            <w:r w:rsidRPr="0004305F">
              <w:t>{"new":[{"id":"9a6683dc-46ce-4cd0-a2fd-7e6ff1ab2c33","content":"%E5%BF%AB%E6%8A%A5%E8%B5%84%E8%AE%AF00010%0A%E5%BF%AB%E6%8A%A5%E8%B5%84%E8%AE%AF00010%20%20%0A%E5%BF%AB%E6%8A%A5%E8%B5%84%E8%AE%AF00010%20%2B%20%20%2B%0A%0A%E5%BF%AB%E6%8A%A5%E8%B5%84%E8%AE%AF00010","title":"%E5%BF%AB%E6%8A%A5%E8%B5%84%E8%AE%AF00010"},{"id":"7644da64-a066-4aaa-b9e1-dd90878c947e","content":"%E5%BF%AB%E6%8A%A5%E8%B5%84%E8%AE%AF00009%0A%E5%BF%AB%E6%8A%A5%E8%B5%84%E8%AE%AF00009%20%20%0A%E5%BF%AB%E6%8A%A5%E8%B5%84%E8%AE%AF00009%20%2B%20%20%2B%0A%0A%E5%BF%AB%E6%8A%A5%E8%B5%84%E8%AE%AF00009","title":"%E5%BF%AB%E6%8A%A5%E8%B5%84%E8%AE%AF00009"},{"id":"491ca7d8-3b21-40f0-acbb-a8c015834667","content":"%E5%BF%AB%E6%8A%A5%E8%B5%84%E8%AE%AF00008%0A%E5%BF%AB%E6%8A%A5%E8%B5%84%E8%AE%AF00008%20%20%0A%E5%BF%AB%E6%8A%A5%E8%B5%84%E8%AE%AF00008%20%2B%20%20%2B%0A%0A%E5%BF%AB%E6%8A%A5%E8%B5%84%E8%AE%AF00008","title":"%E5%BF%AB%E6%8A%A5%E8%B5%84%E8%AE%AF00008"},{"id":"5d9e79d8-d266-4a88-828e-1a0355a2f1cc","content":"%E5%BF%AB%E6%8A%A5%E8%B5%84%E8%AE%AF00007%0A%E5%BF%AB%E6%8A%A5%E8%B5%84%E8%AE%AF00007%20%20%0A%E5%BF%AB%E6%8A%A5%E8%B5%84%E8%AE%AF00007%20%2B%20%20%2B%0A%0A%E5%BF%AB%E6%8A%A5%E8%B5%84%E8%AE%AF00007","title":"%E5%BF%AB%E6%8A%A5%E8%B5%84%E8%AE%AF00007"},{"id":"1ab5025c-b2c5-432f-93df-28595b285a32","content":"%E5%BF%AB%E6%8A%A5%E8%B5%84%E8%AE%AF00006%0A%E5%BF%AB%E6%8A%A5%E8%B5%84%E8%AE%AF00006%20%20%0A%E5%BF%AB%E6%8A%A5%E8%B5%84%E8%AE%AF00006%20%2B%20%20%2B%0A%0A%E5%BF%AB%E6%8A%A5%E8%B5%84%E8%AE%AF00006","title":"%E5%BF%AB%E6%8A%A5%E8%B5%84%E8%AE%AF00006"},{"id":"d71ee68f-1d70-4f44-b35b-8ff02b9def64","content":"%E5%</w:t>
            </w:r>
            <w:r w:rsidRPr="0004305F">
              <w:lastRenderedPageBreak/>
              <w:t>BF%AB%E6%8A%A5%E8%B5%84%E8%AE%AF00005%0A%E5%BF%AB%E6%8A%A5%E8%B5%84%E8%AE%AF00005%20%20%0A%E5%BF%AB%E6%8A%A5%E8%B5%84%E8%AE%AF00005%20%2B%20%20%2B%0A%0A%E5%BF%AB%E6%8A%A5%E8%B5%84%E8%AE%AF00005","title":"%E5%BF%AB%E6%8A%A5%E8%B5%84%E8%AE%AF00005"},{"id":"a1914324-84e1-45d8-9d63-c4b22f2f9be5","content":"%E5%BF%AB%E6%8A%A5%E8%B5%84%E8%AE%AF00004%0A%E5%BF%AB%E6%8A%A5%E8%B5%84%E8%AE%AF00004%20%20%0A%E5%BF%AB%E6%8A%A5%E8%B5%84%E8%AE%AF00004%20%2B%20%20%2B%0A%0A%E5%BF%AB%E6%8A%A5%E8%B5%84%E8%AE%AF00004","title":"%E5%BF%AB%E6%8A%A5%E8%B5%84%E8%AE%AF00004"},{"id":"858a00a9-3b0e-4300-8101-2ebe2a3b4080","content":"%E5%BF%AB%E6%8A%A5%E8%B5%84%E8%AE%AF00003%0A%E5%BF%AB%E6%8A%A5%E8%B5%84%E8%AE%AF00003%20%20%0A%E5%BF%AB%E6%8A%A5%E8%B5%84%E8%AE%AF00003%20%2B%20%20%2B%0A%0A%E5%BF%AB%E6%8A%A5%E8%B5%84%E8%AE%AF00003","title":"%E5%BF%AB%E6%8A%A5%E8%B5%84%E8%AE%AF00003"}]}</w:t>
            </w:r>
          </w:p>
        </w:tc>
      </w:tr>
    </w:tbl>
    <w:p w:rsidR="00C83597" w:rsidRDefault="00C83597" w:rsidP="00C83597">
      <w:r>
        <w:rPr>
          <w:rFonts w:hint="eastAsia"/>
        </w:rPr>
        <w:lastRenderedPageBreak/>
        <w:t>备注：</w:t>
      </w:r>
    </w:p>
    <w:p w:rsidR="00C83597" w:rsidRDefault="00C83597" w:rsidP="00C83597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83597" w:rsidRDefault="00C83597" w:rsidP="00C8359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P</w:t>
      </w:r>
      <w:r>
        <w:rPr>
          <w:rFonts w:hint="eastAsia"/>
        </w:rPr>
        <w:t>age }</w:t>
      </w:r>
      <w:r>
        <w:rPr>
          <w:rFonts w:hint="eastAsia"/>
          <w:szCs w:val="21"/>
        </w:rPr>
        <w:t>为传入参数，</w:t>
      </w:r>
    </w:p>
    <w:p w:rsidR="00C83597" w:rsidRPr="00C53190" w:rsidRDefault="00C83597" w:rsidP="00C83597">
      <w:pPr>
        <w:widowControl/>
        <w:jc w:val="left"/>
      </w:pPr>
      <w:r w:rsidRPr="00C53190">
        <w:rPr>
          <w:rFonts w:hint="eastAsia"/>
        </w:rPr>
        <w:t>例如：</w:t>
      </w:r>
    </w:p>
    <w:p w:rsidR="00C83597" w:rsidRDefault="00C83597" w:rsidP="00C83597">
      <w:pPr>
        <w:rPr>
          <w:szCs w:val="21"/>
        </w:rPr>
      </w:pPr>
      <w:r w:rsidRPr="0090064F">
        <w:rPr>
          <w:szCs w:val="21"/>
        </w:rPr>
        <w:t>http://localhost:8080/</w:t>
      </w:r>
      <w:r>
        <w:rPr>
          <w:rFonts w:hint="eastAsia"/>
        </w:rPr>
        <w:t>ebuy/new?page=</w:t>
      </w:r>
      <w:r w:rsidRPr="0090064F">
        <w:rPr>
          <w:szCs w:val="21"/>
        </w:rPr>
        <w:t>1</w:t>
      </w:r>
    </w:p>
    <w:p w:rsidR="00C83597" w:rsidRPr="000876E9" w:rsidRDefault="00C83597" w:rsidP="00C83597"/>
    <w:p w:rsidR="00C83597" w:rsidRDefault="00C83597" w:rsidP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83597" w:rsidRPr="00C83597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14" w:name="_Toc313276312"/>
      <w:r w:rsidRPr="00C83597">
        <w:rPr>
          <w:rFonts w:hint="eastAsia"/>
          <w:color w:val="00B050"/>
          <w:sz w:val="28"/>
          <w:szCs w:val="28"/>
        </w:rPr>
        <w:lastRenderedPageBreak/>
        <w:t>快报资讯详情接口：</w:t>
      </w:r>
      <w:bookmarkEnd w:id="14"/>
    </w:p>
    <w:p w:rsidR="00C83597" w:rsidRDefault="00C83597" w:rsidP="00C83597">
      <w:r>
        <w:rPr>
          <w:rFonts w:hint="eastAsia"/>
        </w:rPr>
        <w:t>接口描述：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获取某条快报资讯详情信息接口。</w:t>
      </w:r>
    </w:p>
    <w:p w:rsidR="00C83597" w:rsidRPr="004E320F" w:rsidRDefault="00C83597" w:rsidP="00C83597">
      <w:pPr>
        <w:rPr>
          <w:noProof/>
        </w:rPr>
      </w:pPr>
      <w:r>
        <w:rPr>
          <w:rFonts w:hint="eastAsia"/>
        </w:rPr>
        <w:t>原型：</w:t>
      </w:r>
    </w:p>
    <w:p w:rsidR="00C83597" w:rsidRDefault="00C83597" w:rsidP="00C83597">
      <w:r>
        <w:rPr>
          <w:rFonts w:hint="eastAsia"/>
        </w:rPr>
        <w:t>请求地址：</w:t>
      </w:r>
      <w:r w:rsidRPr="0061400B">
        <w:t>http://localhost:8080/</w:t>
      </w:r>
      <w:r>
        <w:rPr>
          <w:rFonts w:hint="eastAsia"/>
        </w:rPr>
        <w:t>ebuy/messagenewinfo?{id}</w:t>
      </w:r>
    </w:p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C83597" w:rsidRDefault="00C83597" w:rsidP="005639EB">
            <w:r>
              <w:rPr>
                <w:rFonts w:hint="eastAsia"/>
              </w:rPr>
              <w:t>某条快报资讯信息的</w:t>
            </w:r>
            <w:r>
              <w:rPr>
                <w:rFonts w:hint="eastAsia"/>
              </w:rPr>
              <w:t>ID</w:t>
            </w:r>
          </w:p>
        </w:tc>
      </w:tr>
    </w:tbl>
    <w:p w:rsidR="00C83597" w:rsidRDefault="00C83597" w:rsidP="00C83597"/>
    <w:p w:rsidR="00C83597" w:rsidRDefault="00C83597" w:rsidP="00C83597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Tr="005639EB">
        <w:tc>
          <w:tcPr>
            <w:tcW w:w="895" w:type="pct"/>
          </w:tcPr>
          <w:p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itle</w:t>
            </w:r>
          </w:p>
        </w:tc>
        <w:tc>
          <w:tcPr>
            <w:tcW w:w="4105" w:type="pct"/>
          </w:tcPr>
          <w:p w:rsidR="00C8359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  <w:r>
              <w:rPr>
                <w:rFonts w:hint="eastAsia"/>
              </w:rPr>
              <w:t>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Pr="00B52DB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realizetime</w:t>
            </w:r>
          </w:p>
        </w:tc>
        <w:tc>
          <w:tcPr>
            <w:tcW w:w="4105" w:type="pct"/>
          </w:tcPr>
          <w:p w:rsidR="00C83597" w:rsidRPr="00B52DB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快报资讯发送的时间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icurl</w:t>
            </w:r>
          </w:p>
        </w:tc>
        <w:tc>
          <w:tcPr>
            <w:tcW w:w="4105" w:type="pct"/>
          </w:tcPr>
          <w:p w:rsidR="00C8359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</w:rPr>
              <w:t>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快报资讯信息内容（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C83597" w:rsidRPr="0061400B" w:rsidRDefault="00C83597" w:rsidP="005639EB">
            <w:pPr>
              <w:jc w:val="left"/>
              <w:rPr>
                <w:sz w:val="18"/>
                <w:szCs w:val="18"/>
              </w:rPr>
            </w:pPr>
            <w:r w:rsidRPr="00FC01C4">
              <w:rPr>
                <w:sz w:val="18"/>
                <w:szCs w:val="18"/>
              </w:rPr>
              <w:t>{"messagenewinfo":{"realizetime":"2012-01-11 10:01:04","id":"491ca7d8-3b21-40f0-acbb-a8c015834667","content":"%E5%BF%AB%E6%8A%A5%E8%B5%84%E8%AE%AF00008%0A%E5%BF%AB%E6%8A%A5%E8%B5%84%E8%AE%AF00008%20%20%0A%E5%BF%AB%E6%8A%A5%E8%B5%84%E8%AE%AF00008%20%2B%20%20%2B%0A%0A%E5%BF%AB%E6%8A%A5%E8%B5%84%E8%AE%AF00008","picurl":"http%3A%2F%2Flocalhost%3A8080%2FEntRestful%2FUploadImg%2F20120111%2F6f06b671-e5f9-4bf4-8b5a-e4e6c9889712.png","title":"%E5%BF%AB%E6%8A%A5%E8%B5%84%E8%AE%AF00008"}}</w:t>
            </w:r>
          </w:p>
        </w:tc>
      </w:tr>
    </w:tbl>
    <w:p w:rsidR="00C83597" w:rsidRPr="00A74838" w:rsidRDefault="00C83597" w:rsidP="00C83597">
      <w:pPr>
        <w:rPr>
          <w:b/>
          <w:color w:val="FF0000"/>
        </w:rPr>
      </w:pPr>
      <w:r>
        <w:rPr>
          <w:rFonts w:hint="eastAsia"/>
        </w:rPr>
        <w:t>备注：</w:t>
      </w:r>
      <w:r w:rsidRPr="00A74838">
        <w:rPr>
          <w:rFonts w:hint="eastAsia"/>
          <w:b/>
          <w:color w:val="FF0000"/>
        </w:rPr>
        <w:t>增加资讯图片，具体样式可参考商品心得详情页面；资讯图片单张。</w:t>
      </w:r>
    </w:p>
    <w:p w:rsidR="00C83597" w:rsidRDefault="00C83597" w:rsidP="00C83597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83597" w:rsidRDefault="00C83597" w:rsidP="00C8359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>
        <w:rPr>
          <w:rFonts w:hint="eastAsia"/>
          <w:szCs w:val="21"/>
        </w:rPr>
        <w:t>为传入参数，</w:t>
      </w:r>
    </w:p>
    <w:p w:rsidR="00C83597" w:rsidRPr="00C53190" w:rsidRDefault="00C83597" w:rsidP="00C83597">
      <w:pPr>
        <w:widowControl/>
        <w:jc w:val="left"/>
      </w:pPr>
      <w:r w:rsidRPr="00C53190">
        <w:rPr>
          <w:rFonts w:hint="eastAsia"/>
        </w:rPr>
        <w:t>例如：</w:t>
      </w:r>
    </w:p>
    <w:p w:rsidR="00C83597" w:rsidRDefault="00C83597" w:rsidP="00C83597">
      <w:pPr>
        <w:rPr>
          <w:szCs w:val="21"/>
        </w:rPr>
      </w:pPr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ebuy/messagenewinfo</w:t>
      </w:r>
      <w:r>
        <w:rPr>
          <w:rFonts w:hint="eastAsia"/>
          <w:szCs w:val="21"/>
        </w:rPr>
        <w:t>?id=</w:t>
      </w:r>
      <w:r w:rsidRPr="00A72F17">
        <w:rPr>
          <w:szCs w:val="21"/>
        </w:rPr>
        <w:t>c99aa48c-12b2-4b49-ac59-42b391a858b1</w:t>
      </w:r>
    </w:p>
    <w:p w:rsidR="00C83597" w:rsidRDefault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83597" w:rsidRPr="00144CA2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5" w:name="_Toc313882100"/>
      <w:r w:rsidRPr="00144CA2">
        <w:rPr>
          <w:rFonts w:asciiTheme="minorEastAsia" w:hAnsiTheme="minorEastAsia" w:hint="eastAsia"/>
          <w:color w:val="00B050"/>
          <w:sz w:val="28"/>
          <w:szCs w:val="28"/>
        </w:rPr>
        <w:lastRenderedPageBreak/>
        <w:t>站内信列表接口：</w:t>
      </w:r>
      <w:bookmarkEnd w:id="15"/>
    </w:p>
    <w:p w:rsidR="00C83597" w:rsidRDefault="00C83597" w:rsidP="00C83597">
      <w:r>
        <w:rPr>
          <w:rFonts w:hint="eastAsia"/>
        </w:rPr>
        <w:t>接口描述：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获取站内信信息列表接口</w:t>
      </w:r>
    </w:p>
    <w:p w:rsidR="00C83597" w:rsidRDefault="00C83597" w:rsidP="00C83597">
      <w:r>
        <w:rPr>
          <w:rFonts w:hint="eastAsia"/>
        </w:rPr>
        <w:t>原型：</w:t>
      </w:r>
      <w:r>
        <w:t xml:space="preserve"> </w:t>
      </w:r>
    </w:p>
    <w:p w:rsidR="00C83597" w:rsidRDefault="00C83597" w:rsidP="00C83597">
      <w:pPr>
        <w:rPr>
          <w:ins w:id="16" w:author="thinkpad" w:date="2012-01-08T19:58:00Z"/>
        </w:rPr>
      </w:pPr>
      <w:r>
        <w:rPr>
          <w:rFonts w:hint="eastAsia"/>
        </w:rPr>
        <w:t>请求地址：</w:t>
      </w:r>
    </w:p>
    <w:p w:rsidR="00C83597" w:rsidRDefault="00C83597" w:rsidP="00C83597">
      <w:pPr>
        <w:rPr>
          <w:ins w:id="17" w:author="thinkpad" w:date="2012-01-08T19:58:00Z"/>
        </w:rPr>
      </w:pPr>
      <w:ins w:id="18" w:author="thinkpad" w:date="2012-01-08T19:58:00Z">
        <w:r>
          <w:rPr>
            <w:rFonts w:hint="eastAsia"/>
          </w:rPr>
          <w:t>收件箱</w:t>
        </w:r>
        <w:r>
          <w:rPr>
            <w:rFonts w:hint="eastAsia"/>
          </w:rPr>
          <w:t>url</w:t>
        </w:r>
        <w:r>
          <w:rPr>
            <w:rFonts w:hint="eastAsia"/>
          </w:rPr>
          <w:t>：</w:t>
        </w:r>
        <w:r w:rsidR="00B2490E">
          <w:fldChar w:fldCharType="begin"/>
        </w:r>
        <w:r>
          <w:instrText xml:space="preserve"> HYPERLINK "</w:instrText>
        </w:r>
      </w:ins>
      <w:r>
        <w:rPr>
          <w:rFonts w:hint="eastAsia"/>
        </w:rPr>
        <w:instrText>http://xxx.xxx.xxx.xxx/ebuy/message</w:instrText>
      </w:r>
      <w:ins w:id="19" w:author="thinkpad" w:date="2012-01-08T19:58:00Z">
        <w:r>
          <w:rPr>
            <w:rFonts w:hint="eastAsia"/>
          </w:rPr>
          <w:instrText>recv</w:instrText>
        </w:r>
        <w:r>
          <w:instrText xml:space="preserve">" </w:instrText>
        </w:r>
        <w:r w:rsidR="00B2490E">
          <w:fldChar w:fldCharType="separate"/>
        </w:r>
      </w:ins>
      <w:r w:rsidRPr="00F122FB">
        <w:rPr>
          <w:rStyle w:val="a7"/>
          <w:rFonts w:hint="eastAsia"/>
        </w:rPr>
        <w:t>http://xxx.xxx.xxx.xxx/ebuy/message</w:t>
      </w:r>
      <w:ins w:id="20" w:author="thinkpad" w:date="2012-01-08T19:58:00Z">
        <w:r w:rsidRPr="00F122FB">
          <w:rPr>
            <w:rStyle w:val="a7"/>
            <w:rFonts w:hint="eastAsia"/>
          </w:rPr>
          <w:t>recv</w:t>
        </w:r>
        <w:r w:rsidR="00B2490E">
          <w:fldChar w:fldCharType="end"/>
        </w:r>
      </w:ins>
    </w:p>
    <w:p w:rsidR="00C83597" w:rsidRPr="005B5D4F" w:rsidRDefault="00C83597" w:rsidP="00C83597">
      <w:ins w:id="21" w:author="thinkpad" w:date="2012-01-08T19:58:00Z">
        <w:r>
          <w:rPr>
            <w:rFonts w:hint="eastAsia"/>
          </w:rPr>
          <w:t>发件箱</w:t>
        </w:r>
        <w:r>
          <w:rPr>
            <w:rFonts w:hint="eastAsia"/>
          </w:rPr>
          <w:t>URL</w:t>
        </w:r>
        <w:r>
          <w:rPr>
            <w:rFonts w:hint="eastAsia"/>
          </w:rPr>
          <w:t>：</w:t>
        </w:r>
        <w:r w:rsidRPr="006A14A9">
          <w:rPr>
            <w:rFonts w:hint="eastAsia"/>
          </w:rPr>
          <w:t>http://xxx.xxx.xxx.xxx/ebuy/messag</w:t>
        </w:r>
        <w:r>
          <w:rPr>
            <w:rFonts w:hint="eastAsia"/>
          </w:rPr>
          <w:t>send</w:t>
        </w:r>
      </w:ins>
    </w:p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Default="00C83597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C83597" w:rsidRDefault="00C83597" w:rsidP="005639EB">
            <w:r>
              <w:rPr>
                <w:rFonts w:hint="eastAsia"/>
              </w:rPr>
              <w:t>分页</w:t>
            </w:r>
          </w:p>
        </w:tc>
      </w:tr>
      <w:tr w:rsidR="00552F3E" w:rsidTr="005639EB">
        <w:tc>
          <w:tcPr>
            <w:tcW w:w="1876" w:type="pct"/>
          </w:tcPr>
          <w:p w:rsidR="00552F3E" w:rsidRDefault="00552F3E" w:rsidP="00552F3E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3124" w:type="pct"/>
          </w:tcPr>
          <w:p w:rsidR="00552F3E" w:rsidRDefault="00552F3E" w:rsidP="00552F3E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C83597" w:rsidRDefault="00C83597" w:rsidP="00C83597">
      <w:pPr>
        <w:rPr>
          <w:ins w:id="22" w:author="thinkpad" w:date="2012-01-08T19:59:00Z"/>
        </w:rPr>
      </w:pPr>
    </w:p>
    <w:p w:rsidR="00C83597" w:rsidRPr="00E129BD" w:rsidRDefault="00C83597" w:rsidP="00C83597">
      <w:pPr>
        <w:rPr>
          <w:b/>
        </w:rPr>
      </w:pPr>
      <w:ins w:id="23" w:author="thinkpad" w:date="2012-01-08T19:59:00Z">
        <w:r w:rsidRPr="00E129BD">
          <w:rPr>
            <w:rFonts w:hint="eastAsia"/>
            <w:b/>
          </w:rPr>
          <w:t>收件箱</w:t>
        </w:r>
      </w:ins>
    </w:p>
    <w:p w:rsidR="00C83597" w:rsidRDefault="00C83597" w:rsidP="00C83597">
      <w:r>
        <w:rPr>
          <w:rFonts w:hint="eastAsia"/>
        </w:rPr>
        <w:t>响应参数：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Tr="008F4304">
        <w:tc>
          <w:tcPr>
            <w:tcW w:w="895" w:type="pct"/>
          </w:tcPr>
          <w:p w:rsidR="00C83597" w:rsidRDefault="00C83597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C83597" w:rsidTr="008F4304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senderid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定义为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，其它为商家</w:t>
            </w:r>
          </w:p>
        </w:tc>
      </w:tr>
      <w:tr w:rsidR="00C83597" w:rsidTr="008F4304">
        <w:trPr>
          <w:ins w:id="24" w:author="thinkpad" w:date="2012-01-08T20:01:00Z"/>
        </w:trPr>
        <w:tc>
          <w:tcPr>
            <w:tcW w:w="895" w:type="pct"/>
          </w:tcPr>
          <w:p w:rsidR="00C83597" w:rsidRDefault="00C83597" w:rsidP="005639EB">
            <w:pPr>
              <w:rPr>
                <w:ins w:id="25" w:author="thinkpad" w:date="2012-01-08T20:01:00Z"/>
              </w:rPr>
            </w:pPr>
            <w:ins w:id="26" w:author="thinkpad" w:date="2012-01-08T20:01:00Z">
              <w:r>
                <w:t>S</w:t>
              </w:r>
              <w:r>
                <w:rPr>
                  <w:rFonts w:hint="eastAsia"/>
                </w:rPr>
                <w:t>endname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27" w:author="thinkpad" w:date="2012-01-08T20:01:00Z"/>
              </w:rPr>
            </w:pPr>
            <w:ins w:id="28" w:author="thinkpad" w:date="2012-01-08T20:01:00Z">
              <w:r>
                <w:rPr>
                  <w:rFonts w:hint="eastAsia"/>
                </w:rPr>
                <w:t>发件人</w:t>
              </w:r>
            </w:ins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:rsidTr="008F4304">
        <w:tc>
          <w:tcPr>
            <w:tcW w:w="895" w:type="pct"/>
          </w:tcPr>
          <w:p w:rsidR="00C83597" w:rsidRPr="00E129BD" w:rsidRDefault="00C83597" w:rsidP="005639EB">
            <w:r w:rsidRPr="00E129BD">
              <w:rPr>
                <w:rFonts w:hint="eastAsia"/>
              </w:rPr>
              <w:t>title</w:t>
            </w:r>
          </w:p>
        </w:tc>
        <w:tc>
          <w:tcPr>
            <w:tcW w:w="4105" w:type="pct"/>
          </w:tcPr>
          <w:p w:rsidR="00C83597" w:rsidRPr="00E129BD" w:rsidRDefault="00C83597" w:rsidP="005639EB">
            <w:r w:rsidRPr="00E129BD">
              <w:rPr>
                <w:rFonts w:hint="eastAsia"/>
              </w:rPr>
              <w:t>站内信的信息标题</w:t>
            </w:r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:rsidTr="008F4304">
        <w:tc>
          <w:tcPr>
            <w:tcW w:w="895" w:type="pct"/>
          </w:tcPr>
          <w:p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站内信信息内容</w:t>
            </w:r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:rsidTr="008F4304">
        <w:trPr>
          <w:ins w:id="29" w:author="thinkpad" w:date="2012-01-08T19:57:00Z"/>
        </w:trPr>
        <w:tc>
          <w:tcPr>
            <w:tcW w:w="895" w:type="pct"/>
          </w:tcPr>
          <w:p w:rsidR="00C83597" w:rsidRDefault="00C83597" w:rsidP="005639EB">
            <w:pPr>
              <w:rPr>
                <w:ins w:id="30" w:author="thinkpad" w:date="2012-01-08T19:57:00Z"/>
              </w:rPr>
            </w:pPr>
            <w:ins w:id="31" w:author="thinkpad" w:date="2012-01-08T19:57:00Z">
              <w:r>
                <w:t>R</w:t>
              </w:r>
              <w:r>
                <w:rPr>
                  <w:rFonts w:hint="eastAsia"/>
                </w:rPr>
                <w:t>ecevtime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32" w:author="thinkpad" w:date="2012-01-08T19:57:00Z"/>
              </w:rPr>
            </w:pPr>
            <w:ins w:id="33" w:author="thinkpad" w:date="2012-01-08T19:57:00Z">
              <w:r>
                <w:rPr>
                  <w:rFonts w:hint="eastAsia"/>
                </w:rPr>
                <w:t>收信时间</w:t>
              </w:r>
            </w:ins>
          </w:p>
        </w:tc>
      </w:tr>
      <w:tr w:rsidR="00C83597" w:rsidTr="008F4304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C83597" w:rsidRDefault="008F4304" w:rsidP="005639EB">
            <w:pPr>
              <w:jc w:val="left"/>
            </w:pPr>
            <w:r w:rsidRPr="008F4304">
              <w:t>{"messagerecv":[{"content":"robin%20robin","title":"test2","senderid":1,"sendname":"robin","sendtime":"2012-01-11 10:01:15","id":"9a6683dc-46ce-4cd0-a2fd-7e6ff1ab2c31"},{"content":"testtesttest%20test","title":"test","senderid":1,"sendname":"sunny","sendtime":"2012-01-11 10:01:15","id":"9a6683dc-46ce-4cd0-a2fd-7e6ff1ab2c32"}]}</w:t>
            </w:r>
          </w:p>
        </w:tc>
      </w:tr>
    </w:tbl>
    <w:p w:rsidR="00C83597" w:rsidRPr="00E129BD" w:rsidRDefault="00C83597" w:rsidP="00C83597">
      <w:pPr>
        <w:rPr>
          <w:ins w:id="34" w:author="thinkpad" w:date="2012-01-08T19:59:00Z"/>
          <w:b/>
        </w:rPr>
      </w:pPr>
    </w:p>
    <w:p w:rsidR="00C83597" w:rsidRPr="00E129BD" w:rsidRDefault="00C83597" w:rsidP="00C83597">
      <w:pPr>
        <w:rPr>
          <w:ins w:id="35" w:author="thinkpad" w:date="2012-01-08T19:59:00Z"/>
          <w:b/>
        </w:rPr>
      </w:pPr>
      <w:ins w:id="36" w:author="thinkpad" w:date="2012-01-08T19:59:00Z">
        <w:r w:rsidRPr="00E129BD">
          <w:rPr>
            <w:rFonts w:hint="eastAsia"/>
            <w:b/>
          </w:rPr>
          <w:t>发件箱</w:t>
        </w:r>
      </w:ins>
    </w:p>
    <w:p w:rsidR="00C83597" w:rsidRDefault="00C83597" w:rsidP="00C83597">
      <w:pPr>
        <w:rPr>
          <w:ins w:id="37" w:author="thinkpad" w:date="2012-01-08T19:59:00Z"/>
        </w:rPr>
      </w:pPr>
      <w:ins w:id="38" w:author="thinkpad" w:date="2012-01-08T19:59:00Z">
        <w:r>
          <w:rPr>
            <w:rFonts w:hint="eastAsia"/>
          </w:rPr>
          <w:t>响应参数：</w:t>
        </w:r>
      </w:ins>
    </w:p>
    <w:p w:rsidR="00C83597" w:rsidRDefault="00C83597" w:rsidP="00C83597">
      <w:pPr>
        <w:rPr>
          <w:ins w:id="39" w:author="thinkpad" w:date="2012-01-08T19:59:00Z"/>
        </w:rPr>
      </w:pPr>
      <w:ins w:id="40" w:author="thinkpad" w:date="2012-01-08T19:59:00Z">
        <w:r>
          <w:rPr>
            <w:rFonts w:hint="eastAsia"/>
          </w:rPr>
          <w:tab/>
        </w:r>
        <w:r>
          <w:rPr>
            <w:rFonts w:hint="eastAsia"/>
          </w:rPr>
          <w:t>返回</w:t>
        </w:r>
        <w:r>
          <w:rPr>
            <w:rFonts w:hint="eastAsia"/>
          </w:rPr>
          <w:t>N</w:t>
        </w:r>
        <w:r>
          <w:rPr>
            <w:rFonts w:hint="eastAsia"/>
          </w:rPr>
          <w:t>条数据集合，</w:t>
        </w:r>
        <w:r w:rsidRPr="003A2E6C">
          <w:rPr>
            <w:rFonts w:hint="eastAsia"/>
            <w:b/>
            <w:color w:val="FF0000"/>
          </w:rPr>
          <w:t>N=8</w:t>
        </w:r>
        <w:r w:rsidRPr="003A2E6C">
          <w:rPr>
            <w:rFonts w:hint="eastAsia"/>
            <w:b/>
            <w:color w:val="FF0000"/>
          </w:rPr>
          <w:t>（暂定）</w:t>
        </w:r>
      </w:ins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rPr>
          <w:ins w:id="41" w:author="thinkpad" w:date="2012-01-08T19:59:00Z"/>
        </w:trPr>
        <w:tc>
          <w:tcPr>
            <w:tcW w:w="901" w:type="pct"/>
          </w:tcPr>
          <w:p w:rsidR="00C83597" w:rsidRPr="00ED7398" w:rsidRDefault="00C83597" w:rsidP="005639EB">
            <w:pPr>
              <w:rPr>
                <w:ins w:id="42" w:author="thinkpad" w:date="2012-01-08T19:59:00Z"/>
                <w:color w:val="595959" w:themeColor="text1" w:themeTint="A6"/>
              </w:rPr>
            </w:pPr>
            <w:ins w:id="43" w:author="thinkpad" w:date="2012-01-08T19:59:00Z">
              <w:r>
                <w:rPr>
                  <w:rFonts w:hint="eastAsia"/>
                  <w:color w:val="595959" w:themeColor="text1" w:themeTint="A6"/>
                </w:rPr>
                <w:t>参数名称</w:t>
              </w:r>
            </w:ins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ins w:id="44" w:author="thinkpad" w:date="2012-01-08T19:59:00Z"/>
                <w:color w:val="595959" w:themeColor="text1" w:themeTint="A6"/>
              </w:rPr>
            </w:pPr>
            <w:ins w:id="45" w:author="thinkpad" w:date="2012-01-08T19:59:00Z">
              <w:r>
                <w:rPr>
                  <w:rFonts w:hint="eastAsia"/>
                  <w:color w:val="595959" w:themeColor="text1" w:themeTint="A6"/>
                </w:rPr>
                <w:t>说明</w:t>
              </w:r>
            </w:ins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Tr="00127D53">
        <w:trPr>
          <w:ins w:id="46" w:author="thinkpad" w:date="2012-01-08T19:59:00Z"/>
        </w:trPr>
        <w:tc>
          <w:tcPr>
            <w:tcW w:w="895" w:type="pct"/>
          </w:tcPr>
          <w:p w:rsidR="00C83597" w:rsidRDefault="00C83597" w:rsidP="005639EB">
            <w:pPr>
              <w:rPr>
                <w:ins w:id="47" w:author="thinkpad" w:date="2012-01-08T19:59:00Z"/>
              </w:rPr>
            </w:pPr>
            <w:ins w:id="48" w:author="thinkpad" w:date="2012-01-08T19:59:00Z">
              <w:r>
                <w:t>I</w:t>
              </w:r>
              <w:r>
                <w:rPr>
                  <w:rFonts w:hint="eastAsia"/>
                </w:rPr>
                <w:t>d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49" w:author="thinkpad" w:date="2012-01-08T19:59:00Z"/>
              </w:rPr>
            </w:pPr>
            <w:ins w:id="50" w:author="thinkpad" w:date="2012-01-08T19:59:00Z">
              <w:r>
                <w:rPr>
                  <w:rFonts w:hint="eastAsia"/>
                </w:rPr>
                <w:t>信息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83597" w:rsidTr="00127D53">
        <w:trPr>
          <w:ins w:id="51" w:author="thinkpad" w:date="2012-01-08T19:59:00Z"/>
        </w:trPr>
        <w:tc>
          <w:tcPr>
            <w:tcW w:w="895" w:type="pct"/>
          </w:tcPr>
          <w:p w:rsidR="00C83597" w:rsidRDefault="00C83597" w:rsidP="005639EB">
            <w:pPr>
              <w:rPr>
                <w:ins w:id="52" w:author="thinkpad" w:date="2012-01-08T19:59:00Z"/>
              </w:rPr>
            </w:pPr>
            <w:ins w:id="53" w:author="thinkpad" w:date="2012-01-08T19:59:00Z">
              <w:r>
                <w:rPr>
                  <w:rFonts w:hint="eastAsia"/>
                </w:rPr>
                <w:t>senderid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54" w:author="thinkpad" w:date="2012-01-08T19:59:00Z"/>
              </w:rPr>
            </w:pPr>
            <w:ins w:id="55" w:author="thinkpad" w:date="2012-01-08T19:59:00Z">
              <w:r>
                <w:rPr>
                  <w:rFonts w:hint="eastAsia"/>
                </w:rPr>
                <w:t>系统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定义为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，其它为商家</w:t>
              </w:r>
            </w:ins>
          </w:p>
        </w:tc>
      </w:tr>
      <w:tr w:rsidR="00C83597" w:rsidTr="00127D53">
        <w:trPr>
          <w:ins w:id="56" w:author="thinkpad" w:date="2012-01-08T20:05:00Z"/>
        </w:trPr>
        <w:tc>
          <w:tcPr>
            <w:tcW w:w="895" w:type="pct"/>
          </w:tcPr>
          <w:p w:rsidR="00C83597" w:rsidRDefault="00C83597" w:rsidP="005639EB">
            <w:pPr>
              <w:rPr>
                <w:ins w:id="57" w:author="thinkpad" w:date="2012-01-08T20:05:00Z"/>
              </w:rPr>
            </w:pPr>
            <w:ins w:id="58" w:author="thinkpad" w:date="2012-01-08T20:05:00Z">
              <w:r>
                <w:t>S</w:t>
              </w:r>
              <w:r>
                <w:rPr>
                  <w:rFonts w:hint="eastAsia"/>
                </w:rPr>
                <w:t>endname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59" w:author="thinkpad" w:date="2012-01-08T20:05:00Z"/>
              </w:rPr>
            </w:pPr>
            <w:ins w:id="60" w:author="thinkpad" w:date="2012-01-08T20:05:00Z">
              <w:r>
                <w:rPr>
                  <w:rFonts w:hint="eastAsia"/>
                </w:rPr>
                <w:t>收件人</w:t>
              </w:r>
            </w:ins>
            <w:r w:rsidR="00127D53">
              <w:rPr>
                <w:rFonts w:hint="eastAsia"/>
              </w:rPr>
              <w:t xml:space="preserve">  (Encode)</w:t>
            </w:r>
          </w:p>
        </w:tc>
      </w:tr>
      <w:tr w:rsidR="00C83597" w:rsidTr="00127D53">
        <w:trPr>
          <w:ins w:id="61" w:author="thinkpad" w:date="2012-01-08T19:59:00Z"/>
        </w:trPr>
        <w:tc>
          <w:tcPr>
            <w:tcW w:w="895" w:type="pct"/>
          </w:tcPr>
          <w:p w:rsidR="00C83597" w:rsidRPr="00C3008E" w:rsidRDefault="00C83597" w:rsidP="005639EB">
            <w:pPr>
              <w:rPr>
                <w:ins w:id="62" w:author="thinkpad" w:date="2012-01-08T19:59:00Z"/>
                <w:b/>
                <w:color w:val="FFC000"/>
              </w:rPr>
            </w:pPr>
            <w:ins w:id="63" w:author="thinkpad" w:date="2012-01-08T19:59:00Z">
              <w:r w:rsidRPr="00C3008E">
                <w:rPr>
                  <w:rFonts w:hint="eastAsia"/>
                  <w:b/>
                  <w:color w:val="FFC000"/>
                </w:rPr>
                <w:t>title</w:t>
              </w:r>
            </w:ins>
          </w:p>
        </w:tc>
        <w:tc>
          <w:tcPr>
            <w:tcW w:w="4105" w:type="pct"/>
          </w:tcPr>
          <w:p w:rsidR="00C83597" w:rsidRPr="00C3008E" w:rsidRDefault="00C83597" w:rsidP="005639EB">
            <w:pPr>
              <w:rPr>
                <w:ins w:id="64" w:author="thinkpad" w:date="2012-01-08T19:59:00Z"/>
                <w:b/>
                <w:color w:val="FFC000"/>
              </w:rPr>
            </w:pPr>
            <w:ins w:id="65" w:author="thinkpad" w:date="2012-01-08T19:59:00Z">
              <w:r w:rsidRPr="00C3008E">
                <w:rPr>
                  <w:rFonts w:hint="eastAsia"/>
                  <w:b/>
                  <w:color w:val="FFC000"/>
                </w:rPr>
                <w:t>站内信的信息标题</w:t>
              </w:r>
            </w:ins>
            <w:r w:rsidR="00127D53">
              <w:rPr>
                <w:rFonts w:hint="eastAsia"/>
                <w:b/>
                <w:color w:val="FFC000"/>
              </w:rPr>
              <w:t xml:space="preserve">  </w:t>
            </w:r>
            <w:r w:rsidR="00127D53">
              <w:rPr>
                <w:rFonts w:hint="eastAsia"/>
              </w:rPr>
              <w:t>(Encode)</w:t>
            </w:r>
          </w:p>
        </w:tc>
      </w:tr>
      <w:tr w:rsidR="00C83597" w:rsidTr="00127D53">
        <w:trPr>
          <w:ins w:id="66" w:author="thinkpad" w:date="2012-01-08T19:59:00Z"/>
        </w:trPr>
        <w:tc>
          <w:tcPr>
            <w:tcW w:w="895" w:type="pct"/>
          </w:tcPr>
          <w:p w:rsidR="00C83597" w:rsidRDefault="00C83597" w:rsidP="005639EB">
            <w:pPr>
              <w:rPr>
                <w:ins w:id="67" w:author="thinkpad" w:date="2012-01-08T19:59:00Z"/>
              </w:rPr>
            </w:pPr>
            <w:ins w:id="68" w:author="thinkpad" w:date="2012-01-08T19:59:00Z">
              <w:r>
                <w:t>C</w:t>
              </w:r>
              <w:r>
                <w:rPr>
                  <w:rFonts w:hint="eastAsia"/>
                </w:rPr>
                <w:t>ontent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69" w:author="thinkpad" w:date="2012-01-08T19:59:00Z"/>
              </w:rPr>
            </w:pPr>
            <w:ins w:id="70" w:author="thinkpad" w:date="2012-01-08T19:59:00Z">
              <w:r>
                <w:rPr>
                  <w:rFonts w:hint="eastAsia"/>
                </w:rPr>
                <w:t>站内信信息内容</w:t>
              </w:r>
            </w:ins>
            <w:r w:rsidR="00127D53">
              <w:rPr>
                <w:rFonts w:hint="eastAsia"/>
              </w:rPr>
              <w:t xml:space="preserve">  (Encode)</w:t>
            </w:r>
          </w:p>
        </w:tc>
      </w:tr>
      <w:tr w:rsidR="00C83597" w:rsidTr="00127D53">
        <w:trPr>
          <w:ins w:id="71" w:author="thinkpad" w:date="2012-01-08T19:59:00Z"/>
        </w:trPr>
        <w:tc>
          <w:tcPr>
            <w:tcW w:w="895" w:type="pct"/>
          </w:tcPr>
          <w:p w:rsidR="00C83597" w:rsidRDefault="00C83597" w:rsidP="005639EB">
            <w:pPr>
              <w:rPr>
                <w:ins w:id="72" w:author="thinkpad" w:date="2012-01-08T19:59:00Z"/>
              </w:rPr>
            </w:pPr>
            <w:ins w:id="73" w:author="thinkpad" w:date="2012-01-08T19:59:00Z">
              <w:r>
                <w:t>R</w:t>
              </w:r>
              <w:r>
                <w:rPr>
                  <w:rFonts w:hint="eastAsia"/>
                </w:rPr>
                <w:t>ecevtime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74" w:author="thinkpad" w:date="2012-01-08T19:59:00Z"/>
              </w:rPr>
            </w:pPr>
            <w:ins w:id="75" w:author="thinkpad" w:date="2012-01-08T19:59:00Z">
              <w:r>
                <w:rPr>
                  <w:rFonts w:hint="eastAsia"/>
                </w:rPr>
                <w:t>收信时间</w:t>
              </w:r>
            </w:ins>
          </w:p>
        </w:tc>
      </w:tr>
      <w:tr w:rsidR="00127D53" w:rsidTr="00127D53">
        <w:tc>
          <w:tcPr>
            <w:tcW w:w="895" w:type="pct"/>
          </w:tcPr>
          <w:p w:rsidR="00127D53" w:rsidRDefault="00127D53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127D53" w:rsidRDefault="00127D53" w:rsidP="005639EB">
            <w:r w:rsidRPr="00127D53">
              <w:t>{"messagsend":[{"content":"robin%20robin","title":"test2","senderid":1,"recvname":"jimmy","sendtime":"2012-01-11 10:01:15","id":"9a6683dc-46ce-4cd0-a2fd-7e6ff1ab2c31"}]}</w:t>
            </w:r>
          </w:p>
        </w:tc>
      </w:tr>
    </w:tbl>
    <w:p w:rsidR="00C83597" w:rsidRDefault="00C83597" w:rsidP="00C83597">
      <w:r>
        <w:rPr>
          <w:rFonts w:hint="eastAsia"/>
        </w:rPr>
        <w:t>备注：</w:t>
      </w:r>
    </w:p>
    <w:p w:rsidR="00AA6604" w:rsidRDefault="00AA6604" w:rsidP="00AA6604">
      <w:pPr>
        <w:rPr>
          <w:szCs w:val="21"/>
        </w:rPr>
      </w:pPr>
      <w:r>
        <w:rPr>
          <w:rFonts w:hint="eastAsia"/>
        </w:rPr>
        <w:lastRenderedPageBreak/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AA6604" w:rsidRDefault="00AA6604" w:rsidP="00AA660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>
        <w:rPr>
          <w:rFonts w:hint="eastAsia"/>
          <w:szCs w:val="21"/>
        </w:rPr>
        <w:t>为传入参数，</w:t>
      </w:r>
    </w:p>
    <w:p w:rsidR="00AA6604" w:rsidRDefault="00AA6604" w:rsidP="00AA6604">
      <w:pPr>
        <w:widowControl/>
        <w:jc w:val="left"/>
      </w:pPr>
      <w:r w:rsidRPr="00C53190">
        <w:rPr>
          <w:rFonts w:hint="eastAsia"/>
        </w:rPr>
        <w:t>例如：</w:t>
      </w:r>
    </w:p>
    <w:p w:rsidR="00AA6604" w:rsidRPr="00C53190" w:rsidRDefault="00AA6604" w:rsidP="00AA6604">
      <w:pPr>
        <w:widowControl/>
        <w:jc w:val="left"/>
      </w:pPr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ebuy/</w:t>
      </w:r>
      <w:r w:rsidRPr="00AA6604">
        <w:rPr>
          <w:rFonts w:hint="eastAsia"/>
        </w:rPr>
        <w:t>message</w:t>
      </w:r>
      <w:r>
        <w:rPr>
          <w:rFonts w:hint="eastAsia"/>
        </w:rPr>
        <w:t>recv</w:t>
      </w:r>
      <w:r w:rsidRPr="00AA6604">
        <w:t>?id=</w:t>
      </w:r>
      <w:r>
        <w:rPr>
          <w:rFonts w:hint="eastAsia"/>
        </w:rPr>
        <w:t>sunny</w:t>
      </w:r>
      <w:r w:rsidRPr="00AA6604">
        <w:t>&amp;page=1</w:t>
      </w:r>
    </w:p>
    <w:p w:rsidR="00AA6604" w:rsidRDefault="00AA6604" w:rsidP="00AA6604">
      <w:pPr>
        <w:rPr>
          <w:szCs w:val="21"/>
        </w:rPr>
      </w:pPr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ebuy/</w:t>
      </w:r>
      <w:r w:rsidRPr="00AA6604">
        <w:t>messagsend?id=robin&amp;page=1</w:t>
      </w:r>
    </w:p>
    <w:p w:rsidR="00AA6604" w:rsidRPr="00AA6604" w:rsidRDefault="00AA6604" w:rsidP="00C83597"/>
    <w:p w:rsidR="00C83597" w:rsidRDefault="00C83597" w:rsidP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83597" w:rsidRPr="008515EA" w:rsidRDefault="00C83597" w:rsidP="00C83597">
      <w:pPr>
        <w:pStyle w:val="a8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bCs/>
          <w:color w:val="00B050"/>
          <w:kern w:val="44"/>
          <w:sz w:val="28"/>
          <w:szCs w:val="28"/>
        </w:rPr>
      </w:pPr>
      <w:bookmarkStart w:id="76" w:name="_Toc313882101"/>
      <w:r w:rsidRPr="008515EA">
        <w:rPr>
          <w:rFonts w:asciiTheme="minorEastAsia" w:hAnsiTheme="minorEastAsia" w:hint="eastAsia"/>
          <w:b/>
          <w:bCs/>
          <w:color w:val="00B050"/>
          <w:kern w:val="44"/>
          <w:sz w:val="28"/>
          <w:szCs w:val="28"/>
        </w:rPr>
        <w:lastRenderedPageBreak/>
        <w:t>站内回复接口</w:t>
      </w:r>
      <w:bookmarkEnd w:id="76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:rsidR="00C83597" w:rsidRDefault="00C83597" w:rsidP="00C83597">
      <w:r>
        <w:rPr>
          <w:rFonts w:hint="eastAsia"/>
        </w:rPr>
        <w:t>描述：</w:t>
      </w:r>
      <w:r>
        <w:rPr>
          <w:rFonts w:hint="eastAsia"/>
        </w:rPr>
        <w:tab/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对站内信进行回复</w:t>
      </w:r>
    </w:p>
    <w:p w:rsidR="00C83597" w:rsidRPr="0061442F" w:rsidRDefault="00C83597" w:rsidP="00C83597">
      <w:r>
        <w:rPr>
          <w:rFonts w:hint="eastAsia"/>
        </w:rPr>
        <w:t>请求地址：</w:t>
      </w:r>
      <w:r>
        <w:rPr>
          <w:rFonts w:hint="eastAsia"/>
        </w:rPr>
        <w:t>http://xxx.xxx.xxx.xxx/ebuy/addmessage</w:t>
      </w:r>
      <w:r w:rsidR="0061442F">
        <w:rPr>
          <w:rFonts w:hint="eastAsia"/>
        </w:rPr>
        <w:t>?{id}&amp;{content}</w:t>
      </w:r>
    </w:p>
    <w:p w:rsidR="00C83597" w:rsidRDefault="00C83597" w:rsidP="00C83597"/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C83597" w:rsidTr="00994E14">
        <w:tc>
          <w:tcPr>
            <w:tcW w:w="895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ayout w:type="fixed"/>
        <w:tblLook w:val="04A0"/>
      </w:tblPr>
      <w:tblGrid>
        <w:gridCol w:w="1525"/>
        <w:gridCol w:w="6997"/>
      </w:tblGrid>
      <w:tr w:rsidR="00C83597" w:rsidTr="00994E14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id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某条站内信息的</w:t>
            </w:r>
            <w:r>
              <w:rPr>
                <w:rFonts w:hint="eastAsia"/>
              </w:rPr>
              <w:t>ID</w:t>
            </w:r>
          </w:p>
        </w:tc>
      </w:tr>
      <w:tr w:rsidR="00C83597" w:rsidTr="00994E14">
        <w:tc>
          <w:tcPr>
            <w:tcW w:w="895" w:type="pct"/>
          </w:tcPr>
          <w:p w:rsidR="00C83597" w:rsidRDefault="00C83597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信息的内容</w:t>
            </w:r>
            <w:r w:rsidR="007127F5">
              <w:rPr>
                <w:rFonts w:hint="eastAsia"/>
              </w:rPr>
              <w:t xml:space="preserve"> (encode)</w:t>
            </w:r>
          </w:p>
        </w:tc>
      </w:tr>
      <w:tr w:rsidR="00994E14" w:rsidTr="00994E14">
        <w:tc>
          <w:tcPr>
            <w:tcW w:w="895" w:type="pct"/>
          </w:tcPr>
          <w:p w:rsidR="00994E14" w:rsidRDefault="00994E14" w:rsidP="005639EB">
            <w:r>
              <w:rPr>
                <w:rFonts w:hint="eastAsia"/>
              </w:rPr>
              <w:t>请求包样例</w:t>
            </w:r>
          </w:p>
        </w:tc>
        <w:tc>
          <w:tcPr>
            <w:tcW w:w="4105" w:type="pct"/>
          </w:tcPr>
          <w:p w:rsidR="00994E14" w:rsidRDefault="00994E14" w:rsidP="005639EB">
            <w:pPr>
              <w:rPr>
                <w:rFonts w:hint="eastAsia"/>
              </w:rPr>
            </w:pPr>
            <w:r w:rsidRPr="00994E14">
              <w:t>{"addmessage":{"id":"9a6683dc-46ce-4cd0-a2fd-7e6ff1ab2c32","content":"%E5%95%86%E5%93%81%E5%90%8D%E7%A7%B0"}}</w:t>
            </w:r>
          </w:p>
        </w:tc>
      </w:tr>
    </w:tbl>
    <w:p w:rsidR="00C83597" w:rsidRDefault="00C83597" w:rsidP="00C83597"/>
    <w:p w:rsidR="00C83597" w:rsidRDefault="00C83597" w:rsidP="00C83597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ook w:val="04A0"/>
      </w:tblPr>
      <w:tblGrid>
        <w:gridCol w:w="1525"/>
        <w:gridCol w:w="6997"/>
      </w:tblGrid>
      <w:tr w:rsidR="00C83597" w:rsidTr="005639EB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C83597" w:rsidRDefault="005E233F" w:rsidP="005639EB">
            <w:r w:rsidRPr="005E233F">
              <w:t>{"addmessage":{"status":0}}</w:t>
            </w:r>
            <w:r w:rsidRPr="005E233F">
              <w:rPr>
                <w:rFonts w:hint="eastAsia"/>
              </w:rPr>
              <w:t xml:space="preserve"> </w:t>
            </w:r>
            <w:r w:rsidR="00C83597">
              <w:rPr>
                <w:rFonts w:hint="eastAsia"/>
              </w:rPr>
              <w:t xml:space="preserve">  0</w:t>
            </w:r>
            <w:r w:rsidR="00C83597">
              <w:rPr>
                <w:rFonts w:hint="eastAsia"/>
              </w:rPr>
              <w:t>代表成功，</w:t>
            </w:r>
            <w:r w:rsidR="00C83597">
              <w:rPr>
                <w:rFonts w:hint="eastAsia"/>
              </w:rPr>
              <w:t xml:space="preserve">-1 </w:t>
            </w:r>
            <w:r w:rsidR="00C83597">
              <w:rPr>
                <w:rFonts w:hint="eastAsia"/>
              </w:rPr>
              <w:t>失败</w:t>
            </w:r>
          </w:p>
        </w:tc>
      </w:tr>
    </w:tbl>
    <w:p w:rsidR="0061442F" w:rsidRDefault="0061442F" w:rsidP="0061442F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61442F" w:rsidRDefault="0061442F" w:rsidP="0061442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 w:rsidR="007127F5">
        <w:rPr>
          <w:rFonts w:hint="eastAsia"/>
        </w:rPr>
        <w:t>,{content}</w:t>
      </w:r>
      <w:r>
        <w:rPr>
          <w:rFonts w:hint="eastAsia"/>
          <w:szCs w:val="21"/>
        </w:rPr>
        <w:t>为传入参数，</w:t>
      </w:r>
    </w:p>
    <w:p w:rsidR="0061442F" w:rsidRDefault="0061442F" w:rsidP="0061442F">
      <w:pPr>
        <w:widowControl/>
        <w:jc w:val="left"/>
      </w:pPr>
      <w:r w:rsidRPr="00C53190">
        <w:rPr>
          <w:rFonts w:hint="eastAsia"/>
        </w:rPr>
        <w:t>例如：</w:t>
      </w:r>
    </w:p>
    <w:p w:rsidR="00C83597" w:rsidRPr="00171158" w:rsidRDefault="0061442F" w:rsidP="0061442F"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</w:t>
      </w:r>
      <w:r w:rsidRPr="0061442F">
        <w:t>/addmessage?id=9a6683dc-46ce-4cd0-a2fd-7e6ff1ab2c31&amp;content=abcd</w:t>
      </w:r>
    </w:p>
    <w:p w:rsidR="008515EA" w:rsidRDefault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515EA" w:rsidRPr="008515EA" w:rsidRDefault="008515EA" w:rsidP="008515EA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77" w:name="_Toc313276316"/>
      <w:r w:rsidRPr="008515EA">
        <w:rPr>
          <w:rFonts w:asciiTheme="minorEastAsia" w:hAnsiTheme="minorEastAsia" w:hint="eastAsia"/>
          <w:color w:val="00B050"/>
          <w:sz w:val="28"/>
          <w:szCs w:val="28"/>
        </w:rPr>
        <w:lastRenderedPageBreak/>
        <w:t>订单获取接口</w:t>
      </w:r>
      <w:bookmarkEnd w:id="77"/>
    </w:p>
    <w:p w:rsidR="008515EA" w:rsidRDefault="008515EA" w:rsidP="008515EA">
      <w:r>
        <w:rPr>
          <w:rFonts w:hint="eastAsia"/>
        </w:rPr>
        <w:t>接口描述：</w:t>
      </w:r>
    </w:p>
    <w:p w:rsidR="008515EA" w:rsidRDefault="008515EA" w:rsidP="008515EA">
      <w:r>
        <w:rPr>
          <w:rFonts w:hint="eastAsia"/>
        </w:rPr>
        <w:tab/>
      </w:r>
      <w:r>
        <w:rPr>
          <w:rFonts w:hint="eastAsia"/>
        </w:rPr>
        <w:t>获取最近一个月当前用户的订单列表，记录数为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8515EA" w:rsidRPr="005B5D4F" w:rsidRDefault="008515EA" w:rsidP="008515EA">
      <w:r>
        <w:rPr>
          <w:rFonts w:hint="eastAsia"/>
        </w:rPr>
        <w:tab/>
      </w:r>
      <w:r>
        <w:rPr>
          <w:rFonts w:hint="eastAsia"/>
        </w:rPr>
        <w:t>获取一个月前用户的订单列表，记录数为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8515EA" w:rsidRDefault="008515EA" w:rsidP="008515EA">
      <w:r>
        <w:rPr>
          <w:rFonts w:hint="eastAsia"/>
        </w:rPr>
        <w:t>原型：</w:t>
      </w:r>
    </w:p>
    <w:p w:rsidR="008515EA" w:rsidRDefault="008515EA" w:rsidP="008515EA">
      <w:r>
        <w:rPr>
          <w:rFonts w:hint="eastAsia"/>
        </w:rPr>
        <w:t>请求地址：</w:t>
      </w:r>
      <w:r>
        <w:rPr>
          <w:rFonts w:hint="eastAsia"/>
        </w:rPr>
        <w:t>http://xxx.xxx.xxx.xxx/ebuy/orderlist?{id}&amp;{type}&amp;{page}</w:t>
      </w:r>
    </w:p>
    <w:p w:rsidR="008515EA" w:rsidRDefault="008515EA" w:rsidP="008515EA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8515EA" w:rsidTr="005639EB">
        <w:tc>
          <w:tcPr>
            <w:tcW w:w="1876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8515EA" w:rsidTr="005639EB">
        <w:tc>
          <w:tcPr>
            <w:tcW w:w="1876" w:type="pct"/>
          </w:tcPr>
          <w:p w:rsidR="008515EA" w:rsidRDefault="008515EA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8515EA" w:rsidRDefault="008515EA" w:rsidP="005639E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515EA" w:rsidTr="005639EB">
        <w:tc>
          <w:tcPr>
            <w:tcW w:w="1876" w:type="pct"/>
          </w:tcPr>
          <w:p w:rsidR="008515EA" w:rsidRDefault="008515EA" w:rsidP="005639E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24" w:type="pct"/>
          </w:tcPr>
          <w:p w:rsidR="008515EA" w:rsidRDefault="008515EA" w:rsidP="005639E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最近一个月</w:t>
            </w:r>
            <w:r>
              <w:rPr>
                <w:rFonts w:hint="eastAsia"/>
              </w:rPr>
              <w:t xml:space="preserve">    1-</w:t>
            </w:r>
            <w:r>
              <w:rPr>
                <w:rFonts w:hint="eastAsia"/>
              </w:rPr>
              <w:t>一个月前</w:t>
            </w:r>
          </w:p>
          <w:p w:rsidR="008515EA" w:rsidRDefault="008515EA" w:rsidP="005639E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以自然月为区分，如当天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日，即最近一个月为：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日定义为最近一个月</w:t>
            </w:r>
            <w:r>
              <w:rPr>
                <w:rFonts w:hint="eastAsia"/>
              </w:rPr>
              <w:t>)</w:t>
            </w:r>
          </w:p>
        </w:tc>
      </w:tr>
      <w:tr w:rsidR="008515EA" w:rsidTr="005639EB">
        <w:tc>
          <w:tcPr>
            <w:tcW w:w="1876" w:type="pct"/>
          </w:tcPr>
          <w:p w:rsidR="008515EA" w:rsidRPr="00F6301A" w:rsidRDefault="008515EA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8515EA" w:rsidRPr="00F6301A" w:rsidRDefault="008515EA" w:rsidP="005639EB">
            <w:r>
              <w:rPr>
                <w:rFonts w:hint="eastAsia"/>
              </w:rPr>
              <w:t>分页</w:t>
            </w:r>
          </w:p>
        </w:tc>
      </w:tr>
    </w:tbl>
    <w:p w:rsidR="008515EA" w:rsidRDefault="008515EA" w:rsidP="008515EA">
      <w:r>
        <w:rPr>
          <w:rFonts w:hint="eastAsia"/>
        </w:rPr>
        <w:t>响应参数：</w:t>
      </w:r>
    </w:p>
    <w:p w:rsidR="008515EA" w:rsidRDefault="008515EA" w:rsidP="008515EA"/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8515EA" w:rsidTr="005639EB">
        <w:tc>
          <w:tcPr>
            <w:tcW w:w="901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8515EA" w:rsidTr="005639EB">
        <w:tc>
          <w:tcPr>
            <w:tcW w:w="895" w:type="pct"/>
          </w:tcPr>
          <w:p w:rsidR="008515EA" w:rsidRDefault="008515EA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本条信息的</w:t>
            </w:r>
            <w:r>
              <w:rPr>
                <w:rFonts w:hint="eastAsia"/>
              </w:rPr>
              <w:t>ID</w:t>
            </w:r>
          </w:p>
        </w:tc>
      </w:tr>
      <w:tr w:rsidR="008515EA" w:rsidTr="005639EB">
        <w:tc>
          <w:tcPr>
            <w:tcW w:w="895" w:type="pct"/>
          </w:tcPr>
          <w:p w:rsidR="008515EA" w:rsidRDefault="008515EA" w:rsidP="005639EB">
            <w:r>
              <w:t>Ordered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本商品的订单号</w:t>
            </w:r>
          </w:p>
        </w:tc>
      </w:tr>
      <w:tr w:rsidR="008515EA" w:rsidTr="005639EB">
        <w:tc>
          <w:tcPr>
            <w:tcW w:w="895" w:type="pct"/>
          </w:tcPr>
          <w:p w:rsidR="008515EA" w:rsidRDefault="008515EA" w:rsidP="005639E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本商品总价格</w:t>
            </w:r>
          </w:p>
        </w:tc>
      </w:tr>
      <w:tr w:rsidR="008515EA" w:rsidTr="005639EB">
        <w:tc>
          <w:tcPr>
            <w:tcW w:w="895" w:type="pct"/>
          </w:tcPr>
          <w:p w:rsidR="008515EA" w:rsidRDefault="008515EA" w:rsidP="005639EB">
            <w:r>
              <w:t>O</w:t>
            </w:r>
            <w:r>
              <w:rPr>
                <w:rFonts w:hint="eastAsia"/>
              </w:rPr>
              <w:t>rdertime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本商品的订单时间</w:t>
            </w:r>
          </w:p>
        </w:tc>
      </w:tr>
      <w:tr w:rsidR="008515EA" w:rsidTr="005639EB">
        <w:tc>
          <w:tcPr>
            <w:tcW w:w="895" w:type="pct"/>
          </w:tcPr>
          <w:p w:rsidR="008515EA" w:rsidRDefault="008515EA" w:rsidP="005639EB">
            <w:r>
              <w:rPr>
                <w:rFonts w:ascii="Arial" w:hAnsi="Arial" w:cs="Arial"/>
                <w:color w:val="000000"/>
                <w:shd w:val="clear" w:color="auto" w:fill="FFFFFF"/>
              </w:rPr>
              <w:t>state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该商品当前所属状态</w:t>
            </w:r>
          </w:p>
          <w:p w:rsidR="008515EA" w:rsidRDefault="008515EA" w:rsidP="005639EB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01-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02-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03-</w:t>
            </w:r>
            <w:r>
              <w:rPr>
                <w:rFonts w:hint="eastAsia"/>
              </w:rPr>
              <w:t>等待用户确认</w:t>
            </w:r>
            <w:r>
              <w:rPr>
                <w:rFonts w:hint="eastAsia"/>
              </w:rPr>
              <w:t xml:space="preserve"> </w:t>
            </w:r>
          </w:p>
        </w:tc>
      </w:tr>
      <w:tr w:rsidR="008515EA" w:rsidTr="005639EB">
        <w:tc>
          <w:tcPr>
            <w:tcW w:w="895" w:type="pct"/>
          </w:tcPr>
          <w:p w:rsidR="008515EA" w:rsidRDefault="008515EA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8515EA" w:rsidRPr="00195019" w:rsidRDefault="008515EA" w:rsidP="005639EB">
            <w:pPr>
              <w:jc w:val="left"/>
              <w:rPr>
                <w:sz w:val="18"/>
                <w:szCs w:val="18"/>
              </w:rPr>
            </w:pPr>
            <w:r w:rsidRPr="00D745E7">
              <w:rPr>
                <w:sz w:val="18"/>
                <w:szCs w:val="18"/>
              </w:rPr>
              <w:t>{"orderlist":[{"ordertime":"2012-01-07 01:01:29","id":"9845af85-7b77-4572-a71d-591c2926c17f","ordered":"OD20120106000004","state":1,"price":"25.2200"},{"ordertime":"2012-01-06 04:01:48","id":"aad90dca-adef-4e7b-9334-e0132b2bcad1","ordered":"OD20120106000003","state":0,"price":"10.2200"},{"ordertime":"2012-01-06 11:01:00","id":"44ecc7a4-6e76-4dcc-bde9-970bc72bd7ca","ordered":"OD20120106000002","state":0,"price":"10.2200"}]}</w:t>
            </w:r>
          </w:p>
        </w:tc>
      </w:tr>
    </w:tbl>
    <w:p w:rsidR="008515EA" w:rsidRPr="00586A0A" w:rsidRDefault="008515EA" w:rsidP="008515EA">
      <w:pPr>
        <w:rPr>
          <w:b/>
          <w:color w:val="FF0000"/>
        </w:rPr>
      </w:pPr>
      <w:r>
        <w:rPr>
          <w:rFonts w:hint="eastAsia"/>
        </w:rPr>
        <w:t>备注：</w:t>
      </w:r>
      <w:r w:rsidRPr="00F6301A">
        <w:rPr>
          <w:rFonts w:hint="eastAsia"/>
          <w:b/>
          <w:color w:val="FF0000"/>
        </w:rPr>
        <w:t>此接口中</w:t>
      </w:r>
      <w:r w:rsidRPr="00F6301A">
        <w:rPr>
          <w:rFonts w:hint="eastAsia"/>
          <w:b/>
          <w:color w:val="FF0000"/>
        </w:rPr>
        <w:t>state</w:t>
      </w:r>
      <w:r w:rsidRPr="00F6301A">
        <w:rPr>
          <w:rFonts w:hint="eastAsia"/>
          <w:b/>
          <w:color w:val="FF0000"/>
        </w:rPr>
        <w:t>值可能多种定义，需要和服务器协商后确定。</w:t>
      </w:r>
    </w:p>
    <w:p w:rsidR="008515EA" w:rsidRDefault="008515EA" w:rsidP="008515EA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8515EA" w:rsidRDefault="008515EA" w:rsidP="008515EA">
      <w:pPr>
        <w:widowControl/>
        <w:jc w:val="left"/>
      </w:pPr>
      <w:r w:rsidRPr="00C53190">
        <w:rPr>
          <w:rFonts w:hint="eastAsia"/>
        </w:rPr>
        <w:t>例如：</w:t>
      </w:r>
      <w:r w:rsidRPr="00AC1FE7">
        <w:t>http://localhost:8080/</w:t>
      </w:r>
      <w:r w:rsidRPr="00ED1424">
        <w:rPr>
          <w:rFonts w:hint="eastAsia"/>
        </w:rPr>
        <w:t>ebuy/</w:t>
      </w:r>
      <w:r w:rsidRPr="007A14C4">
        <w:t>orderlist</w:t>
      </w:r>
      <w:r w:rsidRPr="00FD463C">
        <w:t>?id=SYS&amp;type=0&amp;page=1</w:t>
      </w:r>
    </w:p>
    <w:p w:rsidR="008515EA" w:rsidRPr="006D71C2" w:rsidRDefault="008515EA" w:rsidP="008515EA">
      <w:pPr>
        <w:widowControl/>
        <w:jc w:val="left"/>
      </w:pPr>
      <w:r>
        <w:rPr>
          <w:szCs w:val="21"/>
        </w:rPr>
        <w:br w:type="page"/>
      </w:r>
    </w:p>
    <w:p w:rsidR="00AB12EC" w:rsidRPr="0025288C" w:rsidRDefault="00AB12EC" w:rsidP="00AB12EC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25288C">
        <w:rPr>
          <w:rFonts w:asciiTheme="minorEastAsia" w:hAnsiTheme="minorEastAsia" w:hint="eastAsia"/>
          <w:color w:val="00B050"/>
          <w:sz w:val="28"/>
          <w:szCs w:val="28"/>
        </w:rPr>
        <w:lastRenderedPageBreak/>
        <w:t>我的收藏接口</w:t>
      </w:r>
      <w:bookmarkEnd w:id="11"/>
    </w:p>
    <w:p w:rsidR="00AB12EC" w:rsidRDefault="00AB12EC" w:rsidP="00AB12EC">
      <w:r w:rsidRPr="00F6301A">
        <w:rPr>
          <w:rFonts w:hint="eastAsia"/>
        </w:rPr>
        <w:t>接口描述：</w:t>
      </w:r>
    </w:p>
    <w:p w:rsidR="00AB12EC" w:rsidRPr="00F6301A" w:rsidRDefault="00AB12EC" w:rsidP="00AB12EC">
      <w:r>
        <w:rPr>
          <w:rFonts w:hint="eastAsia"/>
        </w:rPr>
        <w:tab/>
      </w:r>
      <w:r>
        <w:rPr>
          <w:rFonts w:hint="eastAsia"/>
        </w:rPr>
        <w:t>获取用户收藏列表信息接口</w:t>
      </w:r>
    </w:p>
    <w:p w:rsidR="00AB12EC" w:rsidRDefault="00AB12EC" w:rsidP="00AB12EC">
      <w:r w:rsidRPr="00F6301A">
        <w:rPr>
          <w:rFonts w:hint="eastAsia"/>
        </w:rPr>
        <w:t>原型：</w:t>
      </w:r>
    </w:p>
    <w:p w:rsidR="00AB12EC" w:rsidRPr="00F6301A" w:rsidRDefault="00AB12EC" w:rsidP="00AB12EC">
      <w:pPr>
        <w:jc w:val="center"/>
      </w:pPr>
    </w:p>
    <w:p w:rsidR="00AB12EC" w:rsidRDefault="00AB12EC" w:rsidP="00AB12EC">
      <w:r>
        <w:rPr>
          <w:rFonts w:hint="eastAsia"/>
        </w:rPr>
        <w:t>请求地址：</w:t>
      </w:r>
      <w:r w:rsidRPr="00AB12EC">
        <w:t>http://localhost:8080/</w:t>
      </w:r>
      <w:r w:rsidR="009879CE">
        <w:rPr>
          <w:rFonts w:hint="eastAsia"/>
        </w:rPr>
        <w:t>ebuy/</w:t>
      </w:r>
      <w:r w:rsidR="009879CE">
        <w:rPr>
          <w:rFonts w:ascii="Arial" w:hAnsi="Arial" w:cs="Arial"/>
          <w:color w:val="000000"/>
          <w:shd w:val="clear" w:color="auto" w:fill="FFFFFF"/>
        </w:rPr>
        <w:t>collect</w:t>
      </w:r>
      <w:r w:rsidR="00BC1A86">
        <w:rPr>
          <w:rFonts w:hint="eastAsia"/>
        </w:rPr>
        <w:t>?</w:t>
      </w:r>
      <w:r>
        <w:rPr>
          <w:rFonts w:hint="eastAsia"/>
        </w:rPr>
        <w:t>{id}</w:t>
      </w:r>
      <w:r w:rsidR="00BC1A86">
        <w:rPr>
          <w:rFonts w:hint="eastAsia"/>
        </w:rPr>
        <w:t>&amp;&amp;</w:t>
      </w:r>
      <w:r>
        <w:rPr>
          <w:rFonts w:hint="eastAsia"/>
        </w:rPr>
        <w:t>{page}</w:t>
      </w:r>
    </w:p>
    <w:p w:rsidR="00AB12EC" w:rsidRDefault="00AB12EC" w:rsidP="00AB12EC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AB12EC" w:rsidTr="003078B3">
        <w:tc>
          <w:tcPr>
            <w:tcW w:w="1876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AB12EC" w:rsidTr="003078B3">
        <w:tc>
          <w:tcPr>
            <w:tcW w:w="1876" w:type="pct"/>
          </w:tcPr>
          <w:p w:rsidR="00AB12EC" w:rsidRDefault="00AB12EC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AB12EC" w:rsidRDefault="00AB12EC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AB12EC" w:rsidTr="003078B3">
        <w:tc>
          <w:tcPr>
            <w:tcW w:w="1876" w:type="pct"/>
          </w:tcPr>
          <w:p w:rsidR="00AB12EC" w:rsidRDefault="00AB12EC" w:rsidP="003078B3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AB12EC" w:rsidRDefault="00AB12EC" w:rsidP="003078B3">
            <w:r>
              <w:rPr>
                <w:rFonts w:hint="eastAsia"/>
              </w:rPr>
              <w:t>分页</w:t>
            </w:r>
          </w:p>
        </w:tc>
      </w:tr>
    </w:tbl>
    <w:p w:rsidR="00AB12EC" w:rsidRDefault="00AB12EC" w:rsidP="00AB12EC"/>
    <w:p w:rsidR="00AB12EC" w:rsidRDefault="00AB12EC" w:rsidP="00AB12EC">
      <w:r>
        <w:rPr>
          <w:rFonts w:hint="eastAsia"/>
        </w:rPr>
        <w:t>响应参数：</w:t>
      </w:r>
    </w:p>
    <w:p w:rsidR="00AB12EC" w:rsidRPr="003A2E6C" w:rsidRDefault="00AB12EC" w:rsidP="00AB12EC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条用户收藏信息数据集合，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AB12EC" w:rsidTr="003078B3">
        <w:tc>
          <w:tcPr>
            <w:tcW w:w="901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243"/>
        <w:gridCol w:w="7279"/>
      </w:tblGrid>
      <w:tr w:rsidR="00AB12EC" w:rsidTr="00AB12EC">
        <w:tc>
          <w:tcPr>
            <w:tcW w:w="729" w:type="pct"/>
          </w:tcPr>
          <w:p w:rsidR="00AB12EC" w:rsidRDefault="00AB12EC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71" w:type="pct"/>
          </w:tcPr>
          <w:p w:rsidR="00AB12EC" w:rsidRDefault="00AB12EC" w:rsidP="003078B3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7709BF" w:rsidTr="00AB12EC">
        <w:tc>
          <w:tcPr>
            <w:tcW w:w="729" w:type="pct"/>
          </w:tcPr>
          <w:p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color w:val="FF0000"/>
              </w:rPr>
              <w:t>T</w:t>
            </w:r>
            <w:r w:rsidRPr="007709BF">
              <w:rPr>
                <w:rFonts w:hint="eastAsia"/>
                <w:color w:val="FF0000"/>
              </w:rPr>
              <w:t>itle</w:t>
            </w:r>
          </w:p>
        </w:tc>
        <w:tc>
          <w:tcPr>
            <w:tcW w:w="4271" w:type="pct"/>
          </w:tcPr>
          <w:p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rFonts w:hint="eastAsia"/>
                <w:color w:val="FF0000"/>
              </w:rPr>
              <w:t>商品名称</w:t>
            </w:r>
            <w:r w:rsidR="00A12B86">
              <w:rPr>
                <w:rFonts w:hint="eastAsia"/>
                <w:color w:val="FF0000"/>
              </w:rPr>
              <w:t xml:space="preserve"> (Encode)</w:t>
            </w:r>
          </w:p>
        </w:tc>
      </w:tr>
      <w:tr w:rsidR="007709BF" w:rsidTr="00AB12EC">
        <w:tc>
          <w:tcPr>
            <w:tcW w:w="729" w:type="pct"/>
          </w:tcPr>
          <w:p w:rsidR="007709BF" w:rsidRDefault="007709BF" w:rsidP="007709BF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271" w:type="pct"/>
          </w:tcPr>
          <w:p w:rsidR="007709BF" w:rsidRDefault="007709BF" w:rsidP="007709BF">
            <w:r>
              <w:rPr>
                <w:rFonts w:hint="eastAsia"/>
              </w:rPr>
              <w:t>商品简介</w:t>
            </w:r>
            <w:r w:rsidR="00A12B86">
              <w:rPr>
                <w:rFonts w:hint="eastAsia"/>
              </w:rPr>
              <w:t xml:space="preserve"> (Encode)</w:t>
            </w:r>
          </w:p>
        </w:tc>
      </w:tr>
      <w:tr w:rsidR="007709BF" w:rsidTr="00AB12EC">
        <w:tc>
          <w:tcPr>
            <w:tcW w:w="729" w:type="pct"/>
          </w:tcPr>
          <w:p w:rsidR="007709BF" w:rsidRDefault="007709BF" w:rsidP="007709BF">
            <w:r>
              <w:t>P</w:t>
            </w:r>
            <w:r>
              <w:rPr>
                <w:rFonts w:hint="eastAsia"/>
              </w:rPr>
              <w:t>icurl</w:t>
            </w:r>
          </w:p>
        </w:tc>
        <w:tc>
          <w:tcPr>
            <w:tcW w:w="4271" w:type="pct"/>
          </w:tcPr>
          <w:p w:rsidR="007709BF" w:rsidRDefault="007709BF" w:rsidP="007709BF">
            <w:r>
              <w:rPr>
                <w:rFonts w:hint="eastAsia"/>
              </w:rPr>
              <w:t>商品的缩略图</w:t>
            </w:r>
            <w:r w:rsidR="00A12B86">
              <w:rPr>
                <w:rFonts w:hint="eastAsia"/>
              </w:rPr>
              <w:t xml:space="preserve"> (Encode)</w:t>
            </w:r>
          </w:p>
        </w:tc>
      </w:tr>
      <w:tr w:rsidR="007709BF" w:rsidTr="00AB12EC">
        <w:tc>
          <w:tcPr>
            <w:tcW w:w="729" w:type="pct"/>
          </w:tcPr>
          <w:p w:rsidR="007709BF" w:rsidRDefault="007709BF" w:rsidP="007709BF">
            <w:r>
              <w:rPr>
                <w:rFonts w:hint="eastAsia"/>
              </w:rPr>
              <w:t>响应包体样例</w:t>
            </w:r>
          </w:p>
        </w:tc>
        <w:tc>
          <w:tcPr>
            <w:tcW w:w="4271" w:type="pct"/>
          </w:tcPr>
          <w:p w:rsidR="007709BF" w:rsidRPr="00AB12EC" w:rsidRDefault="00BC1A86" w:rsidP="007709BF">
            <w:pPr>
              <w:jc w:val="left"/>
              <w:rPr>
                <w:sz w:val="18"/>
                <w:szCs w:val="18"/>
              </w:rPr>
            </w:pPr>
            <w:r w:rsidRPr="00BC1A86">
              <w:rPr>
                <w:sz w:val="18"/>
                <w:szCs w:val="18"/>
              </w:rPr>
              <w:t>{"collect":[{"title":"%E5%95%86%E5%93%811","content":"%E5%BF%AB%E6%8A%A2%EF%BC%8C%E5%A5%BD%E7%9A%84%2Chahaha","id":"3401c015-f3ef-4904-80d6-e79465a72151","picurl":"http%3A%2F%2Flocalhost%3A8080%2FEntRestful%2FUploadImg%2F20111229%2F3531b697-7646-4a5e-a474-4b3b082c2112.jpg"},{"title":"%E5%95%86%E5%93%81%E5%90%8D%E7%A7%B0","content":"%E5%95%86%E5%93%81%E6%8F%8F%E8%BF%B0","id":"8ae40e1a-73fb-469a-8123-dcd973bf6264","picurl":"http%3A%2F%2Flocalhost%3A8080%2FEntRestful%2FUploadImg%2F20111228%2F039f97a1-bce7-4ffb-a7b0-d62f6722bc2a.jpg"}]}</w:t>
            </w:r>
          </w:p>
        </w:tc>
      </w:tr>
    </w:tbl>
    <w:p w:rsidR="004357B1" w:rsidRDefault="004357B1" w:rsidP="004357B1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4357B1" w:rsidRDefault="004357B1" w:rsidP="004357B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{id}</w:t>
      </w:r>
      <w:r>
        <w:rPr>
          <w:rFonts w:hint="eastAsia"/>
        </w:rPr>
        <w:t>，</w:t>
      </w:r>
      <w:r>
        <w:rPr>
          <w:rFonts w:hint="eastAsia"/>
          <w:szCs w:val="21"/>
        </w:rPr>
        <w:t>{Page}</w:t>
      </w:r>
      <w:r>
        <w:rPr>
          <w:rFonts w:hint="eastAsia"/>
          <w:szCs w:val="21"/>
        </w:rPr>
        <w:t>为传入参数，例如：</w:t>
      </w:r>
    </w:p>
    <w:p w:rsidR="004357B1" w:rsidRDefault="007D4950" w:rsidP="004357B1">
      <w:pPr>
        <w:rPr>
          <w:szCs w:val="21"/>
        </w:rPr>
      </w:pPr>
      <w:r w:rsidRPr="00AB12EC">
        <w:t>http://localhost:8080/</w:t>
      </w:r>
      <w:r>
        <w:rPr>
          <w:rFonts w:hint="eastAsia"/>
        </w:rPr>
        <w:t>ebuy/</w:t>
      </w:r>
      <w:r w:rsidR="00BC1A86" w:rsidRPr="00BC1A86">
        <w:rPr>
          <w:rFonts w:ascii="Arial" w:hAnsi="Arial" w:cs="Arial"/>
          <w:color w:val="000000"/>
          <w:shd w:val="clear" w:color="auto" w:fill="FFFFFF"/>
        </w:rPr>
        <w:t>collect?id=jimmy&amp;page=1</w:t>
      </w:r>
      <w:r w:rsidR="004357B1">
        <w:rPr>
          <w:rFonts w:hint="eastAsia"/>
        </w:rPr>
        <w:t xml:space="preserve">  </w:t>
      </w:r>
      <w:r w:rsidR="004357B1">
        <w:rPr>
          <w:rFonts w:hint="eastAsia"/>
        </w:rPr>
        <w:t>则返回用户</w:t>
      </w:r>
      <w:r w:rsidR="004357B1">
        <w:rPr>
          <w:rFonts w:hint="eastAsia"/>
        </w:rPr>
        <w:t>id</w:t>
      </w:r>
      <w:r w:rsidR="004357B1">
        <w:rPr>
          <w:rFonts w:hint="eastAsia"/>
        </w:rPr>
        <w:t>为</w:t>
      </w:r>
      <w:r w:rsidR="00C53190">
        <w:rPr>
          <w:rFonts w:hint="eastAsia"/>
        </w:rPr>
        <w:t>jimmy</w:t>
      </w:r>
      <w:r w:rsidR="004357B1">
        <w:rPr>
          <w:rFonts w:hint="eastAsia"/>
        </w:rPr>
        <w:t>的第</w:t>
      </w:r>
      <w:r w:rsidR="0025288C">
        <w:rPr>
          <w:rFonts w:hint="eastAsia"/>
        </w:rPr>
        <w:t>一</w:t>
      </w:r>
      <w:r w:rsidR="004357B1">
        <w:rPr>
          <w:rFonts w:hint="eastAsia"/>
        </w:rPr>
        <w:t>页收藏夹内容。</w:t>
      </w:r>
    </w:p>
    <w:p w:rsidR="004357B1" w:rsidRDefault="004357B1" w:rsidP="004357B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用户收藏表为</w:t>
      </w:r>
      <w:r w:rsidRPr="004357B1">
        <w:rPr>
          <w:szCs w:val="21"/>
        </w:rPr>
        <w:t>USER_COLLECTION</w:t>
      </w:r>
      <w:r>
        <w:rPr>
          <w:rFonts w:hint="eastAsia"/>
          <w:szCs w:val="21"/>
        </w:rPr>
        <w:t>，其中</w:t>
      </w:r>
      <w:r w:rsidRPr="004357B1">
        <w:rPr>
          <w:szCs w:val="21"/>
        </w:rPr>
        <w:t>USER_GUID</w:t>
      </w:r>
      <w:r>
        <w:rPr>
          <w:rFonts w:hint="eastAsia"/>
          <w:szCs w:val="21"/>
        </w:rPr>
        <w:t>是用户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</w:t>
      </w:r>
      <w:r w:rsidRPr="004357B1">
        <w:rPr>
          <w:szCs w:val="21"/>
        </w:rPr>
        <w:t>ITEM_GUID</w:t>
      </w:r>
      <w:r>
        <w:rPr>
          <w:rFonts w:hint="eastAsia"/>
          <w:szCs w:val="21"/>
        </w:rPr>
        <w:t>是商品的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，商品相关信息，是通过</w:t>
      </w:r>
      <w:r w:rsidRPr="004357B1">
        <w:rPr>
          <w:szCs w:val="21"/>
        </w:rPr>
        <w:t>ITEM_GUID</w:t>
      </w:r>
      <w:r>
        <w:rPr>
          <w:rFonts w:hint="eastAsia"/>
          <w:szCs w:val="21"/>
        </w:rPr>
        <w:t>到表</w:t>
      </w:r>
      <w:r>
        <w:rPr>
          <w:rFonts w:hint="eastAsia"/>
          <w:szCs w:val="21"/>
        </w:rPr>
        <w:t>ITEM_MAIN</w:t>
      </w:r>
      <w:r>
        <w:rPr>
          <w:rFonts w:hint="eastAsia"/>
          <w:szCs w:val="21"/>
        </w:rPr>
        <w:t>关联查询所得。</w:t>
      </w:r>
    </w:p>
    <w:p w:rsidR="001C62B7" w:rsidRDefault="001C62B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5288C" w:rsidRPr="006F7E18" w:rsidRDefault="0025288C" w:rsidP="0025288C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78" w:name="_Toc313882104"/>
      <w:r w:rsidRPr="006F7E18">
        <w:rPr>
          <w:rFonts w:asciiTheme="minorEastAsia" w:hAnsiTheme="minorEastAsia" w:hint="eastAsia"/>
          <w:color w:val="00B050"/>
          <w:sz w:val="28"/>
          <w:szCs w:val="28"/>
        </w:rPr>
        <w:lastRenderedPageBreak/>
        <w:t>用户添加收藏接口</w:t>
      </w:r>
      <w:bookmarkEnd w:id="78"/>
    </w:p>
    <w:p w:rsidR="00555F30" w:rsidRDefault="00555F30" w:rsidP="00555F30">
      <w:r>
        <w:rPr>
          <w:rFonts w:hint="eastAsia"/>
        </w:rPr>
        <w:t>描述：</w:t>
      </w:r>
    </w:p>
    <w:p w:rsidR="00555F30" w:rsidRDefault="00555F30" w:rsidP="00555F30">
      <w:r>
        <w:rPr>
          <w:rFonts w:hint="eastAsia"/>
        </w:rPr>
        <w:t>用户收藏一个商品</w:t>
      </w:r>
    </w:p>
    <w:p w:rsidR="00555F30" w:rsidRDefault="00555F30" w:rsidP="00555F30">
      <w:r>
        <w:rPr>
          <w:rFonts w:hint="eastAsia"/>
        </w:rPr>
        <w:t>请求地址：</w:t>
      </w:r>
      <w:r w:rsidR="004030A3" w:rsidRPr="004030A3">
        <w:rPr>
          <w:szCs w:val="21"/>
        </w:rPr>
        <w:t>http://localhost:8080/</w:t>
      </w:r>
      <w:r w:rsidR="00870873">
        <w:rPr>
          <w:rFonts w:hint="eastAsia"/>
        </w:rPr>
        <w:t>ebuy/add</w:t>
      </w:r>
      <w:r w:rsidR="00870873">
        <w:rPr>
          <w:rFonts w:ascii="Arial" w:hAnsi="Arial" w:cs="Arial"/>
          <w:color w:val="000000"/>
          <w:shd w:val="clear" w:color="auto" w:fill="FFFFFF"/>
        </w:rPr>
        <w:t>collect</w:t>
      </w:r>
      <w:r w:rsidR="002F3B23">
        <w:rPr>
          <w:rFonts w:hint="eastAsia"/>
          <w:szCs w:val="21"/>
        </w:rPr>
        <w:t>?</w:t>
      </w:r>
      <w:r w:rsidR="004030A3">
        <w:rPr>
          <w:rFonts w:hint="eastAsia"/>
          <w:szCs w:val="21"/>
        </w:rPr>
        <w:t>{</w:t>
      </w:r>
      <w:r w:rsidR="004030A3">
        <w:t>I</w:t>
      </w:r>
      <w:r w:rsidR="004030A3">
        <w:rPr>
          <w:rFonts w:hint="eastAsia"/>
        </w:rPr>
        <w:t>d</w:t>
      </w:r>
      <w:r w:rsidR="002F3B23">
        <w:rPr>
          <w:rFonts w:hint="eastAsia"/>
          <w:szCs w:val="21"/>
        </w:rPr>
        <w:t>}&amp;</w:t>
      </w:r>
      <w:r w:rsidR="004030A3">
        <w:rPr>
          <w:rFonts w:hint="eastAsia"/>
          <w:szCs w:val="21"/>
        </w:rPr>
        <w:t>{</w:t>
      </w:r>
      <w:r w:rsidR="004030A3">
        <w:t>U</w:t>
      </w:r>
      <w:r w:rsidR="004030A3">
        <w:rPr>
          <w:rFonts w:hint="eastAsia"/>
        </w:rPr>
        <w:t>serid</w:t>
      </w:r>
      <w:r w:rsidR="004030A3">
        <w:rPr>
          <w:rFonts w:hint="eastAsia"/>
          <w:szCs w:val="21"/>
        </w:rPr>
        <w:t>}</w:t>
      </w:r>
    </w:p>
    <w:p w:rsidR="00555F30" w:rsidRDefault="00555F30" w:rsidP="00555F30"/>
    <w:p w:rsidR="00555F30" w:rsidRDefault="00555F30" w:rsidP="00555F30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555F30" w:rsidTr="003078B3">
        <w:tc>
          <w:tcPr>
            <w:tcW w:w="1876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555F30" w:rsidTr="003078B3">
        <w:tc>
          <w:tcPr>
            <w:tcW w:w="1876" w:type="pct"/>
          </w:tcPr>
          <w:p w:rsidR="00555F30" w:rsidRDefault="00555F30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555F30" w:rsidRDefault="00555F30" w:rsidP="003078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555F30" w:rsidTr="003078B3">
        <w:tc>
          <w:tcPr>
            <w:tcW w:w="1876" w:type="pct"/>
          </w:tcPr>
          <w:p w:rsidR="00555F30" w:rsidRDefault="00555F30" w:rsidP="003078B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3124" w:type="pct"/>
          </w:tcPr>
          <w:p w:rsidR="00555F30" w:rsidRDefault="00555F30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555F30" w:rsidRDefault="00555F30" w:rsidP="00555F30"/>
    <w:p w:rsidR="00555F30" w:rsidRDefault="00555F30" w:rsidP="00555F30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555F30" w:rsidTr="003078B3">
        <w:tc>
          <w:tcPr>
            <w:tcW w:w="901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ook w:val="04A0"/>
      </w:tblPr>
      <w:tblGrid>
        <w:gridCol w:w="1525"/>
        <w:gridCol w:w="6997"/>
      </w:tblGrid>
      <w:tr w:rsidR="00555F30" w:rsidTr="003078B3">
        <w:tc>
          <w:tcPr>
            <w:tcW w:w="895" w:type="pct"/>
          </w:tcPr>
          <w:p w:rsidR="00555F30" w:rsidRDefault="00555F30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555F30" w:rsidRDefault="00555F30" w:rsidP="003078B3">
            <w:r>
              <w:rPr>
                <w:rFonts w:hint="eastAsia"/>
              </w:rPr>
              <w:t xml:space="preserve"> </w:t>
            </w:r>
            <w:r w:rsidR="00027E86">
              <w:t xml:space="preserve"> </w:t>
            </w:r>
            <w:r w:rsidR="00027E86" w:rsidRPr="00027E86">
              <w:t>{"addcollect":{"status":0}}</w:t>
            </w:r>
            <w:r w:rsidR="00027E86" w:rsidRPr="00027E86">
              <w:rPr>
                <w:rFonts w:hint="eastAsia"/>
              </w:rPr>
              <w:t xml:space="preserve"> </w:t>
            </w:r>
            <w:r w:rsidR="00027E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</w:tbl>
    <w:p w:rsidR="00C53190" w:rsidRDefault="00C53190" w:rsidP="00C53190">
      <w:pPr>
        <w:rPr>
          <w:szCs w:val="21"/>
        </w:rPr>
      </w:pP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53190" w:rsidRDefault="00C53190" w:rsidP="00C53190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 w:rsidRPr="00C53190">
        <w:t xml:space="preserve"> </w:t>
      </w:r>
      <w:r>
        <w:t>U</w:t>
      </w:r>
      <w:r>
        <w:rPr>
          <w:rFonts w:hint="eastAsia"/>
        </w:rPr>
        <w:t>serid</w:t>
      </w:r>
      <w:r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>为传入参数，</w:t>
      </w:r>
    </w:p>
    <w:p w:rsidR="00555F30" w:rsidRPr="00C53190" w:rsidRDefault="00C53190" w:rsidP="00555F30">
      <w:pPr>
        <w:widowControl/>
        <w:jc w:val="left"/>
      </w:pPr>
      <w:r w:rsidRPr="00C53190">
        <w:rPr>
          <w:rFonts w:hint="eastAsia"/>
        </w:rPr>
        <w:t>例如：</w:t>
      </w:r>
    </w:p>
    <w:p w:rsidR="00A46AE0" w:rsidRDefault="00870873">
      <w:pPr>
        <w:widowControl/>
        <w:jc w:val="left"/>
        <w:rPr>
          <w:szCs w:val="21"/>
        </w:rPr>
      </w:pPr>
      <w:r w:rsidRPr="004030A3">
        <w:rPr>
          <w:szCs w:val="21"/>
        </w:rPr>
        <w:t>http://localhost:8080/</w:t>
      </w:r>
      <w:r>
        <w:rPr>
          <w:rFonts w:hint="eastAsia"/>
        </w:rPr>
        <w:t>ebuy/add</w:t>
      </w:r>
      <w:r>
        <w:rPr>
          <w:rFonts w:ascii="Arial" w:hAnsi="Arial" w:cs="Arial"/>
          <w:color w:val="000000"/>
          <w:shd w:val="clear" w:color="auto" w:fill="FFFFFF"/>
        </w:rPr>
        <w:t>collect</w:t>
      </w:r>
      <w:r w:rsidR="00F23780" w:rsidRPr="00F23780">
        <w:rPr>
          <w:szCs w:val="21"/>
        </w:rPr>
        <w:t>?id=8ae40e1a-73fb-469a-8123-dcd973bf6264&amp;userid=jimmy</w:t>
      </w:r>
    </w:p>
    <w:p w:rsidR="00E50B50" w:rsidRDefault="00E50B50">
      <w:pPr>
        <w:widowControl/>
        <w:jc w:val="left"/>
        <w:rPr>
          <w:szCs w:val="21"/>
        </w:rPr>
      </w:pPr>
    </w:p>
    <w:p w:rsidR="00E50B50" w:rsidRDefault="00E50B5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46AE0" w:rsidRPr="001D5A42" w:rsidRDefault="00A46AE0" w:rsidP="00A46AE0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79" w:name="_Toc313276319"/>
      <w:r w:rsidRPr="001D5A42">
        <w:rPr>
          <w:rFonts w:asciiTheme="minorEastAsia" w:hAnsiTheme="minorEastAsia" w:hint="eastAsia"/>
          <w:color w:val="00B050"/>
          <w:sz w:val="28"/>
          <w:szCs w:val="28"/>
        </w:rPr>
        <w:lastRenderedPageBreak/>
        <w:t>用户删除收藏接口</w:t>
      </w:r>
      <w:bookmarkEnd w:id="79"/>
    </w:p>
    <w:p w:rsidR="00A46AE0" w:rsidRDefault="00A46AE0" w:rsidP="00A46AE0">
      <w:r>
        <w:rPr>
          <w:rFonts w:hint="eastAsia"/>
        </w:rPr>
        <w:t>描述：</w:t>
      </w:r>
    </w:p>
    <w:p w:rsidR="00A46AE0" w:rsidRDefault="00A46AE0" w:rsidP="00A46AE0">
      <w:r>
        <w:rPr>
          <w:rFonts w:hint="eastAsia"/>
        </w:rPr>
        <w:t>用户删除收藏的一个商品</w:t>
      </w:r>
    </w:p>
    <w:p w:rsidR="0016129B" w:rsidRDefault="00A46AE0" w:rsidP="00A46AE0">
      <w:r>
        <w:rPr>
          <w:rFonts w:hint="eastAsia"/>
        </w:rPr>
        <w:t>请求地址：</w:t>
      </w:r>
    </w:p>
    <w:p w:rsidR="00A46AE0" w:rsidRDefault="00E50B50" w:rsidP="00A46AE0">
      <w:r w:rsidRPr="00E50B50">
        <w:t>http://localhost:8080/</w:t>
      </w:r>
      <w:r w:rsidR="00870873">
        <w:rPr>
          <w:rFonts w:hint="eastAsia"/>
        </w:rPr>
        <w:t>ebuy/del</w:t>
      </w:r>
      <w:r w:rsidR="00870873" w:rsidRPr="00953F21">
        <w:rPr>
          <w:rFonts w:ascii="Arial" w:hAnsi="Arial" w:cs="Arial"/>
          <w:color w:val="000000"/>
          <w:shd w:val="clear" w:color="auto" w:fill="FFFFFF"/>
        </w:rPr>
        <w:t>collect</w:t>
      </w:r>
      <w:r w:rsidR="00AE41AF">
        <w:rPr>
          <w:rFonts w:hint="eastAsia"/>
          <w:szCs w:val="21"/>
        </w:rPr>
        <w:t>?{</w:t>
      </w:r>
      <w:r w:rsidR="00AE41AF">
        <w:t>I</w:t>
      </w:r>
      <w:r w:rsidR="00AE41AF">
        <w:rPr>
          <w:rFonts w:hint="eastAsia"/>
        </w:rPr>
        <w:t>d</w:t>
      </w:r>
      <w:r w:rsidR="00AE41AF">
        <w:rPr>
          <w:rFonts w:hint="eastAsia"/>
          <w:szCs w:val="21"/>
        </w:rPr>
        <w:t>}&amp;{</w:t>
      </w:r>
      <w:r w:rsidR="00AE41AF">
        <w:t>U</w:t>
      </w:r>
      <w:r w:rsidR="00AE41AF">
        <w:rPr>
          <w:rFonts w:hint="eastAsia"/>
        </w:rPr>
        <w:t>serid</w:t>
      </w:r>
      <w:r w:rsidR="00AE41AF">
        <w:rPr>
          <w:rFonts w:hint="eastAsia"/>
          <w:szCs w:val="21"/>
        </w:rPr>
        <w:t>}</w:t>
      </w:r>
    </w:p>
    <w:p w:rsidR="00A46AE0" w:rsidRDefault="00A46AE0" w:rsidP="00A46AE0"/>
    <w:p w:rsidR="00A46AE0" w:rsidRDefault="00A46AE0" w:rsidP="00A46AE0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A46AE0" w:rsidTr="003078B3">
        <w:tc>
          <w:tcPr>
            <w:tcW w:w="1876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A46AE0" w:rsidTr="003078B3">
        <w:tc>
          <w:tcPr>
            <w:tcW w:w="1876" w:type="pct"/>
          </w:tcPr>
          <w:p w:rsidR="00A46AE0" w:rsidRDefault="00A46AE0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A46AE0" w:rsidRDefault="00A46AE0" w:rsidP="003078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46AE0" w:rsidTr="003078B3">
        <w:tc>
          <w:tcPr>
            <w:tcW w:w="1876" w:type="pct"/>
          </w:tcPr>
          <w:p w:rsidR="00A46AE0" w:rsidRDefault="00A46AE0" w:rsidP="003078B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3124" w:type="pct"/>
          </w:tcPr>
          <w:p w:rsidR="00A46AE0" w:rsidRDefault="00A46AE0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A46AE0" w:rsidRDefault="00A46AE0" w:rsidP="00A46AE0">
      <w:pPr>
        <w:pStyle w:val="a8"/>
        <w:ind w:left="420" w:firstLineChars="0" w:firstLine="0"/>
      </w:pPr>
    </w:p>
    <w:p w:rsidR="00A46AE0" w:rsidRDefault="00A46AE0" w:rsidP="00A46AE0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A46AE0" w:rsidTr="003078B3">
        <w:tc>
          <w:tcPr>
            <w:tcW w:w="901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ook w:val="04A0"/>
      </w:tblPr>
      <w:tblGrid>
        <w:gridCol w:w="1525"/>
        <w:gridCol w:w="6997"/>
      </w:tblGrid>
      <w:tr w:rsidR="00A46AE0" w:rsidTr="003078B3">
        <w:tc>
          <w:tcPr>
            <w:tcW w:w="895" w:type="pct"/>
          </w:tcPr>
          <w:p w:rsidR="00A46AE0" w:rsidRDefault="00A46AE0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A46AE0" w:rsidRDefault="00016B5A" w:rsidP="00016B5A">
            <w:r w:rsidRPr="00016B5A">
              <w:t>{"delcollect":{"status":0}}</w:t>
            </w:r>
            <w:r w:rsidRPr="00016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A46AE0">
              <w:rPr>
                <w:rFonts w:hint="eastAsia"/>
              </w:rPr>
              <w:t xml:space="preserve"> 0</w:t>
            </w:r>
            <w:r w:rsidR="00A46AE0">
              <w:rPr>
                <w:rFonts w:hint="eastAsia"/>
              </w:rPr>
              <w:t>代表成功，</w:t>
            </w:r>
            <w:r w:rsidR="00A46AE0">
              <w:rPr>
                <w:rFonts w:hint="eastAsia"/>
              </w:rPr>
              <w:t xml:space="preserve">-1 </w:t>
            </w:r>
            <w:r w:rsidR="00A46AE0">
              <w:rPr>
                <w:rFonts w:hint="eastAsia"/>
              </w:rPr>
              <w:t>失败</w:t>
            </w:r>
          </w:p>
        </w:tc>
      </w:tr>
    </w:tbl>
    <w:p w:rsidR="00426990" w:rsidRDefault="00426990" w:rsidP="00426990">
      <w:pPr>
        <w:rPr>
          <w:szCs w:val="21"/>
        </w:rPr>
      </w:pP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426990" w:rsidRDefault="00426990" w:rsidP="00426990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 w:rsidRPr="00C53190">
        <w:t xml:space="preserve"> </w:t>
      </w:r>
      <w:r>
        <w:t>U</w:t>
      </w:r>
      <w:r>
        <w:rPr>
          <w:rFonts w:hint="eastAsia"/>
        </w:rPr>
        <w:t>serid</w:t>
      </w:r>
      <w:r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>为传入参数，</w:t>
      </w:r>
    </w:p>
    <w:p w:rsidR="00426990" w:rsidRPr="00C53190" w:rsidRDefault="00426990" w:rsidP="00426990">
      <w:pPr>
        <w:widowControl/>
        <w:jc w:val="left"/>
      </w:pPr>
      <w:r w:rsidRPr="00C53190">
        <w:rPr>
          <w:rFonts w:hint="eastAsia"/>
        </w:rPr>
        <w:t>例如：</w:t>
      </w:r>
    </w:p>
    <w:p w:rsidR="005050FF" w:rsidRDefault="00870873">
      <w:pPr>
        <w:rPr>
          <w:szCs w:val="21"/>
        </w:rPr>
      </w:pPr>
      <w:r w:rsidRPr="00E50B50">
        <w:t>http://localhost:8080/</w:t>
      </w:r>
      <w:r w:rsidR="00AE41AF">
        <w:rPr>
          <w:rFonts w:hint="eastAsia"/>
        </w:rPr>
        <w:t>ebuy</w:t>
      </w:r>
      <w:r w:rsidR="00AE41AF" w:rsidRPr="00AE41AF">
        <w:t>/delcollect?id=8ae40e1a-73fb-469a-8123-dcd973bf6264&amp;userid=jimmy</w:t>
      </w:r>
    </w:p>
    <w:p w:rsidR="00F9735A" w:rsidRDefault="00767A7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9735A" w:rsidRPr="006653B3" w:rsidRDefault="00F9735A" w:rsidP="00F9735A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6653B3">
        <w:rPr>
          <w:rFonts w:asciiTheme="minorEastAsia" w:hAnsiTheme="minorEastAsia" w:hint="eastAsia"/>
          <w:color w:val="00B050"/>
          <w:sz w:val="28"/>
          <w:szCs w:val="28"/>
        </w:rPr>
        <w:lastRenderedPageBreak/>
        <w:t>我的评价列表接口：</w:t>
      </w:r>
    </w:p>
    <w:p w:rsidR="00F9735A" w:rsidRDefault="00F9735A" w:rsidP="00F9735A">
      <w:r>
        <w:rPr>
          <w:rFonts w:hint="eastAsia"/>
        </w:rPr>
        <w:t>接口描述：</w:t>
      </w:r>
    </w:p>
    <w:p w:rsidR="00F9735A" w:rsidRDefault="00F9735A" w:rsidP="00F9735A">
      <w:r>
        <w:rPr>
          <w:rFonts w:hint="eastAsia"/>
        </w:rPr>
        <w:tab/>
      </w:r>
      <w:r>
        <w:rPr>
          <w:rFonts w:hint="eastAsia"/>
        </w:rPr>
        <w:t>获取商城内商品评价的商品信息列表</w:t>
      </w:r>
    </w:p>
    <w:p w:rsidR="00F9735A" w:rsidRDefault="00F9735A" w:rsidP="00F9735A">
      <w:r>
        <w:rPr>
          <w:rFonts w:hint="eastAsia"/>
        </w:rPr>
        <w:t>原型：</w:t>
      </w:r>
    </w:p>
    <w:p w:rsidR="00F9735A" w:rsidRDefault="00F9735A" w:rsidP="00F9735A">
      <w:r>
        <w:rPr>
          <w:rFonts w:hint="eastAsia"/>
        </w:rPr>
        <w:t>请求地址：</w:t>
      </w:r>
      <w:r>
        <w:rPr>
          <w:rFonts w:hint="eastAsia"/>
        </w:rPr>
        <w:t>http://xxx.xxx.xxx.xxx/ebuy/</w:t>
      </w:r>
      <w:r>
        <w:rPr>
          <w:rFonts w:ascii="Arial" w:hAnsi="Arial" w:cs="Arial" w:hint="eastAsia"/>
          <w:color w:val="000000"/>
          <w:shd w:val="clear" w:color="auto" w:fill="FFFFFF"/>
        </w:rPr>
        <w:t>sdandcomentlist</w:t>
      </w:r>
      <w:r w:rsidR="006653B3">
        <w:rPr>
          <w:rFonts w:ascii="Arial" w:hAnsi="Arial" w:cs="Arial" w:hint="eastAsia"/>
          <w:color w:val="000000"/>
          <w:shd w:val="clear" w:color="auto" w:fill="FFFFFF"/>
        </w:rPr>
        <w:t>?{page}&amp;{userid}</w:t>
      </w:r>
    </w:p>
    <w:p w:rsidR="00F9735A" w:rsidRDefault="00F9735A" w:rsidP="00F9735A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F9735A" w:rsidTr="005639EB">
        <w:tc>
          <w:tcPr>
            <w:tcW w:w="1876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F9735A" w:rsidTr="005639EB">
        <w:tc>
          <w:tcPr>
            <w:tcW w:w="1876" w:type="pct"/>
          </w:tcPr>
          <w:p w:rsidR="00F9735A" w:rsidRDefault="00F9735A" w:rsidP="005639EB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F9735A" w:rsidRDefault="00F9735A" w:rsidP="005639EB">
            <w:r>
              <w:rPr>
                <w:rFonts w:hint="eastAsia"/>
              </w:rPr>
              <w:t>分页</w:t>
            </w:r>
          </w:p>
        </w:tc>
      </w:tr>
      <w:tr w:rsidR="00F9735A" w:rsidTr="005639EB">
        <w:tc>
          <w:tcPr>
            <w:tcW w:w="1876" w:type="pct"/>
          </w:tcPr>
          <w:p w:rsidR="00F9735A" w:rsidRDefault="00F9735A" w:rsidP="005639EB">
            <w:r>
              <w:rPr>
                <w:rFonts w:hint="eastAsia"/>
              </w:rPr>
              <w:t>userid</w:t>
            </w:r>
          </w:p>
        </w:tc>
        <w:tc>
          <w:tcPr>
            <w:tcW w:w="3124" w:type="pct"/>
          </w:tcPr>
          <w:p w:rsidR="00F9735A" w:rsidRDefault="00F9735A" w:rsidP="005639EB"/>
        </w:tc>
      </w:tr>
    </w:tbl>
    <w:p w:rsidR="00F9735A" w:rsidRDefault="00F9735A" w:rsidP="00F9735A"/>
    <w:p w:rsidR="00F9735A" w:rsidRDefault="00F9735A" w:rsidP="00F9735A">
      <w:r>
        <w:rPr>
          <w:rFonts w:hint="eastAsia"/>
        </w:rPr>
        <w:t>响应参数：</w:t>
      </w:r>
    </w:p>
    <w:p w:rsidR="00F9735A" w:rsidRPr="003A2E6C" w:rsidRDefault="00F9735A" w:rsidP="00F9735A"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条商城内商品评价的商品信息数据集合，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F9735A" w:rsidTr="005639EB">
        <w:tc>
          <w:tcPr>
            <w:tcW w:w="901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F9735A" w:rsidTr="006653B3">
        <w:tc>
          <w:tcPr>
            <w:tcW w:w="895" w:type="pct"/>
          </w:tcPr>
          <w:p w:rsidR="00F9735A" w:rsidRDefault="00F9735A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F9735A" w:rsidRDefault="00F9735A" w:rsidP="005639EB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F9735A" w:rsidTr="006653B3">
        <w:tc>
          <w:tcPr>
            <w:tcW w:w="895" w:type="pct"/>
          </w:tcPr>
          <w:p w:rsidR="00F9735A" w:rsidRDefault="00F9735A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F9735A" w:rsidRDefault="00F9735A" w:rsidP="005639EB">
            <w:r>
              <w:rPr>
                <w:rFonts w:hint="eastAsia"/>
              </w:rPr>
              <w:t>商品简介</w:t>
            </w:r>
          </w:p>
        </w:tc>
      </w:tr>
      <w:tr w:rsidR="00F9735A" w:rsidTr="006653B3">
        <w:tc>
          <w:tcPr>
            <w:tcW w:w="895" w:type="pct"/>
          </w:tcPr>
          <w:p w:rsidR="00F9735A" w:rsidRDefault="00F9735A" w:rsidP="005639EB">
            <w:r>
              <w:t>P</w:t>
            </w:r>
            <w:r>
              <w:rPr>
                <w:rFonts w:hint="eastAsia"/>
              </w:rPr>
              <w:t>icurl</w:t>
            </w:r>
          </w:p>
        </w:tc>
        <w:tc>
          <w:tcPr>
            <w:tcW w:w="4105" w:type="pct"/>
          </w:tcPr>
          <w:p w:rsidR="00F9735A" w:rsidRDefault="00F9735A" w:rsidP="005639EB">
            <w:r>
              <w:rPr>
                <w:rFonts w:hint="eastAsia"/>
              </w:rPr>
              <w:t>商品的缩略图</w:t>
            </w:r>
          </w:p>
        </w:tc>
      </w:tr>
      <w:tr w:rsidR="00F9735A" w:rsidTr="006653B3">
        <w:tc>
          <w:tcPr>
            <w:tcW w:w="895" w:type="pct"/>
          </w:tcPr>
          <w:p w:rsidR="00F9735A" w:rsidRPr="00E61ACD" w:rsidRDefault="00F9735A" w:rsidP="005639EB">
            <w:pPr>
              <w:rPr>
                <w:color w:val="92D050"/>
              </w:rPr>
            </w:pPr>
            <w:r w:rsidRPr="00E61ACD">
              <w:rPr>
                <w:color w:val="92D050"/>
              </w:rPr>
              <w:t>S</w:t>
            </w:r>
            <w:r w:rsidRPr="00E61ACD">
              <w:rPr>
                <w:rFonts w:hint="eastAsia"/>
                <w:color w:val="92D050"/>
              </w:rPr>
              <w:t>tatus</w:t>
            </w:r>
          </w:p>
        </w:tc>
        <w:tc>
          <w:tcPr>
            <w:tcW w:w="4105" w:type="pct"/>
          </w:tcPr>
          <w:p w:rsidR="00F9735A" w:rsidRPr="00E61ACD" w:rsidRDefault="00F9735A" w:rsidP="005639EB">
            <w:pPr>
              <w:rPr>
                <w:color w:val="92D050"/>
              </w:rPr>
            </w:pPr>
            <w:r w:rsidRPr="00E61ACD">
              <w:rPr>
                <w:rFonts w:hint="eastAsia"/>
                <w:color w:val="92D050"/>
              </w:rPr>
              <w:t>是否发表过评价</w:t>
            </w:r>
          </w:p>
        </w:tc>
      </w:tr>
      <w:tr w:rsidR="00F9735A" w:rsidTr="006653B3">
        <w:tc>
          <w:tcPr>
            <w:tcW w:w="895" w:type="pct"/>
          </w:tcPr>
          <w:p w:rsidR="00F9735A" w:rsidRDefault="00F9735A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F9735A" w:rsidRDefault="006653B3" w:rsidP="005639EB">
            <w:pPr>
              <w:jc w:val="left"/>
            </w:pPr>
            <w:r w:rsidRPr="006653B3">
              <w:t>{"sdandcomentlist":[{"state":0,"content":"%E5%95%86%E5%93%81%E7%AE%80%E4%BB%8B","id":"3401c015-f3ef-4904-80d6-e79465a72151","picurl":"http%3A%2F%2Flocalhost%3A8080%2FEntRestful%2FUploadImg%2F20120115%2Ft1.jpg","orderid":"9845af85-7b77-4572-a71d-591c2926c17f"},{"state":1,"content":"%E5%95%86%E5%93%81%E7%AE%80%E4%BB%8B","id":"8ae40e1a-73fb-469a-8123-dcd973bf6264","picurl":"http%3A%2F%2Flocalhost%3A8080%2FEntRestful%2FUploadImg%2F20120115%2Ft1.jpg","orderid":"9845af85-7b77-4572-a71d-591c2926c17f"},{"state":1,"content":"%E5%95%86%E5%93%81%E7%AE%80%E4%BB%8B","id":"3401c015-f3ef-4904-80d6-e79465a72151","picurl":"http%3A%2F%2Flocalhost%3A8080%2FEntRestful%2FUploadImg%2F20120115%2Ft1.jpg","orderid":"aad90dca-adef-4e7b-9334-e0132b2bcad1"},{"state":1,"content":"%E5%95%86%E5%93%81%E7%AE%80%E4%BB%8B","id":"8ae40e1a-73fb-469a-8123-dcd973bf6264","picurl":"http%3A%2F%2Flocalhost%3A8080%2FEntRestful%2FUploadImg%2F20120115%2Ft1.jpg","orderid":"aad90dca-adef-4e7b-9334-e0132b2bcad3"},{"state":1,"content":"%E5%95%86%E5%93%81%E7%AE%80%E4%BB%8B","id":"8ae40e1a-73fb-469a-8123-dcd973bf6264","picurl":"http%3A%2F%2Flocalhost%3A8080%2FEntRestful%2FUploadImg%2F20120115%2Ft1.jpg","orderid":"aad90dca-adef-4e7b-9334-e0132b2bcad1"},{"state":1,"content":"%E5%95%86%E5%93%81%E7%AE%80%E4%BB%8B","id":"8ae40e1a-73fb-469a-8123-dcd973bf6264","picurl":"http%3A%2F%2Flocalhost%3A8080%2FEntRestful%2FUploadImg%2F20120115%2Ft1.jpg","orderid":"aad90dca-adef-4e7b-9334-e0132b2bcad2"},{"state":1,"content":"%E5%95%86%E5%93%81%E7%AE%80%E4%BB%8B","id":"8ae40e1a-73fb-469a-8123-dcd973bf6264","picurl":"http%3A%2F%2Flocalhost%3A8080%2FEntRestful%2FUploadImg%2F20120115%2Ft1.jpg","orderid":"aad90dca-adef-4e7b-9334-e0132b2bcad6"},{"stat</w:t>
            </w:r>
            <w:r w:rsidRPr="006653B3">
              <w:lastRenderedPageBreak/>
              <w:t>e":1,"content":"%E5%95%86%E5%93%81%E7%AE%80%E4%BB%8B","id":"8ae40e1a-73fb-469a-8123-dcd973bf6264","picurl":"http%3A%2F%2Flocalhost%3A8080%2FEntRestful%2FUploadImg%2F20120115%2Ft1.jpg","orderid":"aad90dca-adef-4e7b-9334-e0132b2bcad1"}]}</w:t>
            </w:r>
          </w:p>
        </w:tc>
      </w:tr>
    </w:tbl>
    <w:p w:rsidR="00F9735A" w:rsidRDefault="00F9735A" w:rsidP="00F9735A">
      <w:r>
        <w:rPr>
          <w:rFonts w:hint="eastAsia"/>
        </w:rPr>
        <w:lastRenderedPageBreak/>
        <w:t>备注：</w:t>
      </w:r>
    </w:p>
    <w:p w:rsidR="00F9735A" w:rsidRPr="00E61ACD" w:rsidRDefault="00F9735A" w:rsidP="00F9735A">
      <w:pPr>
        <w:widowControl/>
        <w:jc w:val="left"/>
        <w:rPr>
          <w:b/>
          <w:color w:val="FF0000"/>
        </w:rPr>
      </w:pPr>
      <w:r w:rsidRPr="00E61ACD">
        <w:rPr>
          <w:rFonts w:hint="eastAsia"/>
          <w:b/>
          <w:color w:val="FF0000"/>
        </w:rPr>
        <w:t>必须是我买过的</w:t>
      </w:r>
      <w:r>
        <w:rPr>
          <w:rFonts w:hint="eastAsia"/>
          <w:b/>
          <w:color w:val="FF0000"/>
        </w:rPr>
        <w:t>，发表过评价的商品</w:t>
      </w:r>
    </w:p>
    <w:p w:rsidR="00D9472F" w:rsidRDefault="006653B3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http://xxx.xxx.xxx.xxx/ebuy/</w:t>
      </w:r>
      <w:r>
        <w:rPr>
          <w:rFonts w:ascii="Arial" w:hAnsi="Arial" w:cs="Arial" w:hint="eastAsia"/>
          <w:color w:val="000000"/>
          <w:shd w:val="clear" w:color="auto" w:fill="FFFFFF"/>
        </w:rPr>
        <w:t>sdandcomentlist</w:t>
      </w:r>
      <w:r w:rsidRPr="006653B3">
        <w:rPr>
          <w:rFonts w:ascii="Arial" w:hAnsi="Arial" w:cs="Arial"/>
          <w:color w:val="000000"/>
          <w:shd w:val="clear" w:color="auto" w:fill="FFFFFF"/>
        </w:rPr>
        <w:t>?page=1&amp;userid=SYS</w:t>
      </w:r>
    </w:p>
    <w:p w:rsidR="006653B3" w:rsidRDefault="006653B3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:rsidR="006653B3" w:rsidRDefault="006653B3">
      <w:pPr>
        <w:widowControl/>
        <w:jc w:val="left"/>
        <w:rPr>
          <w:szCs w:val="21"/>
        </w:rPr>
      </w:pPr>
    </w:p>
    <w:p w:rsidR="00D9472F" w:rsidRPr="006653B3" w:rsidRDefault="00D9472F" w:rsidP="00D9472F">
      <w:pPr>
        <w:pStyle w:val="a8"/>
        <w:widowControl/>
        <w:numPr>
          <w:ilvl w:val="0"/>
          <w:numId w:val="1"/>
        </w:numPr>
        <w:ind w:firstLineChars="0"/>
        <w:jc w:val="left"/>
        <w:outlineLvl w:val="0"/>
        <w:rPr>
          <w:b/>
          <w:bCs/>
          <w:color w:val="00B050"/>
          <w:kern w:val="44"/>
          <w:sz w:val="28"/>
          <w:szCs w:val="28"/>
        </w:rPr>
      </w:pPr>
      <w:bookmarkStart w:id="80" w:name="_Toc313882107"/>
      <w:r w:rsidRPr="006653B3">
        <w:rPr>
          <w:rFonts w:hint="eastAsia"/>
          <w:b/>
          <w:bCs/>
          <w:color w:val="00B050"/>
          <w:kern w:val="44"/>
          <w:sz w:val="28"/>
          <w:szCs w:val="28"/>
        </w:rPr>
        <w:t>发表评价接口</w:t>
      </w:r>
      <w:bookmarkEnd w:id="80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:rsidR="00D9472F" w:rsidRDefault="00D9472F" w:rsidP="00D9472F">
      <w:pPr>
        <w:widowControl/>
        <w:jc w:val="left"/>
      </w:pPr>
      <w:r w:rsidRPr="005846E1">
        <w:rPr>
          <w:rFonts w:hint="eastAsia"/>
        </w:rPr>
        <w:t>接口描述</w:t>
      </w:r>
      <w:r>
        <w:rPr>
          <w:rFonts w:hint="eastAsia"/>
        </w:rPr>
        <w:t>：</w:t>
      </w:r>
    </w:p>
    <w:p w:rsidR="00D9472F" w:rsidRDefault="00D9472F" w:rsidP="00D9472F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发表一条评论</w:t>
      </w:r>
      <w:r w:rsidRPr="003B4A5F">
        <w:rPr>
          <w:rFonts w:hint="eastAsia"/>
          <w:b/>
          <w:color w:val="FF0000"/>
        </w:rPr>
        <w:t>（</w:t>
      </w:r>
      <w:r w:rsidRPr="003B4A5F">
        <w:rPr>
          <w:rFonts w:hint="eastAsia"/>
          <w:b/>
          <w:color w:val="FF0000"/>
        </w:rPr>
        <w:t>json</w:t>
      </w:r>
      <w:r w:rsidRPr="003B4A5F">
        <w:rPr>
          <w:rFonts w:hint="eastAsia"/>
          <w:b/>
          <w:color w:val="FF0000"/>
        </w:rPr>
        <w:t>）</w:t>
      </w:r>
      <w:r w:rsidRPr="003B4A5F">
        <w:rPr>
          <w:rFonts w:hint="eastAsia"/>
          <w:b/>
          <w:color w:val="FF0000"/>
        </w:rPr>
        <w:t>,</w:t>
      </w:r>
      <w:r w:rsidRPr="003B4A5F">
        <w:rPr>
          <w:rFonts w:hint="eastAsia"/>
          <w:b/>
          <w:color w:val="FF0000"/>
        </w:rPr>
        <w:t>图片单独接口</w:t>
      </w:r>
    </w:p>
    <w:p w:rsidR="00D9472F" w:rsidRDefault="00D9472F" w:rsidP="00D9472F">
      <w:pPr>
        <w:widowControl/>
        <w:jc w:val="left"/>
      </w:pPr>
      <w:r>
        <w:rPr>
          <w:rFonts w:hint="eastAsia"/>
        </w:rPr>
        <w:t>原型：</w:t>
      </w:r>
    </w:p>
    <w:p w:rsidR="00D9472F" w:rsidRDefault="00D9472F" w:rsidP="00D9472F">
      <w:pPr>
        <w:widowControl/>
        <w:jc w:val="left"/>
      </w:pPr>
      <w:r>
        <w:rPr>
          <w:rFonts w:hint="eastAsia"/>
        </w:rPr>
        <w:t>请求地址：</w:t>
      </w:r>
      <w:r w:rsidRPr="005846E1">
        <w:rPr>
          <w:rFonts w:hint="eastAsia"/>
        </w:rPr>
        <w:t>http://xxx.xxx.xxx.xxx/ebuy/</w:t>
      </w:r>
      <w:r w:rsidRPr="005846E1">
        <w:rPr>
          <w:rFonts w:ascii="Arial" w:hAnsi="Arial" w:cs="Arial" w:hint="eastAsia"/>
          <w:shd w:val="clear" w:color="auto" w:fill="FFFFFF"/>
        </w:rPr>
        <w:t>addcomment</w:t>
      </w:r>
    </w:p>
    <w:p w:rsidR="00D9472F" w:rsidRDefault="00D9472F" w:rsidP="00D9472F">
      <w:pPr>
        <w:widowControl/>
        <w:jc w:val="left"/>
      </w:pPr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1243"/>
        <w:gridCol w:w="7279"/>
      </w:tblGrid>
      <w:tr w:rsidR="00D9472F" w:rsidTr="00E61ABF">
        <w:tc>
          <w:tcPr>
            <w:tcW w:w="729" w:type="pct"/>
          </w:tcPr>
          <w:p w:rsidR="00D9472F" w:rsidRPr="00B752C3" w:rsidRDefault="00D9472F" w:rsidP="005639EB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4271" w:type="pct"/>
          </w:tcPr>
          <w:p w:rsidR="00D9472F" w:rsidRPr="00B752C3" w:rsidRDefault="00D9472F" w:rsidP="005639EB">
            <w:r w:rsidRPr="00B752C3">
              <w:rPr>
                <w:rFonts w:hint="eastAsia"/>
              </w:rPr>
              <w:t>说明</w:t>
            </w:r>
          </w:p>
        </w:tc>
      </w:tr>
      <w:tr w:rsidR="00D9472F" w:rsidTr="00E61ABF">
        <w:tc>
          <w:tcPr>
            <w:tcW w:w="729" w:type="pct"/>
          </w:tcPr>
          <w:p w:rsidR="00D9472F" w:rsidRPr="00B752C3" w:rsidRDefault="00D9472F" w:rsidP="005639E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71" w:type="pct"/>
          </w:tcPr>
          <w:p w:rsidR="00D9472F" w:rsidRPr="00B752C3" w:rsidRDefault="00D9472F" w:rsidP="005639E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72F" w:rsidRPr="009C7E79" w:rsidTr="00E61ABF">
        <w:tc>
          <w:tcPr>
            <w:tcW w:w="729" w:type="pct"/>
          </w:tcPr>
          <w:p w:rsidR="00D9472F" w:rsidRDefault="00D9472F" w:rsidP="005639E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271" w:type="pct"/>
          </w:tcPr>
          <w:p w:rsidR="00D9472F" w:rsidRDefault="00D9472F" w:rsidP="005639EB">
            <w:r>
              <w:rPr>
                <w:rFonts w:hint="eastAsia"/>
              </w:rPr>
              <w:t>评论内容</w:t>
            </w:r>
            <w:r w:rsidR="00E61ABF">
              <w:rPr>
                <w:rFonts w:hint="eastAsia"/>
              </w:rPr>
              <w:t xml:space="preserve"> </w:t>
            </w:r>
            <w:r w:rsidR="00E61ABF">
              <w:rPr>
                <w:rFonts w:hint="eastAsia"/>
              </w:rPr>
              <w:t>（</w:t>
            </w:r>
            <w:r w:rsidR="00E61ABF">
              <w:rPr>
                <w:rFonts w:hint="eastAsia"/>
              </w:rPr>
              <w:t>encode</w:t>
            </w:r>
            <w:r w:rsidR="00E61ABF">
              <w:rPr>
                <w:rFonts w:hint="eastAsia"/>
              </w:rPr>
              <w:t>）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ayout w:type="fixed"/>
        <w:tblLook w:val="04A0"/>
      </w:tblPr>
      <w:tblGrid>
        <w:gridCol w:w="1243"/>
        <w:gridCol w:w="7279"/>
      </w:tblGrid>
      <w:tr w:rsidR="00D9472F" w:rsidTr="00E61ABF">
        <w:tc>
          <w:tcPr>
            <w:tcW w:w="729" w:type="pct"/>
          </w:tcPr>
          <w:p w:rsidR="00D9472F" w:rsidRDefault="00D9472F" w:rsidP="005639EB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4271" w:type="pct"/>
          </w:tcPr>
          <w:p w:rsidR="00D9472F" w:rsidRDefault="00D9472F" w:rsidP="005639EB">
            <w:r>
              <w:rPr>
                <w:rFonts w:hint="eastAsia"/>
              </w:rPr>
              <w:t>评论等级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D9472F" w:rsidTr="00E61ABF">
        <w:tc>
          <w:tcPr>
            <w:tcW w:w="729" w:type="pct"/>
          </w:tcPr>
          <w:p w:rsidR="00D9472F" w:rsidRPr="0012064B" w:rsidRDefault="00D9472F" w:rsidP="005639EB">
            <w:r w:rsidRPr="0012064B">
              <w:rPr>
                <w:rFonts w:hint="eastAsia"/>
              </w:rPr>
              <w:t>Love</w:t>
            </w:r>
          </w:p>
        </w:tc>
        <w:tc>
          <w:tcPr>
            <w:tcW w:w="4271" w:type="pct"/>
          </w:tcPr>
          <w:p w:rsidR="00D9472F" w:rsidRPr="0012064B" w:rsidRDefault="00D9472F" w:rsidP="005639EB">
            <w:r w:rsidRPr="0012064B">
              <w:rPr>
                <w:rFonts w:hint="eastAsia"/>
              </w:rPr>
              <w:t>1.</w:t>
            </w:r>
            <w:r w:rsidRPr="0012064B">
              <w:rPr>
                <w:rFonts w:hint="eastAsia"/>
              </w:rPr>
              <w:t>很喜欢</w:t>
            </w:r>
            <w:r w:rsidRPr="0012064B">
              <w:rPr>
                <w:rFonts w:hint="eastAsia"/>
              </w:rPr>
              <w:t xml:space="preserve"> 2.</w:t>
            </w:r>
            <w:r w:rsidRPr="0012064B">
              <w:rPr>
                <w:rFonts w:hint="eastAsia"/>
              </w:rPr>
              <w:t>一般</w:t>
            </w:r>
            <w:r w:rsidRPr="0012064B">
              <w:rPr>
                <w:rFonts w:hint="eastAsia"/>
              </w:rPr>
              <w:t xml:space="preserve"> 3.</w:t>
            </w:r>
            <w:r w:rsidRPr="0012064B">
              <w:rPr>
                <w:rFonts w:hint="eastAsia"/>
              </w:rPr>
              <w:t>不喜欢</w:t>
            </w:r>
            <w:r w:rsidRPr="0012064B">
              <w:rPr>
                <w:rFonts w:hint="eastAsia"/>
              </w:rPr>
              <w:t xml:space="preserve"> 4.</w:t>
            </w:r>
            <w:r w:rsidRPr="0012064B">
              <w:rPr>
                <w:rFonts w:hint="eastAsia"/>
              </w:rPr>
              <w:t>其他</w:t>
            </w:r>
          </w:p>
        </w:tc>
      </w:tr>
      <w:tr w:rsidR="00D9472F" w:rsidTr="00E61ABF">
        <w:tc>
          <w:tcPr>
            <w:tcW w:w="729" w:type="pct"/>
          </w:tcPr>
          <w:p w:rsidR="00D9472F" w:rsidRPr="0012064B" w:rsidRDefault="00D9472F" w:rsidP="005639EB">
            <w:r w:rsidRPr="0012064B">
              <w:t>P</w:t>
            </w:r>
            <w:r w:rsidRPr="0012064B">
              <w:rPr>
                <w:rFonts w:hint="eastAsia"/>
              </w:rPr>
              <w:t>ic</w:t>
            </w:r>
            <w:r>
              <w:rPr>
                <w:rFonts w:hint="eastAsia"/>
              </w:rPr>
              <w:t>url</w:t>
            </w:r>
          </w:p>
        </w:tc>
        <w:tc>
          <w:tcPr>
            <w:tcW w:w="4271" w:type="pct"/>
          </w:tcPr>
          <w:p w:rsidR="00D9472F" w:rsidRPr="0012064B" w:rsidRDefault="00D9472F" w:rsidP="005639EB">
            <w:r>
              <w:rPr>
                <w:rFonts w:hint="eastAsia"/>
              </w:rPr>
              <w:t>图片地址</w:t>
            </w:r>
            <w:r w:rsidR="00E61ABF">
              <w:rPr>
                <w:rFonts w:hint="eastAsia"/>
              </w:rPr>
              <w:t xml:space="preserve"> </w:t>
            </w:r>
            <w:r w:rsidR="00E61ABF">
              <w:rPr>
                <w:rFonts w:hint="eastAsia"/>
              </w:rPr>
              <w:t>（</w:t>
            </w:r>
            <w:r w:rsidR="00E61ABF">
              <w:rPr>
                <w:rFonts w:hint="eastAsia"/>
              </w:rPr>
              <w:t>encode</w:t>
            </w:r>
            <w:r w:rsidR="00E61ABF">
              <w:rPr>
                <w:rFonts w:hint="eastAsia"/>
              </w:rPr>
              <w:t>）</w:t>
            </w:r>
          </w:p>
        </w:tc>
      </w:tr>
      <w:tr w:rsidR="00D9472F" w:rsidTr="00E61ABF">
        <w:tc>
          <w:tcPr>
            <w:tcW w:w="729" w:type="pct"/>
          </w:tcPr>
          <w:p w:rsidR="00D9472F" w:rsidRPr="0012064B" w:rsidRDefault="00D9472F" w:rsidP="005639EB">
            <w:r>
              <w:rPr>
                <w:rFonts w:hint="eastAsia"/>
              </w:rPr>
              <w:t>orderid</w:t>
            </w:r>
          </w:p>
        </w:tc>
        <w:tc>
          <w:tcPr>
            <w:tcW w:w="4271" w:type="pct"/>
          </w:tcPr>
          <w:p w:rsidR="00D9472F" w:rsidRPr="0012064B" w:rsidRDefault="00D9472F" w:rsidP="005639EB">
            <w:r>
              <w:rPr>
                <w:rFonts w:hint="eastAsia"/>
              </w:rPr>
              <w:t>订单号</w:t>
            </w:r>
          </w:p>
        </w:tc>
      </w:tr>
      <w:tr w:rsidR="00E61ABF" w:rsidTr="00E61ABF">
        <w:tc>
          <w:tcPr>
            <w:tcW w:w="729" w:type="pct"/>
          </w:tcPr>
          <w:p w:rsidR="00E61ABF" w:rsidRDefault="00E61ABF" w:rsidP="005639EB">
            <w:pPr>
              <w:rPr>
                <w:rFonts w:hint="eastAsia"/>
              </w:rPr>
            </w:pPr>
            <w:r>
              <w:rPr>
                <w:rFonts w:hint="eastAsia"/>
              </w:rPr>
              <w:t>请求报文</w:t>
            </w:r>
          </w:p>
        </w:tc>
        <w:tc>
          <w:tcPr>
            <w:tcW w:w="4271" w:type="pct"/>
          </w:tcPr>
          <w:p w:rsidR="00E61ABF" w:rsidRDefault="00E61ABF" w:rsidP="005639EB">
            <w:pPr>
              <w:rPr>
                <w:rFonts w:hint="eastAsia"/>
              </w:rPr>
            </w:pPr>
            <w:r w:rsidRPr="00E61ABF">
              <w:t>{"addcomment":{"id":"8ae40e1a-73fb-469a-8123-dcd973bf6264","content":"%E5%95%86%E5%93%81%E5%90%8D%E7%A7%B0","grade":"1","love":"1","picurl":"http://www.gg.com/123.jpg","orderid":"aad90dca-adef-4e7b-9334-e0132b2bcad5"}}</w:t>
            </w:r>
          </w:p>
        </w:tc>
      </w:tr>
    </w:tbl>
    <w:p w:rsidR="00D9472F" w:rsidRDefault="00D9472F" w:rsidP="00D9472F">
      <w:pPr>
        <w:widowControl/>
        <w:jc w:val="left"/>
      </w:pPr>
    </w:p>
    <w:p w:rsidR="00D9472F" w:rsidRDefault="00D9472F" w:rsidP="00D9472F">
      <w:pPr>
        <w:widowControl/>
        <w:jc w:val="left"/>
      </w:pPr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D9472F" w:rsidTr="005639EB">
        <w:tc>
          <w:tcPr>
            <w:tcW w:w="895" w:type="pct"/>
          </w:tcPr>
          <w:p w:rsidR="00D9472F" w:rsidRDefault="00D9472F" w:rsidP="005639EB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:rsidR="00D9472F" w:rsidRDefault="00D9472F" w:rsidP="005639EB">
            <w:r>
              <w:rPr>
                <w:rFonts w:hint="eastAsia"/>
              </w:rPr>
              <w:t>说明</w:t>
            </w:r>
          </w:p>
        </w:tc>
      </w:tr>
      <w:tr w:rsidR="00D9472F" w:rsidTr="005639EB">
        <w:tc>
          <w:tcPr>
            <w:tcW w:w="895" w:type="pct"/>
          </w:tcPr>
          <w:p w:rsidR="00D9472F" w:rsidRDefault="00D9472F" w:rsidP="005639EB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D9472F" w:rsidRDefault="00D9472F" w:rsidP="005639EB">
            <w:r>
              <w:rPr>
                <w:rFonts w:hint="eastAsia"/>
              </w:rPr>
              <w:t>{</w:t>
            </w:r>
            <w:r>
              <w:t>"status": 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}  0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</w:tbl>
    <w:p w:rsidR="00D9472F" w:rsidRDefault="00D9472F" w:rsidP="00D9472F">
      <w:pPr>
        <w:widowControl/>
        <w:jc w:val="left"/>
      </w:pPr>
    </w:p>
    <w:p w:rsidR="00F0752E" w:rsidRDefault="00D9472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0752E" w:rsidRPr="00891FC4" w:rsidRDefault="00F0752E" w:rsidP="00F0752E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81" w:name="_Toc313882108"/>
      <w:r w:rsidRPr="00891FC4">
        <w:rPr>
          <w:rFonts w:hint="eastAsia"/>
          <w:color w:val="00B050"/>
          <w:sz w:val="28"/>
          <w:szCs w:val="28"/>
        </w:rPr>
        <w:lastRenderedPageBreak/>
        <w:t>查看单个商品评价接口</w:t>
      </w:r>
      <w:bookmarkEnd w:id="81"/>
    </w:p>
    <w:p w:rsidR="00F0752E" w:rsidRDefault="00F0752E" w:rsidP="00F0752E">
      <w:r>
        <w:rPr>
          <w:rFonts w:hint="eastAsia"/>
        </w:rPr>
        <w:t>接口描述：</w:t>
      </w:r>
    </w:p>
    <w:p w:rsidR="00F0752E" w:rsidRDefault="00F0752E" w:rsidP="00F0752E">
      <w:r>
        <w:rPr>
          <w:rFonts w:hint="eastAsia"/>
        </w:rPr>
        <w:tab/>
      </w:r>
      <w:r>
        <w:rPr>
          <w:rFonts w:hint="eastAsia"/>
        </w:rPr>
        <w:t>用户查询自己发送过的某一个商品评价接口</w:t>
      </w:r>
    </w:p>
    <w:p w:rsidR="00F0752E" w:rsidRDefault="00F0752E" w:rsidP="00F0752E">
      <w:r>
        <w:rPr>
          <w:rFonts w:hint="eastAsia"/>
        </w:rPr>
        <w:t>原型：</w:t>
      </w:r>
    </w:p>
    <w:p w:rsidR="00F0752E" w:rsidRDefault="00F0752E" w:rsidP="00F0752E">
      <w:r>
        <w:rPr>
          <w:rFonts w:hint="eastAsia"/>
        </w:rPr>
        <w:t>请求地址：</w:t>
      </w:r>
      <w:hyperlink r:id="rId10" w:history="1">
        <w:r w:rsidRPr="000C7572">
          <w:rPr>
            <w:rStyle w:val="a7"/>
            <w:rFonts w:hint="eastAsia"/>
          </w:rPr>
          <w:t>http://xxx.xxx.xxx.xxx/ebuy/</w:t>
        </w:r>
        <w:r w:rsidRPr="000C7572">
          <w:rPr>
            <w:rStyle w:val="a7"/>
            <w:rFonts w:ascii="Arial" w:hAnsi="Arial" w:cs="Arial"/>
            <w:shd w:val="clear" w:color="auto" w:fill="FFFFFF"/>
          </w:rPr>
          <w:t>realize</w:t>
        </w:r>
      </w:hyperlink>
      <w:ins w:id="82" w:author="thinkpad" w:date="2012-01-12T16:24:00Z">
        <w:r>
          <w:rPr>
            <w:rFonts w:hint="eastAsia"/>
          </w:rPr>
          <w:t xml:space="preserve"> get</w:t>
        </w:r>
        <w:r>
          <w:rPr>
            <w:rFonts w:hint="eastAsia"/>
          </w:rPr>
          <w:t>方式</w:t>
        </w:r>
      </w:ins>
    </w:p>
    <w:p w:rsidR="00F0752E" w:rsidRPr="003A0DBF" w:rsidRDefault="00F0752E" w:rsidP="00F0752E">
      <w:pPr>
        <w:widowControl/>
        <w:jc w:val="left"/>
      </w:pPr>
    </w:p>
    <w:p w:rsidR="00F0752E" w:rsidRPr="00B752C3" w:rsidRDefault="00F0752E" w:rsidP="00F0752E">
      <w:pPr>
        <w:widowControl/>
        <w:jc w:val="left"/>
      </w:pPr>
      <w:r w:rsidRPr="00B752C3">
        <w:rPr>
          <w:rFonts w:hint="eastAsia"/>
        </w:rPr>
        <w:t>请求参数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F0752E" w:rsidTr="00452B79">
        <w:tc>
          <w:tcPr>
            <w:tcW w:w="1876" w:type="pct"/>
          </w:tcPr>
          <w:p w:rsidR="00F0752E" w:rsidRPr="00B752C3" w:rsidRDefault="00F0752E" w:rsidP="00452B79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3124" w:type="pct"/>
          </w:tcPr>
          <w:p w:rsidR="00F0752E" w:rsidRPr="00B752C3" w:rsidRDefault="00F0752E" w:rsidP="00452B79">
            <w:r w:rsidRPr="00B752C3">
              <w:rPr>
                <w:rFonts w:hint="eastAsia"/>
              </w:rPr>
              <w:t>说明</w:t>
            </w:r>
          </w:p>
        </w:tc>
      </w:tr>
      <w:tr w:rsidR="00F0752E" w:rsidTr="00452B79">
        <w:tc>
          <w:tcPr>
            <w:tcW w:w="1876" w:type="pct"/>
          </w:tcPr>
          <w:p w:rsidR="00F0752E" w:rsidRPr="00B752C3" w:rsidRDefault="00F0752E" w:rsidP="00452B7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F0752E" w:rsidRPr="00B752C3" w:rsidRDefault="00F0752E" w:rsidP="00452B79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F0752E" w:rsidTr="00452B79">
        <w:tc>
          <w:tcPr>
            <w:tcW w:w="1876" w:type="pct"/>
          </w:tcPr>
          <w:p w:rsidR="00F0752E" w:rsidRPr="0012064B" w:rsidRDefault="00F0752E" w:rsidP="00452B79">
            <w:r w:rsidRPr="0012064B">
              <w:t>U</w:t>
            </w:r>
            <w:r w:rsidRPr="0012064B">
              <w:rPr>
                <w:rFonts w:hint="eastAsia"/>
              </w:rPr>
              <w:t>ser id</w:t>
            </w:r>
          </w:p>
        </w:tc>
        <w:tc>
          <w:tcPr>
            <w:tcW w:w="3124" w:type="pct"/>
          </w:tcPr>
          <w:p w:rsidR="00F0752E" w:rsidRPr="0012064B" w:rsidRDefault="00F0752E" w:rsidP="00452B79">
            <w:r w:rsidRPr="0012064B">
              <w:rPr>
                <w:rFonts w:hint="eastAsia"/>
              </w:rPr>
              <w:t>用户</w:t>
            </w:r>
            <w:r w:rsidRPr="0012064B">
              <w:rPr>
                <w:rFonts w:hint="eastAsia"/>
              </w:rPr>
              <w:t>id</w:t>
            </w:r>
          </w:p>
        </w:tc>
      </w:tr>
      <w:tr w:rsidR="00F0752E" w:rsidTr="00452B79">
        <w:tc>
          <w:tcPr>
            <w:tcW w:w="1876" w:type="pct"/>
          </w:tcPr>
          <w:p w:rsidR="00F0752E" w:rsidRDefault="00F0752E" w:rsidP="00452B79">
            <w:r>
              <w:rPr>
                <w:rFonts w:hint="eastAsia"/>
              </w:rPr>
              <w:t>orderid</w:t>
            </w:r>
          </w:p>
        </w:tc>
        <w:tc>
          <w:tcPr>
            <w:tcW w:w="3124" w:type="pct"/>
          </w:tcPr>
          <w:p w:rsidR="00F0752E" w:rsidRDefault="00F0752E" w:rsidP="00452B79">
            <w:r>
              <w:rPr>
                <w:rFonts w:hint="eastAsia"/>
              </w:rPr>
              <w:t>订单号</w:t>
            </w:r>
          </w:p>
        </w:tc>
      </w:tr>
    </w:tbl>
    <w:p w:rsidR="00F0752E" w:rsidRPr="000834BF" w:rsidRDefault="00F0752E" w:rsidP="00F0752E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669"/>
        <w:gridCol w:w="6853"/>
      </w:tblGrid>
      <w:tr w:rsidR="00F0752E" w:rsidRPr="00B52DB7" w:rsidTr="003C035B">
        <w:tc>
          <w:tcPr>
            <w:tcW w:w="979" w:type="pct"/>
          </w:tcPr>
          <w:p w:rsidR="00F0752E" w:rsidRPr="00B52DB7" w:rsidRDefault="00F0752E" w:rsidP="00452B79">
            <w:pPr>
              <w:rPr>
                <w:szCs w:val="21"/>
              </w:rPr>
            </w:pPr>
            <w:r w:rsidRPr="00B52DB7">
              <w:rPr>
                <w:szCs w:val="21"/>
              </w:rPr>
              <w:t>I</w:t>
            </w:r>
            <w:r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4021" w:type="pct"/>
          </w:tcPr>
          <w:p w:rsidR="00F0752E" w:rsidRPr="00B52DB7" w:rsidRDefault="00F0752E" w:rsidP="00452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该条商品评论的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0752E" w:rsidRPr="00B52DB7" w:rsidTr="003C035B">
        <w:tc>
          <w:tcPr>
            <w:tcW w:w="979" w:type="pct"/>
          </w:tcPr>
          <w:p w:rsidR="00F0752E" w:rsidRPr="0012064B" w:rsidRDefault="00F0752E" w:rsidP="00452B79">
            <w:r w:rsidRPr="0012064B">
              <w:t>G</w:t>
            </w:r>
            <w:r w:rsidRPr="0012064B">
              <w:rPr>
                <w:rFonts w:hint="eastAsia"/>
              </w:rPr>
              <w:t>rade</w:t>
            </w:r>
          </w:p>
        </w:tc>
        <w:tc>
          <w:tcPr>
            <w:tcW w:w="4021" w:type="pct"/>
          </w:tcPr>
          <w:p w:rsidR="00F0752E" w:rsidRPr="0012064B" w:rsidRDefault="00F0752E" w:rsidP="00452B79">
            <w:r w:rsidRPr="0012064B">
              <w:rPr>
                <w:rFonts w:hint="eastAsia"/>
              </w:rPr>
              <w:t>评论等级</w:t>
            </w:r>
            <w:r w:rsidRPr="0012064B">
              <w:rPr>
                <w:rFonts w:hint="eastAsia"/>
              </w:rPr>
              <w:t xml:space="preserve">  1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2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3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4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5</w:t>
            </w:r>
          </w:p>
        </w:tc>
      </w:tr>
      <w:tr w:rsidR="00F0752E" w:rsidRPr="00B52DB7" w:rsidTr="003C035B">
        <w:tc>
          <w:tcPr>
            <w:tcW w:w="979" w:type="pct"/>
          </w:tcPr>
          <w:p w:rsidR="00F0752E" w:rsidRPr="00B52DB7" w:rsidRDefault="00F0752E" w:rsidP="00452B79">
            <w:pPr>
              <w:rPr>
                <w:szCs w:val="21"/>
              </w:rPr>
            </w:pPr>
            <w:r w:rsidRPr="00B52DB7">
              <w:rPr>
                <w:szCs w:val="21"/>
              </w:rPr>
              <w:t>C</w:t>
            </w:r>
            <w:r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4021" w:type="pct"/>
          </w:tcPr>
          <w:p w:rsidR="00F0752E" w:rsidRPr="00B52DB7" w:rsidRDefault="00F0752E" w:rsidP="00452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该商品的信息</w:t>
            </w:r>
          </w:p>
        </w:tc>
      </w:tr>
      <w:tr w:rsidR="00F0752E" w:rsidRPr="00B52DB7" w:rsidTr="003C035B">
        <w:trPr>
          <w:ins w:id="83" w:author="thinkpad" w:date="2012-01-08T21:08:00Z"/>
        </w:trPr>
        <w:tc>
          <w:tcPr>
            <w:tcW w:w="979" w:type="pct"/>
          </w:tcPr>
          <w:p w:rsidR="00F0752E" w:rsidRPr="0012064B" w:rsidRDefault="00F0752E" w:rsidP="00452B79">
            <w:pPr>
              <w:rPr>
                <w:ins w:id="84" w:author="thinkpad" w:date="2012-01-08T21:08:00Z"/>
                <w:szCs w:val="21"/>
              </w:rPr>
            </w:pPr>
            <w:ins w:id="85" w:author="thinkpad" w:date="2012-01-08T21:08:00Z">
              <w:r w:rsidRPr="0012064B">
                <w:rPr>
                  <w:szCs w:val="21"/>
                </w:rPr>
                <w:t>L</w:t>
              </w:r>
              <w:r w:rsidRPr="0012064B">
                <w:rPr>
                  <w:rFonts w:hint="eastAsia"/>
                  <w:szCs w:val="21"/>
                </w:rPr>
                <w:t>ove</w:t>
              </w:r>
            </w:ins>
          </w:p>
        </w:tc>
        <w:tc>
          <w:tcPr>
            <w:tcW w:w="4021" w:type="pct"/>
          </w:tcPr>
          <w:p w:rsidR="00F0752E" w:rsidRPr="0012064B" w:rsidRDefault="00F0752E" w:rsidP="00452B79">
            <w:pPr>
              <w:rPr>
                <w:ins w:id="86" w:author="thinkpad" w:date="2012-01-08T21:08:00Z"/>
                <w:szCs w:val="21"/>
              </w:rPr>
            </w:pPr>
            <w:ins w:id="87" w:author="thinkpad" w:date="2012-01-08T21:08:00Z">
              <w:r w:rsidRPr="0012064B">
                <w:rPr>
                  <w:rFonts w:hint="eastAsia"/>
                </w:rPr>
                <w:t>1.</w:t>
              </w:r>
              <w:r w:rsidRPr="0012064B">
                <w:rPr>
                  <w:rFonts w:hint="eastAsia"/>
                </w:rPr>
                <w:t>很喜欢</w:t>
              </w:r>
              <w:r w:rsidRPr="0012064B">
                <w:rPr>
                  <w:rFonts w:hint="eastAsia"/>
                </w:rPr>
                <w:t xml:space="preserve"> 2.</w:t>
              </w:r>
              <w:r w:rsidRPr="0012064B">
                <w:rPr>
                  <w:rFonts w:hint="eastAsia"/>
                </w:rPr>
                <w:t>一般</w:t>
              </w:r>
              <w:r w:rsidRPr="0012064B">
                <w:rPr>
                  <w:rFonts w:hint="eastAsia"/>
                </w:rPr>
                <w:t xml:space="preserve"> 3.</w:t>
              </w:r>
              <w:r w:rsidRPr="0012064B">
                <w:rPr>
                  <w:rFonts w:hint="eastAsia"/>
                </w:rPr>
                <w:t>不喜欢</w:t>
              </w:r>
              <w:r w:rsidRPr="0012064B">
                <w:rPr>
                  <w:rFonts w:hint="eastAsia"/>
                </w:rPr>
                <w:t xml:space="preserve"> 4.</w:t>
              </w:r>
              <w:r w:rsidRPr="0012064B">
                <w:rPr>
                  <w:rFonts w:hint="eastAsia"/>
                </w:rPr>
                <w:t>其他</w:t>
              </w:r>
            </w:ins>
          </w:p>
        </w:tc>
      </w:tr>
      <w:tr w:rsidR="00F0752E" w:rsidRPr="00B52DB7" w:rsidTr="003C035B">
        <w:tc>
          <w:tcPr>
            <w:tcW w:w="979" w:type="pct"/>
          </w:tcPr>
          <w:p w:rsidR="00F0752E" w:rsidRPr="00B52DB7" w:rsidRDefault="00F0752E" w:rsidP="00452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realizetime</w:t>
            </w:r>
          </w:p>
        </w:tc>
        <w:tc>
          <w:tcPr>
            <w:tcW w:w="4021" w:type="pct"/>
          </w:tcPr>
          <w:p w:rsidR="00F0752E" w:rsidRPr="00B52DB7" w:rsidRDefault="00F0752E" w:rsidP="00452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评价的时间</w:t>
            </w:r>
          </w:p>
        </w:tc>
      </w:tr>
      <w:tr w:rsidR="00F0752E" w:rsidRPr="00B52DB7" w:rsidTr="003C035B">
        <w:trPr>
          <w:ins w:id="88" w:author="thinkpad" w:date="2012-01-08T21:07:00Z"/>
        </w:trPr>
        <w:tc>
          <w:tcPr>
            <w:tcW w:w="979" w:type="pct"/>
          </w:tcPr>
          <w:p w:rsidR="00F0752E" w:rsidRDefault="00F0752E" w:rsidP="00452B79">
            <w:pPr>
              <w:rPr>
                <w:ins w:id="89" w:author="thinkpad" w:date="2012-01-08T21:07:00Z"/>
                <w:szCs w:val="21"/>
              </w:rPr>
            </w:pPr>
            <w:ins w:id="90" w:author="thinkpad" w:date="2012-01-08T21:07:00Z">
              <w:r>
                <w:rPr>
                  <w:szCs w:val="21"/>
                </w:rPr>
                <w:t>P</w:t>
              </w:r>
              <w:r>
                <w:rPr>
                  <w:rFonts w:hint="eastAsia"/>
                  <w:szCs w:val="21"/>
                </w:rPr>
                <w:t>icurl</w:t>
              </w:r>
            </w:ins>
          </w:p>
        </w:tc>
        <w:tc>
          <w:tcPr>
            <w:tcW w:w="4021" w:type="pct"/>
          </w:tcPr>
          <w:p w:rsidR="00F0752E" w:rsidRDefault="00F0752E" w:rsidP="00452B79">
            <w:pPr>
              <w:rPr>
                <w:ins w:id="91" w:author="thinkpad" w:date="2012-01-08T21:07:00Z"/>
                <w:szCs w:val="21"/>
              </w:rPr>
            </w:pPr>
            <w:ins w:id="92" w:author="thinkpad" w:date="2012-01-08T21:07:00Z">
              <w:r>
                <w:rPr>
                  <w:rFonts w:hint="eastAsia"/>
                  <w:szCs w:val="21"/>
                </w:rPr>
                <w:t>图片地址</w:t>
              </w:r>
            </w:ins>
          </w:p>
        </w:tc>
      </w:tr>
      <w:tr w:rsidR="00F0752E" w:rsidRPr="00B52DB7" w:rsidTr="003C035B">
        <w:tc>
          <w:tcPr>
            <w:tcW w:w="979" w:type="pct"/>
          </w:tcPr>
          <w:p w:rsidR="00F0752E" w:rsidRPr="00B52DB7" w:rsidRDefault="00F0752E" w:rsidP="00452B79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4021" w:type="pct"/>
          </w:tcPr>
          <w:p w:rsidR="00F0752E" w:rsidRPr="00B52DB7" w:rsidRDefault="003C035B" w:rsidP="00452B79">
            <w:pPr>
              <w:jc w:val="left"/>
              <w:rPr>
                <w:szCs w:val="21"/>
              </w:rPr>
            </w:pPr>
            <w:r w:rsidRPr="003C035B">
              <w:rPr>
                <w:szCs w:val="21"/>
              </w:rPr>
              <w:t>{"realize":{"content":"asdfghjkl","grade":1,"love":1,"id":"9845af85-7b77-4572-a71d-591c2926c1a5","picurl":123,"realizetime":"2012-01-15 11:01:10"}}</w:t>
            </w:r>
          </w:p>
        </w:tc>
      </w:tr>
    </w:tbl>
    <w:p w:rsidR="00F0752E" w:rsidRPr="00891FC4" w:rsidRDefault="00891FC4" w:rsidP="00F0752E">
      <w:pPr>
        <w:pStyle w:val="a8"/>
        <w:widowControl/>
        <w:ind w:left="420" w:firstLineChars="0" w:firstLine="0"/>
        <w:jc w:val="left"/>
        <w:rPr>
          <w:bCs/>
          <w:kern w:val="44"/>
          <w:szCs w:val="21"/>
        </w:rPr>
      </w:pPr>
      <w:r>
        <w:rPr>
          <w:rFonts w:hint="eastAsia"/>
        </w:rPr>
        <w:t>http://xxx.xxx.xxx.xxx/ebuy/</w:t>
      </w:r>
      <w:r w:rsidRPr="00891FC4">
        <w:rPr>
          <w:bCs/>
          <w:kern w:val="44"/>
          <w:szCs w:val="21"/>
        </w:rPr>
        <w:t>realize?id=3401c015-f3ef-4904-80d6-e79465a72151&amp;userid=SYS&amp;orderid=9845af85-7b77-4572-a71d-591c2926c17f</w:t>
      </w:r>
    </w:p>
    <w:p w:rsidR="00F0752E" w:rsidRDefault="00F075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D9472F" w:rsidRPr="00F0752E" w:rsidRDefault="00D9472F">
      <w:pPr>
        <w:widowControl/>
        <w:jc w:val="left"/>
        <w:rPr>
          <w:szCs w:val="21"/>
        </w:rPr>
      </w:pPr>
    </w:p>
    <w:p w:rsidR="00767A79" w:rsidRPr="00FB6DBA" w:rsidRDefault="00767A79" w:rsidP="00767A79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93" w:name="_Toc313276321"/>
      <w:r w:rsidRPr="00FB6DBA">
        <w:rPr>
          <w:rFonts w:asciiTheme="minorEastAsia" w:hAnsiTheme="minorEastAsia" w:hint="eastAsia"/>
          <w:color w:val="00B050"/>
          <w:sz w:val="28"/>
          <w:szCs w:val="28"/>
        </w:rPr>
        <w:t>商品详情接口</w:t>
      </w:r>
      <w:bookmarkEnd w:id="93"/>
    </w:p>
    <w:p w:rsidR="00767A79" w:rsidRDefault="00767A79" w:rsidP="00767A79">
      <w:r>
        <w:rPr>
          <w:rFonts w:hint="eastAsia"/>
        </w:rPr>
        <w:t>接口描述：</w:t>
      </w:r>
    </w:p>
    <w:p w:rsidR="00767A79" w:rsidRDefault="00767A79" w:rsidP="00767A79">
      <w:r>
        <w:rPr>
          <w:rFonts w:hint="eastAsia"/>
        </w:rPr>
        <w:tab/>
      </w:r>
      <w:r>
        <w:rPr>
          <w:rFonts w:hint="eastAsia"/>
        </w:rPr>
        <w:t>获取某一个商品详情的接口</w:t>
      </w:r>
    </w:p>
    <w:p w:rsidR="00767A79" w:rsidRDefault="00767A79" w:rsidP="00FE038A">
      <w:r>
        <w:rPr>
          <w:rFonts w:hint="eastAsia"/>
        </w:rPr>
        <w:t>原型：</w:t>
      </w:r>
      <w:r w:rsidR="00FE038A">
        <w:t xml:space="preserve"> </w:t>
      </w:r>
    </w:p>
    <w:p w:rsidR="00767A79" w:rsidRDefault="00767A79" w:rsidP="00767A79">
      <w:r>
        <w:rPr>
          <w:rFonts w:hint="eastAsia"/>
        </w:rPr>
        <w:t>请求地址：</w:t>
      </w:r>
      <w:r w:rsidR="005A52E0" w:rsidRPr="005A52E0">
        <w:t>http://localhost:8080</w:t>
      </w:r>
      <w:r w:rsidR="008A5FA5" w:rsidRPr="008A5FA5">
        <w:rPr>
          <w:rFonts w:hint="eastAsia"/>
        </w:rPr>
        <w:t>/ebuy/goodsinfo</w:t>
      </w:r>
      <w:r w:rsidR="00444E50">
        <w:rPr>
          <w:rFonts w:hint="eastAsia"/>
        </w:rPr>
        <w:t>?</w:t>
      </w:r>
      <w:r w:rsidR="005A52E0">
        <w:rPr>
          <w:rFonts w:hint="eastAsia"/>
        </w:rPr>
        <w:t>{Id}</w:t>
      </w:r>
    </w:p>
    <w:p w:rsidR="00767A79" w:rsidRDefault="00767A79" w:rsidP="00767A79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767A79" w:rsidTr="003078B3">
        <w:tc>
          <w:tcPr>
            <w:tcW w:w="1876" w:type="pct"/>
          </w:tcPr>
          <w:p w:rsidR="00767A79" w:rsidRPr="00ED7398" w:rsidRDefault="00767A79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767A79" w:rsidRPr="00ED7398" w:rsidRDefault="00767A79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767A79" w:rsidTr="003078B3">
        <w:tc>
          <w:tcPr>
            <w:tcW w:w="1876" w:type="pct"/>
          </w:tcPr>
          <w:p w:rsidR="00767A79" w:rsidRDefault="00767A79" w:rsidP="003078B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767A79" w:rsidRDefault="00767A79" w:rsidP="003078B3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</w:tbl>
    <w:p w:rsidR="00767A79" w:rsidRDefault="00767A79" w:rsidP="00767A79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2376"/>
        <w:gridCol w:w="6146"/>
      </w:tblGrid>
      <w:tr w:rsidR="00767A79" w:rsidRPr="00B52DB7" w:rsidTr="00DB1837">
        <w:tc>
          <w:tcPr>
            <w:tcW w:w="1394" w:type="pct"/>
          </w:tcPr>
          <w:p w:rsidR="00767A79" w:rsidRPr="00B52DB7" w:rsidRDefault="00767A79" w:rsidP="003078B3">
            <w:pPr>
              <w:rPr>
                <w:szCs w:val="21"/>
              </w:rPr>
            </w:pPr>
            <w:r w:rsidRPr="00B52DB7">
              <w:rPr>
                <w:szCs w:val="21"/>
              </w:rPr>
              <w:t>I</w:t>
            </w:r>
            <w:r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3606" w:type="pct"/>
          </w:tcPr>
          <w:p w:rsidR="00767A79" w:rsidRPr="00B52DB7" w:rsidRDefault="00767A79" w:rsidP="003078B3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商品的</w:t>
            </w:r>
            <w:r w:rsidRPr="00B52DB7">
              <w:rPr>
                <w:rFonts w:hint="eastAsia"/>
                <w:szCs w:val="21"/>
              </w:rPr>
              <w:t>ID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FB6DBA" w:rsidRDefault="007709BF" w:rsidP="007709BF">
            <w:pPr>
              <w:rPr>
                <w:szCs w:val="21"/>
              </w:rPr>
            </w:pPr>
            <w:r w:rsidRPr="00FB6DBA">
              <w:rPr>
                <w:szCs w:val="21"/>
              </w:rPr>
              <w:t>T</w:t>
            </w:r>
            <w:r w:rsidRPr="00FB6DBA">
              <w:rPr>
                <w:rFonts w:hint="eastAsia"/>
                <w:szCs w:val="21"/>
              </w:rPr>
              <w:t>itle</w:t>
            </w:r>
          </w:p>
        </w:tc>
        <w:tc>
          <w:tcPr>
            <w:tcW w:w="3606" w:type="pct"/>
          </w:tcPr>
          <w:p w:rsidR="007709BF" w:rsidRPr="00FB6DBA" w:rsidRDefault="007709BF" w:rsidP="007709BF">
            <w:pPr>
              <w:rPr>
                <w:szCs w:val="21"/>
              </w:rPr>
            </w:pPr>
            <w:r w:rsidRPr="00FB6DBA">
              <w:rPr>
                <w:rFonts w:hint="eastAsia"/>
                <w:szCs w:val="21"/>
              </w:rPr>
              <w:t>商品名称</w:t>
            </w:r>
            <w:r w:rsidR="00A65F76" w:rsidRPr="00FB6DBA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C</w:t>
            </w:r>
            <w:r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商品简介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P</w:t>
            </w:r>
            <w:r w:rsidRPr="00B52DB7">
              <w:rPr>
                <w:rFonts w:hint="eastAsia"/>
                <w:szCs w:val="21"/>
              </w:rPr>
              <w:t>icurl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商品的缩略图</w:t>
            </w:r>
            <w:r w:rsidR="00A65F76">
              <w:rPr>
                <w:rFonts w:hint="eastAsia"/>
                <w:szCs w:val="21"/>
              </w:rPr>
              <w:t xml:space="preserve"> </w:t>
            </w:r>
            <w:ins w:id="94" w:author="微软用户" w:date="2012-01-11T13:28:00Z">
              <w:r w:rsidR="004A6187" w:rsidRPr="004A6187">
                <w:rPr>
                  <w:rFonts w:hint="eastAsia"/>
                  <w:szCs w:val="21"/>
                </w:rPr>
                <w:t>，多个商品图片用</w:t>
              </w:r>
              <w:r w:rsidR="004A6187" w:rsidRPr="004A6187">
                <w:rPr>
                  <w:rFonts w:hint="eastAsia"/>
                  <w:szCs w:val="21"/>
                </w:rPr>
                <w:t>*</w:t>
              </w:r>
              <w:r w:rsidR="004A6187" w:rsidRPr="004A6187">
                <w:rPr>
                  <w:rFonts w:hint="eastAsia"/>
                  <w:szCs w:val="21"/>
                </w:rPr>
                <w:t>分开</w:t>
              </w:r>
            </w:ins>
            <w:r w:rsidR="004A6187" w:rsidRPr="004A6187">
              <w:rPr>
                <w:rFonts w:hint="eastAsia"/>
                <w:szCs w:val="21"/>
              </w:rPr>
              <w:t xml:space="preserve"> </w:t>
            </w:r>
            <w:r w:rsidR="00A65F76">
              <w:rPr>
                <w:rFonts w:hint="eastAsia"/>
                <w:szCs w:val="21"/>
              </w:rPr>
              <w:t>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P</w:t>
            </w:r>
            <w:r w:rsidRPr="00B52DB7">
              <w:rPr>
                <w:rFonts w:hint="eastAsia"/>
                <w:szCs w:val="21"/>
              </w:rPr>
              <w:t>rice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该商品价格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S</w:t>
            </w:r>
            <w:r w:rsidRPr="00B52DB7">
              <w:rPr>
                <w:rFonts w:hint="eastAsia"/>
                <w:szCs w:val="21"/>
              </w:rPr>
              <w:t>toreinfo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库存信息，如</w:t>
            </w:r>
            <w:r w:rsidRPr="00B52DB7">
              <w:rPr>
                <w:rFonts w:hint="eastAsia"/>
                <w:szCs w:val="21"/>
              </w:rPr>
              <w:t xml:space="preserve"> 10</w:t>
            </w:r>
            <w:r w:rsidRPr="00B52DB7">
              <w:rPr>
                <w:rFonts w:hint="eastAsia"/>
                <w:szCs w:val="21"/>
              </w:rPr>
              <w:t>、</w:t>
            </w:r>
            <w:r w:rsidRPr="00B52DB7">
              <w:rPr>
                <w:rFonts w:hint="eastAsia"/>
                <w:szCs w:val="21"/>
              </w:rPr>
              <w:t>100</w:t>
            </w:r>
            <w:r w:rsidRPr="00B52DB7">
              <w:rPr>
                <w:rFonts w:hint="eastAsia"/>
                <w:szCs w:val="21"/>
              </w:rPr>
              <w:t>，表示目前库存</w:t>
            </w:r>
            <w:r w:rsidRPr="00B52DB7">
              <w:rPr>
                <w:rFonts w:hint="eastAsia"/>
                <w:szCs w:val="21"/>
              </w:rPr>
              <w:t>10</w:t>
            </w:r>
            <w:r w:rsidRPr="00B52DB7">
              <w:rPr>
                <w:rFonts w:hint="eastAsia"/>
                <w:szCs w:val="21"/>
              </w:rPr>
              <w:t>件商品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szCs w:val="21"/>
              </w:rPr>
              <w:t>G</w:t>
            </w:r>
            <w:r w:rsidRPr="00B52DB7">
              <w:rPr>
                <w:rFonts w:hint="eastAsia"/>
                <w:szCs w:val="21"/>
              </w:rPr>
              <w:t>oodcommentcount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好评数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Middle</w:t>
            </w:r>
            <w:r w:rsidRPr="00B52DB7">
              <w:rPr>
                <w:rStyle w:val="apple-converted-space"/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commentcount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中评数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oorcommentcount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差评数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Experience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count</w:t>
            </w:r>
          </w:p>
        </w:tc>
        <w:tc>
          <w:tcPr>
            <w:tcW w:w="3606" w:type="pct"/>
          </w:tcPr>
          <w:p w:rsidR="007709BF" w:rsidRPr="00B52DB7" w:rsidRDefault="002D51A0" w:rsidP="007709BF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评价数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rderid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商品编号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I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nfo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商品介绍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parameters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规格参数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List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info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包装清单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S</w:t>
            </w:r>
            <w:r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ervice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售后服务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3606" w:type="pct"/>
          </w:tcPr>
          <w:p w:rsidR="007709BF" w:rsidRPr="005A52E0" w:rsidRDefault="00EE03A7" w:rsidP="007709BF">
            <w:pPr>
              <w:jc w:val="left"/>
              <w:rPr>
                <w:sz w:val="18"/>
                <w:szCs w:val="18"/>
              </w:rPr>
            </w:pPr>
            <w:r w:rsidRPr="00EE03A7">
              <w:rPr>
                <w:sz w:val="18"/>
                <w:szCs w:val="18"/>
              </w:rPr>
              <w:t>{"goodsinfo":{"title":"%E5%95%86%E5%93%811","content":"%E5%BF%AB%E6%8A%A2%EF%BC%8C%E5%A5%BD%E7%9A%84%2Chahaha","info":"%E5%95%86%E5%93%81%E4%BB%8B%E7%BB%8D%E5%95%86%E5%93%81%E4%BB%8B%E7%BB%8D%E5%95%86%E5%93%81%E4%BB%8B%E7%BB%8D%E5%95%86%E5%93%81%E4%BB%8B%E7%BB%8D","id":"3401c015-f3ef-4904-80d6-e79465a72151","parameters":"%E5%A4%A7","picurl":"http%3A%2F%2Flocalhost%3A8080%2FEntRestful%2FUploadImg%2F20120115%2Ft1.jpg*http%3A%2F%2Flocalhost%3A8080%2FEntRestful%2FUploadImg%2F20120115%2Ft2.jpg*http%3A%2F%2Flocalhost%3A8080%2FEntRestful%2FUploadImg%2F20120115%2Ft3.jpg*http%3A%2F%2Flocalhost%3A8080%2FEntRestful%2FUploadImg%2F20120115%2Ft4.jpg*http%3A%2F%2Flocalhost%3A8080%2FEntRestful%2FUploadImg%2F20120115%2Ft5.jpg","price":"11.1100","storeinfo":11,"service ":"%E5%94%AE%E5%90%8E%E6%9C%8D%E5%8A%A1%E5%94%AE%E5%90%8E%E6%9C%8D%E5%8A%A1%E5%94%AE%E5%90%8E%E6%9C%8D%E5%8A%A1%E5%8C%85%E8%A3%85%E6%B8%85%E5%8D%95%E5%8C%85%E8%A3%85%E6%B8%85%E5%8D%95%E5%8C%85%E8%A3%85%E6%B8%85%E5%8D%95","orderid":"%E7%BC%96%E5%8F%B71","listinfo":"%E5%8C%85%E8%A3%85%E6%B8%8</w:t>
            </w:r>
            <w:r w:rsidRPr="00EE03A7">
              <w:rPr>
                <w:sz w:val="18"/>
                <w:szCs w:val="18"/>
              </w:rPr>
              <w:lastRenderedPageBreak/>
              <w:t>5%E5%8D%95%E5%8C%85%E8%A3%85%E6%B8%85%E5%8D%95%E5%8C%85%E8%A3%85%E6%B8%85%E5%8D%95"}}</w:t>
            </w:r>
          </w:p>
        </w:tc>
      </w:tr>
    </w:tbl>
    <w:p w:rsidR="00767A79" w:rsidRPr="00B52DB7" w:rsidRDefault="00767A79" w:rsidP="00767A79">
      <w:r>
        <w:rPr>
          <w:rFonts w:hint="eastAsia"/>
        </w:rPr>
        <w:lastRenderedPageBreak/>
        <w:t>备注：</w:t>
      </w:r>
    </w:p>
    <w:p w:rsidR="00DB1837" w:rsidRDefault="00DB1837" w:rsidP="00DB1837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DB1837" w:rsidRDefault="00DB1837" w:rsidP="00DB183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  <w:szCs w:val="21"/>
        </w:rPr>
        <w:t>为传入参数，</w:t>
      </w:r>
    </w:p>
    <w:p w:rsidR="00DB1837" w:rsidRPr="00C53190" w:rsidRDefault="00DB1837" w:rsidP="00DB1837">
      <w:pPr>
        <w:widowControl/>
        <w:jc w:val="left"/>
      </w:pPr>
      <w:r w:rsidRPr="00C53190">
        <w:rPr>
          <w:rFonts w:hint="eastAsia"/>
        </w:rPr>
        <w:t>例如：</w:t>
      </w:r>
    </w:p>
    <w:p w:rsidR="00DB1837" w:rsidRDefault="00DB1837" w:rsidP="00DB1837">
      <w:pPr>
        <w:rPr>
          <w:szCs w:val="21"/>
        </w:rPr>
      </w:pPr>
      <w:r w:rsidRPr="00DB1837">
        <w:rPr>
          <w:szCs w:val="21"/>
        </w:rPr>
        <w:t>http://localhost:8080/</w:t>
      </w:r>
      <w:r w:rsidR="008A5FA5" w:rsidRPr="008A5FA5">
        <w:rPr>
          <w:rFonts w:hint="eastAsia"/>
          <w:szCs w:val="21"/>
        </w:rPr>
        <w:t>ebuy/goodsinfo</w:t>
      </w:r>
      <w:r w:rsidR="00444E50">
        <w:rPr>
          <w:rFonts w:hint="eastAsia"/>
          <w:szCs w:val="21"/>
        </w:rPr>
        <w:t>?id=</w:t>
      </w:r>
      <w:r w:rsidRPr="00DB1837">
        <w:rPr>
          <w:szCs w:val="21"/>
        </w:rPr>
        <w:t>3401c015-f3ef-4904-80d6-e79465a72151</w:t>
      </w:r>
    </w:p>
    <w:p w:rsidR="000077AA" w:rsidRDefault="000077A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91FC4" w:rsidRPr="00490AF7" w:rsidRDefault="00891FC4" w:rsidP="00891FC4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95" w:name="_Toc313882110"/>
      <w:r w:rsidRPr="00490AF7">
        <w:rPr>
          <w:rFonts w:hint="eastAsia"/>
          <w:color w:val="00B050"/>
          <w:sz w:val="28"/>
          <w:szCs w:val="28"/>
        </w:rPr>
        <w:lastRenderedPageBreak/>
        <w:t>查看商品所有评论详情接口</w:t>
      </w:r>
      <w:bookmarkEnd w:id="95"/>
    </w:p>
    <w:p w:rsidR="00891FC4" w:rsidRDefault="00891FC4" w:rsidP="00891FC4">
      <w:r>
        <w:rPr>
          <w:rFonts w:hint="eastAsia"/>
        </w:rPr>
        <w:t>接口描述：</w:t>
      </w:r>
    </w:p>
    <w:p w:rsidR="00891FC4" w:rsidRDefault="00891FC4" w:rsidP="00891FC4">
      <w:r>
        <w:rPr>
          <w:rFonts w:hint="eastAsia"/>
        </w:rPr>
        <w:tab/>
      </w:r>
      <w:r>
        <w:rPr>
          <w:rFonts w:hint="eastAsia"/>
        </w:rPr>
        <w:t>获取某一个商品所有评论的接口</w:t>
      </w:r>
    </w:p>
    <w:p w:rsidR="00891FC4" w:rsidRPr="00B52DB7" w:rsidRDefault="00891FC4" w:rsidP="00891FC4">
      <w:r>
        <w:rPr>
          <w:rFonts w:hint="eastAsia"/>
        </w:rPr>
        <w:t>原型：</w:t>
      </w:r>
    </w:p>
    <w:p w:rsidR="00891FC4" w:rsidRPr="009F2AA0" w:rsidRDefault="00891FC4" w:rsidP="00891FC4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</w:rPr>
        <w:t>请求地址：</w:t>
      </w:r>
      <w:hyperlink r:id="rId11" w:history="1">
        <w:r w:rsidRPr="000C7572">
          <w:rPr>
            <w:rStyle w:val="a7"/>
            <w:rFonts w:hint="eastAsia"/>
          </w:rPr>
          <w:t>http://xxx.xxx.xxx.xxx/ebuy/</w:t>
        </w:r>
        <w:r w:rsidRPr="000C7572">
          <w:rPr>
            <w:rStyle w:val="a7"/>
            <w:rFonts w:ascii="Arial" w:hAnsi="Arial" w:cs="Arial" w:hint="eastAsia"/>
            <w:shd w:val="clear" w:color="auto" w:fill="FFFFFF"/>
          </w:rPr>
          <w:t>goodscomment</w:t>
        </w:r>
      </w:hyperlink>
      <w:ins w:id="96" w:author="thinkpad" w:date="2012-01-12T16:25:00Z">
        <w:r>
          <w:rPr>
            <w:rFonts w:hint="eastAsia"/>
          </w:rPr>
          <w:t xml:space="preserve"> get</w:t>
        </w:r>
        <w:r>
          <w:rPr>
            <w:rFonts w:hint="eastAsia"/>
          </w:rPr>
          <w:t>方式</w:t>
        </w:r>
      </w:ins>
    </w:p>
    <w:p w:rsidR="00891FC4" w:rsidRPr="003A0DBF" w:rsidRDefault="00891FC4" w:rsidP="00891FC4">
      <w:pPr>
        <w:widowControl/>
        <w:jc w:val="left"/>
      </w:pPr>
    </w:p>
    <w:p w:rsidR="00891FC4" w:rsidRPr="00B752C3" w:rsidRDefault="00891FC4" w:rsidP="00891FC4">
      <w:pPr>
        <w:widowControl/>
        <w:jc w:val="left"/>
      </w:pPr>
      <w:r w:rsidRPr="00B752C3">
        <w:rPr>
          <w:rFonts w:hint="eastAsia"/>
        </w:rPr>
        <w:t>请求参数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891FC4" w:rsidTr="00452B79">
        <w:tc>
          <w:tcPr>
            <w:tcW w:w="1876" w:type="pct"/>
          </w:tcPr>
          <w:p w:rsidR="00891FC4" w:rsidRPr="00B752C3" w:rsidRDefault="00891FC4" w:rsidP="00452B79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3124" w:type="pct"/>
          </w:tcPr>
          <w:p w:rsidR="00891FC4" w:rsidRPr="00B752C3" w:rsidRDefault="00891FC4" w:rsidP="00452B79">
            <w:r w:rsidRPr="00B752C3">
              <w:rPr>
                <w:rFonts w:hint="eastAsia"/>
              </w:rPr>
              <w:t>说明</w:t>
            </w:r>
          </w:p>
        </w:tc>
      </w:tr>
      <w:tr w:rsidR="00891FC4" w:rsidTr="00452B79">
        <w:tc>
          <w:tcPr>
            <w:tcW w:w="1876" w:type="pct"/>
          </w:tcPr>
          <w:p w:rsidR="00891FC4" w:rsidRPr="00B752C3" w:rsidRDefault="00891FC4" w:rsidP="00452B7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891FC4" w:rsidRPr="00B752C3" w:rsidRDefault="00891FC4" w:rsidP="00452B79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891FC4" w:rsidTr="00452B79">
        <w:tc>
          <w:tcPr>
            <w:tcW w:w="1876" w:type="pct"/>
          </w:tcPr>
          <w:p w:rsidR="00891FC4" w:rsidRDefault="00891FC4" w:rsidP="00452B79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891FC4" w:rsidRDefault="00891FC4" w:rsidP="00452B79">
            <w:r>
              <w:rPr>
                <w:rFonts w:hint="eastAsia"/>
              </w:rPr>
              <w:t>分页</w:t>
            </w:r>
          </w:p>
        </w:tc>
      </w:tr>
    </w:tbl>
    <w:p w:rsidR="00891FC4" w:rsidRDefault="00891FC4" w:rsidP="00891FC4">
      <w:r>
        <w:rPr>
          <w:rFonts w:hint="eastAsia"/>
        </w:rPr>
        <w:t>响应参数：</w:t>
      </w:r>
    </w:p>
    <w:p w:rsidR="00891FC4" w:rsidRPr="003A2E6C" w:rsidRDefault="00891FC4" w:rsidP="00891FC4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条商品评价信息数据集合，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891FC4" w:rsidRPr="00B52DB7" w:rsidTr="00490AF7">
        <w:tc>
          <w:tcPr>
            <w:tcW w:w="895" w:type="pct"/>
          </w:tcPr>
          <w:p w:rsidR="00891FC4" w:rsidRPr="00B52DB7" w:rsidRDefault="00891FC4" w:rsidP="00452B79">
            <w:pPr>
              <w:rPr>
                <w:szCs w:val="21"/>
              </w:rPr>
            </w:pPr>
            <w:r w:rsidRPr="00B52DB7">
              <w:rPr>
                <w:szCs w:val="21"/>
              </w:rPr>
              <w:t>I</w:t>
            </w:r>
            <w:r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4105" w:type="pct"/>
          </w:tcPr>
          <w:p w:rsidR="00891FC4" w:rsidRPr="00B52DB7" w:rsidRDefault="00891FC4" w:rsidP="00452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该评论的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91FC4" w:rsidRPr="00B52DB7" w:rsidTr="00490AF7">
        <w:trPr>
          <w:ins w:id="97" w:author="thinkpad" w:date="2012-01-08T21:16:00Z"/>
        </w:trPr>
        <w:tc>
          <w:tcPr>
            <w:tcW w:w="895" w:type="pct"/>
          </w:tcPr>
          <w:p w:rsidR="00891FC4" w:rsidRPr="00B52DB7" w:rsidRDefault="00891FC4" w:rsidP="00452B79">
            <w:pPr>
              <w:rPr>
                <w:ins w:id="98" w:author="thinkpad" w:date="2012-01-08T21:16:00Z"/>
                <w:szCs w:val="21"/>
              </w:rPr>
            </w:pPr>
            <w:ins w:id="99" w:author="thinkpad" w:date="2012-01-08T21:16:00Z">
              <w:r>
                <w:rPr>
                  <w:szCs w:val="21"/>
                </w:rPr>
                <w:t>U</w:t>
              </w:r>
              <w:r>
                <w:rPr>
                  <w:rFonts w:hint="eastAsia"/>
                  <w:szCs w:val="21"/>
                </w:rPr>
                <w:t>sername</w:t>
              </w:r>
            </w:ins>
          </w:p>
        </w:tc>
        <w:tc>
          <w:tcPr>
            <w:tcW w:w="4105" w:type="pct"/>
          </w:tcPr>
          <w:p w:rsidR="00891FC4" w:rsidRDefault="00891FC4" w:rsidP="00452B79">
            <w:pPr>
              <w:rPr>
                <w:ins w:id="100" w:author="thinkpad" w:date="2012-01-08T21:16:00Z"/>
                <w:szCs w:val="21"/>
              </w:rPr>
            </w:pPr>
            <w:ins w:id="101" w:author="thinkpad" w:date="2012-01-08T21:16:00Z">
              <w:r>
                <w:rPr>
                  <w:rFonts w:hint="eastAsia"/>
                  <w:szCs w:val="21"/>
                </w:rPr>
                <w:t>用户昵称</w:t>
              </w:r>
            </w:ins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:rsidTr="00490AF7">
        <w:tc>
          <w:tcPr>
            <w:tcW w:w="895" w:type="pct"/>
          </w:tcPr>
          <w:p w:rsidR="00891FC4" w:rsidRPr="00B52DB7" w:rsidRDefault="00891FC4" w:rsidP="00452B79">
            <w:pPr>
              <w:rPr>
                <w:szCs w:val="21"/>
              </w:rPr>
            </w:pPr>
            <w:r w:rsidRPr="00B52DB7">
              <w:rPr>
                <w:szCs w:val="21"/>
              </w:rPr>
              <w:t>C</w:t>
            </w:r>
            <w:r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4105" w:type="pct"/>
          </w:tcPr>
          <w:p w:rsidR="00891FC4" w:rsidRPr="00B52DB7" w:rsidRDefault="00891FC4" w:rsidP="00452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评论的内容</w:t>
            </w:r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:rsidTr="00490AF7">
        <w:tc>
          <w:tcPr>
            <w:tcW w:w="895" w:type="pct"/>
          </w:tcPr>
          <w:p w:rsidR="00891FC4" w:rsidRPr="00B35305" w:rsidRDefault="00891FC4" w:rsidP="00452B79">
            <w:pPr>
              <w:rPr>
                <w:szCs w:val="21"/>
              </w:rPr>
            </w:pPr>
            <w:r w:rsidRPr="00B35305">
              <w:rPr>
                <w:szCs w:val="21"/>
              </w:rPr>
              <w:t>P</w:t>
            </w:r>
            <w:r w:rsidRPr="00B35305">
              <w:rPr>
                <w:rFonts w:hint="eastAsia"/>
                <w:szCs w:val="21"/>
              </w:rPr>
              <w:t>icurl</w:t>
            </w:r>
          </w:p>
        </w:tc>
        <w:tc>
          <w:tcPr>
            <w:tcW w:w="4105" w:type="pct"/>
          </w:tcPr>
          <w:p w:rsidR="00891FC4" w:rsidRPr="00B35305" w:rsidRDefault="00891FC4" w:rsidP="00452B79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图片</w:t>
            </w:r>
            <w:r w:rsidRPr="00B35305">
              <w:rPr>
                <w:rFonts w:hint="eastAsia"/>
                <w:szCs w:val="21"/>
              </w:rPr>
              <w:t>url</w:t>
            </w:r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:rsidTr="00490AF7">
        <w:tc>
          <w:tcPr>
            <w:tcW w:w="895" w:type="pct"/>
          </w:tcPr>
          <w:p w:rsidR="00891FC4" w:rsidRPr="00B35305" w:rsidRDefault="00891FC4" w:rsidP="00452B79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commenttime</w:t>
            </w:r>
          </w:p>
        </w:tc>
        <w:tc>
          <w:tcPr>
            <w:tcW w:w="4105" w:type="pct"/>
          </w:tcPr>
          <w:p w:rsidR="00891FC4" w:rsidRPr="00B35305" w:rsidRDefault="00891FC4" w:rsidP="00452B79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评论的时间</w:t>
            </w:r>
          </w:p>
        </w:tc>
      </w:tr>
      <w:tr w:rsidR="00891FC4" w:rsidRPr="00B52DB7" w:rsidTr="00490AF7">
        <w:tc>
          <w:tcPr>
            <w:tcW w:w="895" w:type="pct"/>
          </w:tcPr>
          <w:p w:rsidR="00891FC4" w:rsidRPr="00B52DB7" w:rsidRDefault="00891FC4" w:rsidP="00452B79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4105" w:type="pct"/>
          </w:tcPr>
          <w:p w:rsidR="00891FC4" w:rsidRPr="00B52DB7" w:rsidRDefault="00490AF7" w:rsidP="00452B79">
            <w:pPr>
              <w:jc w:val="left"/>
              <w:rPr>
                <w:szCs w:val="21"/>
              </w:rPr>
            </w:pPr>
            <w:r w:rsidRPr="00490AF7">
              <w:rPr>
                <w:szCs w:val="21"/>
              </w:rPr>
              <w:t>{"goodscomment":[{"content":"asdfghjkl","id":"9845af85-7b77-4572-a71d-591c2926c1a5","username":"jimmy","picurl":123,"commenttime":"2012-01-15 11:01:10"}]}</w:t>
            </w:r>
          </w:p>
        </w:tc>
      </w:tr>
    </w:tbl>
    <w:p w:rsidR="00891FC4" w:rsidRPr="00490AF7" w:rsidRDefault="00490AF7" w:rsidP="00891FC4">
      <w:pPr>
        <w:widowControl/>
        <w:jc w:val="left"/>
        <w:rPr>
          <w:bCs/>
          <w:kern w:val="44"/>
          <w:szCs w:val="21"/>
        </w:rPr>
      </w:pPr>
      <w:r w:rsidRPr="00490AF7">
        <w:rPr>
          <w:szCs w:val="21"/>
        </w:rPr>
        <w:t>http://localhost:8080/</w:t>
      </w:r>
      <w:r w:rsidRPr="00490AF7">
        <w:rPr>
          <w:rFonts w:hint="eastAsia"/>
          <w:szCs w:val="21"/>
        </w:rPr>
        <w:t>ebuy</w:t>
      </w:r>
      <w:r w:rsidRPr="00490AF7">
        <w:rPr>
          <w:bCs/>
          <w:kern w:val="44"/>
          <w:szCs w:val="21"/>
        </w:rPr>
        <w:t>/goodscomment?id=3401c015-f3ef-4904-80d6-e79465a72151&amp;page=1</w:t>
      </w:r>
    </w:p>
    <w:p w:rsidR="00891FC4" w:rsidRDefault="00891F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C1FE7" w:rsidRPr="007043E3" w:rsidRDefault="00AC1FE7" w:rsidP="00AC1FE7">
      <w:pPr>
        <w:pStyle w:val="1"/>
        <w:numPr>
          <w:ilvl w:val="0"/>
          <w:numId w:val="1"/>
        </w:numPr>
        <w:spacing w:before="120" w:after="120" w:line="360" w:lineRule="auto"/>
        <w:ind w:left="208" w:hangingChars="74" w:hanging="208"/>
        <w:rPr>
          <w:rFonts w:asciiTheme="minorEastAsia" w:hAnsiTheme="minorEastAsia"/>
          <w:color w:val="00B050"/>
          <w:sz w:val="28"/>
          <w:szCs w:val="28"/>
        </w:rPr>
      </w:pPr>
      <w:bookmarkStart w:id="102" w:name="_Toc313276325"/>
      <w:r w:rsidRPr="007043E3">
        <w:rPr>
          <w:rFonts w:asciiTheme="minorEastAsia" w:hAnsiTheme="minorEastAsia" w:hint="eastAsia"/>
          <w:color w:val="00B050"/>
          <w:sz w:val="28"/>
          <w:szCs w:val="28"/>
        </w:rPr>
        <w:lastRenderedPageBreak/>
        <w:t>订购接口</w:t>
      </w:r>
      <w:bookmarkEnd w:id="102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:rsidR="00AC1FE7" w:rsidRDefault="00AC1FE7" w:rsidP="00AC1FE7">
      <w:r>
        <w:rPr>
          <w:rFonts w:hint="eastAsia"/>
        </w:rPr>
        <w:t>接口描述：</w:t>
      </w:r>
    </w:p>
    <w:p w:rsidR="00AC1FE7" w:rsidRDefault="00AC1FE7" w:rsidP="00AC1FE7">
      <w:r>
        <w:rPr>
          <w:rFonts w:hint="eastAsia"/>
        </w:rPr>
        <w:tab/>
      </w:r>
      <w:r>
        <w:rPr>
          <w:rFonts w:hint="eastAsia"/>
        </w:rPr>
        <w:t>对一个或多个商品进行订购，商品信息记录数为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AC1FE7" w:rsidRDefault="00AC1FE7" w:rsidP="00AC1FE7">
      <w:r>
        <w:rPr>
          <w:rFonts w:hint="eastAsia"/>
        </w:rPr>
        <w:t>原型：</w:t>
      </w:r>
    </w:p>
    <w:p w:rsidR="00AC1FE7" w:rsidRDefault="00AC1FE7" w:rsidP="00AC1FE7">
      <w:r>
        <w:rPr>
          <w:rFonts w:hint="eastAsia"/>
        </w:rPr>
        <w:t>请求地址：</w:t>
      </w:r>
      <w:r w:rsidRPr="00AC1FE7">
        <w:t>http://localhost:8080/</w:t>
      </w:r>
      <w:r w:rsidR="00ED1424" w:rsidRPr="00ED1424">
        <w:rPr>
          <w:rFonts w:hint="eastAsia"/>
        </w:rPr>
        <w:t>ebuy/order</w:t>
      </w:r>
    </w:p>
    <w:p w:rsidR="00AC1FE7" w:rsidRDefault="00AC1FE7" w:rsidP="00AC1FE7">
      <w:r>
        <w:rPr>
          <w:rFonts w:hint="eastAsia"/>
        </w:rPr>
        <w:t>请求参数：</w:t>
      </w:r>
    </w:p>
    <w:tbl>
      <w:tblPr>
        <w:tblStyle w:val="a6"/>
        <w:tblW w:w="5000" w:type="pct"/>
        <w:tblLayout w:type="fixed"/>
        <w:tblLook w:val="04A0"/>
      </w:tblPr>
      <w:tblGrid>
        <w:gridCol w:w="1808"/>
        <w:gridCol w:w="6714"/>
      </w:tblGrid>
      <w:tr w:rsidR="00AC1FE7" w:rsidTr="00AC1FE7">
        <w:tc>
          <w:tcPr>
            <w:tcW w:w="1061" w:type="pct"/>
          </w:tcPr>
          <w:p w:rsidR="00AC1FE7" w:rsidRPr="00ED7398" w:rsidRDefault="00AC1FE7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939" w:type="pct"/>
          </w:tcPr>
          <w:p w:rsidR="00AC1FE7" w:rsidRPr="00ED7398" w:rsidRDefault="00AC1FE7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490AF7" w:rsidTr="00AC1FE7">
        <w:tc>
          <w:tcPr>
            <w:tcW w:w="1061" w:type="pct"/>
          </w:tcPr>
          <w:p w:rsidR="00490AF7" w:rsidRDefault="00490A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orderid</w:t>
            </w:r>
          </w:p>
        </w:tc>
        <w:tc>
          <w:tcPr>
            <w:tcW w:w="3939" w:type="pct"/>
          </w:tcPr>
          <w:p w:rsidR="00490AF7" w:rsidRDefault="00490A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订单号</w:t>
            </w:r>
          </w:p>
        </w:tc>
      </w:tr>
      <w:tr w:rsidR="00490AF7" w:rsidTr="00AC1FE7">
        <w:tc>
          <w:tcPr>
            <w:tcW w:w="1061" w:type="pct"/>
          </w:tcPr>
          <w:p w:rsidR="00490AF7" w:rsidRDefault="00490AF7" w:rsidP="00452B7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</w:t>
            </w:r>
            <w:r>
              <w:rPr>
                <w:rFonts w:hint="eastAsia"/>
                <w:color w:val="595959" w:themeColor="text1" w:themeTint="A6"/>
              </w:rPr>
              <w:t>tate</w:t>
            </w:r>
          </w:p>
        </w:tc>
        <w:tc>
          <w:tcPr>
            <w:tcW w:w="3939" w:type="pct"/>
          </w:tcPr>
          <w:p w:rsidR="00490AF7" w:rsidRDefault="00490AF7" w:rsidP="00452B79">
            <w:r>
              <w:rPr>
                <w:rFonts w:hint="eastAsia"/>
              </w:rPr>
              <w:t>该商品当前所属状态</w:t>
            </w:r>
          </w:p>
          <w:p w:rsidR="00490AF7" w:rsidRDefault="00490A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等待用户确认</w:t>
            </w:r>
          </w:p>
        </w:tc>
      </w:tr>
      <w:tr w:rsidR="00490AF7" w:rsidTr="00AC1FE7">
        <w:tc>
          <w:tcPr>
            <w:tcW w:w="1061" w:type="pct"/>
          </w:tcPr>
          <w:p w:rsidR="00490AF7" w:rsidRDefault="00490AF7" w:rsidP="00452B7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G</w:t>
            </w:r>
            <w:r>
              <w:rPr>
                <w:rFonts w:hint="eastAsia"/>
                <w:color w:val="595959" w:themeColor="text1" w:themeTint="A6"/>
              </w:rPr>
              <w:t>oodscount</w:t>
            </w:r>
          </w:p>
        </w:tc>
        <w:tc>
          <w:tcPr>
            <w:tcW w:w="3939" w:type="pct"/>
          </w:tcPr>
          <w:p w:rsidR="00490AF7" w:rsidRDefault="00490AF7" w:rsidP="00452B79">
            <w:r>
              <w:rPr>
                <w:rFonts w:hint="eastAsia"/>
              </w:rPr>
              <w:t>订单总商品数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452B79">
            <w:r>
              <w:t>Userid</w:t>
            </w:r>
          </w:p>
        </w:tc>
        <w:tc>
          <w:tcPr>
            <w:tcW w:w="3939" w:type="pct"/>
          </w:tcPr>
          <w:p w:rsidR="00CA5E9B" w:rsidRDefault="00CA5E9B" w:rsidP="00452B79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452B7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939" w:type="pct"/>
          </w:tcPr>
          <w:p w:rsidR="00CA5E9B" w:rsidRDefault="00CA5E9B" w:rsidP="00452B79">
            <w:r>
              <w:rPr>
                <w:rFonts w:hint="eastAsia"/>
              </w:rPr>
              <w:t>01-</w:t>
            </w:r>
            <w:r>
              <w:rPr>
                <w:rFonts w:hint="eastAsia"/>
              </w:rPr>
              <w:t>货到付款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452B79">
            <w:r>
              <w:t>Address</w:t>
            </w:r>
          </w:p>
        </w:tc>
        <w:tc>
          <w:tcPr>
            <w:tcW w:w="3939" w:type="pct"/>
          </w:tcPr>
          <w:p w:rsidR="00CA5E9B" w:rsidRDefault="00CA5E9B" w:rsidP="00452B7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(encode)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452B79">
            <w:r>
              <w:t>R</w:t>
            </w:r>
            <w:r>
              <w:rPr>
                <w:rFonts w:hint="eastAsia"/>
              </w:rPr>
              <w:t>eceiver</w:t>
            </w:r>
          </w:p>
        </w:tc>
        <w:tc>
          <w:tcPr>
            <w:tcW w:w="3939" w:type="pct"/>
          </w:tcPr>
          <w:p w:rsidR="00CA5E9B" w:rsidRDefault="00CA5E9B" w:rsidP="00452B79"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(encode)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452B79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3939" w:type="pct"/>
          </w:tcPr>
          <w:p w:rsidR="00CA5E9B" w:rsidRDefault="00CA5E9B" w:rsidP="00452B79">
            <w:r>
              <w:rPr>
                <w:rFonts w:hint="eastAsia"/>
              </w:rPr>
              <w:t>电话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452B79">
            <w:r>
              <w:t>A</w:t>
            </w:r>
            <w:r>
              <w:rPr>
                <w:rFonts w:hint="eastAsia"/>
              </w:rPr>
              <w:t>reacode</w:t>
            </w:r>
          </w:p>
        </w:tc>
        <w:tc>
          <w:tcPr>
            <w:tcW w:w="3939" w:type="pct"/>
          </w:tcPr>
          <w:p w:rsidR="00CA5E9B" w:rsidRDefault="00CA5E9B" w:rsidP="00452B79">
            <w:r>
              <w:rPr>
                <w:rFonts w:hint="eastAsia"/>
              </w:rPr>
              <w:t>邮编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452B79">
            <w:r>
              <w:rPr>
                <w:rFonts w:hint="eastAsia"/>
              </w:rPr>
              <w:t>id</w:t>
            </w:r>
          </w:p>
        </w:tc>
        <w:tc>
          <w:tcPr>
            <w:tcW w:w="3939" w:type="pct"/>
          </w:tcPr>
          <w:p w:rsidR="00CA5E9B" w:rsidRDefault="00CA5E9B" w:rsidP="00452B79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  <w:tr w:rsidR="00CA5E9B" w:rsidTr="00AC1FE7">
        <w:tc>
          <w:tcPr>
            <w:tcW w:w="1061" w:type="pct"/>
          </w:tcPr>
          <w:p w:rsidR="00CA5E9B" w:rsidRPr="00A00461" w:rsidRDefault="00CA5E9B" w:rsidP="00452B79">
            <w:r w:rsidRPr="00A00461">
              <w:rPr>
                <w:rFonts w:hint="eastAsia"/>
              </w:rPr>
              <w:t>name</w:t>
            </w:r>
          </w:p>
        </w:tc>
        <w:tc>
          <w:tcPr>
            <w:tcW w:w="3939" w:type="pct"/>
          </w:tcPr>
          <w:p w:rsidR="00CA5E9B" w:rsidRPr="00A00461" w:rsidRDefault="00CA5E9B" w:rsidP="00452B79">
            <w:r w:rsidRPr="00A00461">
              <w:rPr>
                <w:rFonts w:hint="eastAsia"/>
              </w:rPr>
              <w:t>商品名称</w:t>
            </w:r>
            <w:r>
              <w:rPr>
                <w:rFonts w:hint="eastAsia"/>
              </w:rPr>
              <w:t>(encode)</w:t>
            </w:r>
          </w:p>
        </w:tc>
      </w:tr>
      <w:tr w:rsidR="00CA5E9B" w:rsidTr="00AC1FE7">
        <w:tc>
          <w:tcPr>
            <w:tcW w:w="1061" w:type="pct"/>
          </w:tcPr>
          <w:p w:rsidR="00CA5E9B" w:rsidRPr="00A00461" w:rsidRDefault="00CA5E9B" w:rsidP="00452B79">
            <w:r w:rsidRPr="00A00461">
              <w:rPr>
                <w:rFonts w:hint="eastAsia"/>
              </w:rPr>
              <w:t>totalcount</w:t>
            </w:r>
          </w:p>
        </w:tc>
        <w:tc>
          <w:tcPr>
            <w:tcW w:w="3939" w:type="pct"/>
          </w:tcPr>
          <w:p w:rsidR="00CA5E9B" w:rsidRPr="00A00461" w:rsidRDefault="00CA5E9B" w:rsidP="00452B79">
            <w:r w:rsidRPr="00A00461">
              <w:rPr>
                <w:rFonts w:hint="eastAsia"/>
              </w:rPr>
              <w:t>商品数量单位</w:t>
            </w:r>
          </w:p>
        </w:tc>
      </w:tr>
      <w:tr w:rsidR="00CA5E9B" w:rsidTr="00AC1FE7">
        <w:tc>
          <w:tcPr>
            <w:tcW w:w="1061" w:type="pct"/>
          </w:tcPr>
          <w:p w:rsidR="00CA5E9B" w:rsidRPr="00A00461" w:rsidRDefault="00CA5E9B" w:rsidP="00452B79">
            <w:r w:rsidRPr="00A00461">
              <w:t>Price</w:t>
            </w:r>
          </w:p>
        </w:tc>
        <w:tc>
          <w:tcPr>
            <w:tcW w:w="3939" w:type="pct"/>
          </w:tcPr>
          <w:p w:rsidR="00CA5E9B" w:rsidRPr="00A00461" w:rsidRDefault="00CA5E9B" w:rsidP="00452B79">
            <w:r w:rsidRPr="00A00461">
              <w:rPr>
                <w:rFonts w:hint="eastAsia"/>
              </w:rPr>
              <w:t>商品价格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3078B3">
            <w:r>
              <w:rPr>
                <w:rFonts w:hint="eastAsia"/>
              </w:rPr>
              <w:t>请求包体样例</w:t>
            </w:r>
          </w:p>
        </w:tc>
        <w:tc>
          <w:tcPr>
            <w:tcW w:w="3939" w:type="pct"/>
          </w:tcPr>
          <w:p w:rsidR="00CA5E9B" w:rsidRPr="00AC1FE7" w:rsidRDefault="007E57B4" w:rsidP="00AC1F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{"order</w:t>
            </w:r>
            <w:r w:rsidR="00CA5E9B" w:rsidRPr="00CA5E9B">
              <w:rPr>
                <w:rFonts w:hint="eastAsia"/>
                <w:sz w:val="18"/>
                <w:szCs w:val="18"/>
              </w:rPr>
              <w:t>":{"orderhead":{"userid":"001","type":"01","address":"</w:t>
            </w:r>
            <w:r w:rsidR="00CA5E9B" w:rsidRPr="00CA5E9B">
              <w:rPr>
                <w:rFonts w:hint="eastAsia"/>
                <w:sz w:val="18"/>
                <w:szCs w:val="18"/>
              </w:rPr>
              <w:t>北京朝阳区</w:t>
            </w:r>
            <w:r w:rsidR="00CA5E9B" w:rsidRPr="00CA5E9B">
              <w:rPr>
                <w:rFonts w:hint="eastAsia"/>
                <w:sz w:val="18"/>
                <w:szCs w:val="18"/>
              </w:rPr>
              <w:t>","receiver":"</w:t>
            </w:r>
            <w:r w:rsidR="00CA5E9B" w:rsidRPr="00CA5E9B">
              <w:rPr>
                <w:rFonts w:hint="eastAsia"/>
                <w:sz w:val="18"/>
                <w:szCs w:val="18"/>
              </w:rPr>
              <w:t>孙超</w:t>
            </w:r>
            <w:r w:rsidR="00CA5E9B" w:rsidRPr="00CA5E9B">
              <w:rPr>
                <w:rFonts w:hint="eastAsia"/>
                <w:sz w:val="18"/>
                <w:szCs w:val="18"/>
              </w:rPr>
              <w:t>","mobile":"12345678901","areacode":"100010","orderid":"OD20120115000003","state":0,"goodscount":10},"order</w:t>
            </w:r>
            <w:r>
              <w:rPr>
                <w:rFonts w:hint="eastAsia"/>
                <w:sz w:val="18"/>
                <w:szCs w:val="18"/>
              </w:rPr>
              <w:t>body</w:t>
            </w:r>
            <w:r w:rsidR="00CA5E9B" w:rsidRPr="00CA5E9B">
              <w:rPr>
                <w:rFonts w:hint="eastAsia"/>
                <w:sz w:val="18"/>
                <w:szCs w:val="18"/>
              </w:rPr>
              <w:t>":[{"id":"8ae40e1a-73fb-469a-8123-dcd973bf6264","name":"</w:t>
            </w:r>
            <w:r w:rsidR="00CA5E9B" w:rsidRPr="00CA5E9B">
              <w:rPr>
                <w:rFonts w:hint="eastAsia"/>
                <w:sz w:val="18"/>
                <w:szCs w:val="18"/>
              </w:rPr>
              <w:t>内衣</w:t>
            </w:r>
            <w:r w:rsidR="00CA5E9B" w:rsidRPr="00CA5E9B">
              <w:rPr>
                <w:rFonts w:hint="eastAsia"/>
                <w:sz w:val="18"/>
                <w:szCs w:val="18"/>
              </w:rPr>
              <w:t>","totalcount":"1","price":"10.00"},{"id":"3401c015-f3ef-4904-80d6-e79465a72151","name":"</w:t>
            </w:r>
            <w:r w:rsidR="00CA5E9B" w:rsidRPr="00CA5E9B">
              <w:rPr>
                <w:rFonts w:hint="eastAsia"/>
                <w:sz w:val="18"/>
                <w:szCs w:val="18"/>
              </w:rPr>
              <w:t>商品</w:t>
            </w:r>
            <w:r w:rsidR="00CA5E9B" w:rsidRPr="00CA5E9B">
              <w:rPr>
                <w:rFonts w:hint="eastAsia"/>
                <w:sz w:val="18"/>
                <w:szCs w:val="18"/>
              </w:rPr>
              <w:t>1","totalcount":"1","price":"10.22"}]}}</w:t>
            </w:r>
          </w:p>
        </w:tc>
      </w:tr>
    </w:tbl>
    <w:p w:rsidR="00AC1FE7" w:rsidRDefault="00AC1FE7" w:rsidP="00AC1FE7"/>
    <w:p w:rsidR="00AC1FE7" w:rsidRDefault="00AC1FE7" w:rsidP="00AC1FE7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AC1FE7" w:rsidTr="003078B3">
        <w:tc>
          <w:tcPr>
            <w:tcW w:w="895" w:type="pct"/>
          </w:tcPr>
          <w:p w:rsidR="00AC1FE7" w:rsidRDefault="00AC1FE7" w:rsidP="003078B3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:rsidR="00AC1FE7" w:rsidRDefault="00AC1FE7" w:rsidP="003078B3">
            <w:r>
              <w:rPr>
                <w:rFonts w:hint="eastAsia"/>
              </w:rPr>
              <w:t>说明</w:t>
            </w:r>
          </w:p>
        </w:tc>
      </w:tr>
      <w:tr w:rsidR="00AC1FE7" w:rsidTr="003078B3">
        <w:tc>
          <w:tcPr>
            <w:tcW w:w="895" w:type="pct"/>
          </w:tcPr>
          <w:p w:rsidR="00AC1FE7" w:rsidRDefault="00AC1FE7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AC1FE7" w:rsidRDefault="00BF4342" w:rsidP="003078B3">
            <w:r w:rsidRPr="00BF4342">
              <w:t>{"Response":{"status":0}}</w:t>
            </w:r>
            <w:r w:rsidR="00AC1FE7">
              <w:rPr>
                <w:rFonts w:hint="eastAsia"/>
              </w:rPr>
              <w:t xml:space="preserve">  0</w:t>
            </w:r>
            <w:r w:rsidR="00AC1FE7">
              <w:rPr>
                <w:rFonts w:hint="eastAsia"/>
              </w:rPr>
              <w:t>代表成功，</w:t>
            </w:r>
            <w:r w:rsidR="00AC1FE7">
              <w:rPr>
                <w:rFonts w:hint="eastAsia"/>
              </w:rPr>
              <w:t>-1</w:t>
            </w:r>
            <w:r w:rsidR="00AC1FE7">
              <w:rPr>
                <w:rFonts w:hint="eastAsia"/>
              </w:rPr>
              <w:t>失败</w:t>
            </w:r>
          </w:p>
          <w:p w:rsidR="00AC1FE7" w:rsidRDefault="00BF4342" w:rsidP="00BF4342">
            <w:r w:rsidRPr="00BF4342">
              <w:t>{"Response":{"status":0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r>
              <w:rPr>
                <w:rFonts w:hint="eastAsia"/>
              </w:rPr>
              <w:t>status_code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失败原因</w:t>
            </w:r>
            <w:r>
              <w:t>”</w:t>
            </w:r>
            <w:r w:rsidRPr="00BF4342">
              <w:t>}}</w:t>
            </w:r>
          </w:p>
        </w:tc>
      </w:tr>
    </w:tbl>
    <w:p w:rsidR="00AC1FE7" w:rsidRDefault="00AC1FE7" w:rsidP="00AC1FE7">
      <w:r>
        <w:rPr>
          <w:rFonts w:hint="eastAsia"/>
        </w:rPr>
        <w:t>备注：订购需要在登陆后调用</w:t>
      </w:r>
    </w:p>
    <w:p w:rsidR="00DD2FCB" w:rsidRDefault="00DD2FCB" w:rsidP="00DD2FCB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A5E9B" w:rsidRDefault="00DD2FCB" w:rsidP="00A34A02">
      <w:pPr>
        <w:widowControl/>
        <w:jc w:val="left"/>
        <w:rPr>
          <w:szCs w:val="21"/>
        </w:rPr>
      </w:pPr>
      <w:r w:rsidRPr="00C53190">
        <w:rPr>
          <w:rFonts w:hint="eastAsia"/>
        </w:rPr>
        <w:t>例如：</w:t>
      </w:r>
      <w:r w:rsidR="00DE40FB" w:rsidRPr="00AC1FE7">
        <w:t>http://localhost:8080/</w:t>
      </w:r>
      <w:r w:rsidR="00ED1424" w:rsidRPr="00ED1424">
        <w:rPr>
          <w:rFonts w:hint="eastAsia"/>
        </w:rPr>
        <w:t>ebuy/order</w:t>
      </w:r>
    </w:p>
    <w:p w:rsidR="001C2C25" w:rsidRDefault="00CA5E9B" w:rsidP="00A34A02">
      <w:pPr>
        <w:widowControl/>
        <w:jc w:val="left"/>
        <w:rPr>
          <w:b/>
          <w:color w:val="FF0000"/>
          <w:szCs w:val="21"/>
        </w:rPr>
      </w:pPr>
      <w:r w:rsidRPr="00CA5E9B">
        <w:rPr>
          <w:rFonts w:hint="eastAsia"/>
          <w:b/>
          <w:color w:val="FF0000"/>
          <w:szCs w:val="21"/>
        </w:rPr>
        <w:t>带权限接口完成后，还需要调整该接口实现。</w:t>
      </w:r>
    </w:p>
    <w:p w:rsidR="00BE3BF7" w:rsidRDefault="00BE3BF7">
      <w:pPr>
        <w:widowControl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br w:type="page"/>
      </w:r>
    </w:p>
    <w:p w:rsidR="00BE3BF7" w:rsidRPr="007043E3" w:rsidRDefault="00BE3BF7" w:rsidP="00BE3BF7">
      <w:pPr>
        <w:pStyle w:val="1"/>
        <w:numPr>
          <w:ilvl w:val="0"/>
          <w:numId w:val="1"/>
        </w:numPr>
        <w:spacing w:before="120" w:after="120" w:line="360" w:lineRule="auto"/>
        <w:ind w:left="208" w:hangingChars="74" w:hanging="208"/>
        <w:rPr>
          <w:rFonts w:asciiTheme="minorEastAsia" w:hAnsiTheme="minorEastAsia"/>
          <w:color w:val="00B050"/>
          <w:sz w:val="28"/>
          <w:szCs w:val="28"/>
        </w:rPr>
      </w:pPr>
      <w:r w:rsidRPr="007043E3">
        <w:rPr>
          <w:rFonts w:asciiTheme="minorEastAsia" w:hAnsiTheme="minorEastAsia" w:hint="eastAsia"/>
          <w:color w:val="00B050"/>
          <w:sz w:val="28"/>
          <w:szCs w:val="28"/>
        </w:rPr>
        <w:lastRenderedPageBreak/>
        <w:t>订购详情接口</w:t>
      </w:r>
    </w:p>
    <w:p w:rsidR="00BE3BF7" w:rsidRPr="005B23AA" w:rsidRDefault="00BE3BF7" w:rsidP="00BE3BF7">
      <w:pPr>
        <w:rPr>
          <w:rFonts w:asciiTheme="minorEastAsia" w:hAnsiTheme="minorEastAsia"/>
          <w:b/>
          <w:bCs/>
          <w:kern w:val="44"/>
          <w:sz w:val="28"/>
          <w:szCs w:val="28"/>
        </w:rPr>
      </w:pPr>
      <w:r w:rsidRPr="005B23AA">
        <w:rPr>
          <w:rFonts w:hint="eastAsia"/>
        </w:rPr>
        <w:t>接口描述：</w:t>
      </w:r>
    </w:p>
    <w:p w:rsidR="00BE3BF7" w:rsidRPr="005B23AA" w:rsidRDefault="00BE3BF7" w:rsidP="00BE3BF7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对一个或多个商品进行订购，商品信息记录数为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5B23AA">
        <w:rPr>
          <w:rFonts w:hint="eastAsia"/>
          <w:b/>
          <w:color w:val="FF0000"/>
        </w:rPr>
        <w:t>N=8</w:t>
      </w:r>
      <w:r w:rsidRPr="005B23AA">
        <w:rPr>
          <w:rFonts w:hint="eastAsia"/>
          <w:b/>
          <w:color w:val="FF0000"/>
        </w:rPr>
        <w:t>（暂定）</w:t>
      </w:r>
    </w:p>
    <w:p w:rsidR="00BE3BF7" w:rsidRDefault="00BE3BF7" w:rsidP="00BE3BF7">
      <w:pPr>
        <w:pStyle w:val="a8"/>
        <w:ind w:left="420" w:firstLineChars="0" w:firstLine="0"/>
      </w:pPr>
    </w:p>
    <w:p w:rsidR="00BE3BF7" w:rsidRDefault="00BE3BF7" w:rsidP="00724418">
      <w:r>
        <w:rPr>
          <w:rFonts w:hint="eastAsia"/>
        </w:rPr>
        <w:t>原型：</w:t>
      </w:r>
    </w:p>
    <w:p w:rsidR="00BE3BF7" w:rsidRDefault="00BE3BF7" w:rsidP="00BE3BF7">
      <w:pPr>
        <w:pStyle w:val="a8"/>
        <w:ind w:left="420" w:firstLineChars="0" w:firstLine="0"/>
      </w:pPr>
      <w:r>
        <w:rPr>
          <w:rFonts w:hint="eastAsia"/>
        </w:rPr>
        <w:t>订单的查看详情：</w:t>
      </w:r>
      <w:hyperlink r:id="rId12" w:history="1">
        <w:r w:rsidRPr="00FC458B">
          <w:rPr>
            <w:rStyle w:val="a7"/>
            <w:rFonts w:hint="eastAsia"/>
          </w:rPr>
          <w:t>http://xxx.xxx.xxx.xxx/ebuy/</w:t>
        </w:r>
        <w:r w:rsidRPr="00FC458B">
          <w:rPr>
            <w:rStyle w:val="a7"/>
            <w:rFonts w:ascii="Arial" w:hAnsi="Arial" w:cs="Arial" w:hint="eastAsia"/>
            <w:shd w:val="clear" w:color="auto" w:fill="FFFFFF"/>
          </w:rPr>
          <w:t>order</w:t>
        </w:r>
        <w:r w:rsidRPr="00FC458B">
          <w:rPr>
            <w:rStyle w:val="a7"/>
            <w:rFonts w:hint="eastAsia"/>
          </w:rPr>
          <w:t>info</w:t>
        </w:r>
      </w:hyperlink>
      <w:r>
        <w:rPr>
          <w:rFonts w:hint="eastAsia"/>
        </w:rPr>
        <w:t xml:space="preserve"> get</w:t>
      </w:r>
      <w:r>
        <w:rPr>
          <w:rFonts w:hint="eastAsia"/>
        </w:rPr>
        <w:t>方式</w:t>
      </w:r>
    </w:p>
    <w:p w:rsidR="00BE3BF7" w:rsidRDefault="00BE3BF7" w:rsidP="00BE3BF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BE3BF7" w:rsidTr="00452B79">
        <w:tc>
          <w:tcPr>
            <w:tcW w:w="895" w:type="pct"/>
          </w:tcPr>
          <w:p w:rsidR="00BE3BF7" w:rsidRDefault="00BE3BF7" w:rsidP="00452B79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:rsidR="00BE3BF7" w:rsidRDefault="00BE3BF7" w:rsidP="00452B79">
            <w:r>
              <w:rPr>
                <w:rFonts w:hint="eastAsia"/>
              </w:rPr>
              <w:t>说明</w:t>
            </w:r>
          </w:p>
        </w:tc>
      </w:tr>
      <w:tr w:rsidR="00BE3BF7" w:rsidTr="00452B79">
        <w:tc>
          <w:tcPr>
            <w:tcW w:w="895" w:type="pct"/>
          </w:tcPr>
          <w:p w:rsidR="00BE3BF7" w:rsidRDefault="00BE3BF7" w:rsidP="00452B79">
            <w:r>
              <w:rPr>
                <w:rFonts w:hint="eastAsia"/>
              </w:rPr>
              <w:t>order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BE3BF7" w:rsidRDefault="00BE3BF7" w:rsidP="00452B79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id</w:t>
            </w:r>
          </w:p>
        </w:tc>
      </w:tr>
    </w:tbl>
    <w:p w:rsidR="00BE3BF7" w:rsidRPr="005B23AA" w:rsidRDefault="00BE3BF7" w:rsidP="00BE3BF7">
      <w:pPr>
        <w:pStyle w:val="a8"/>
        <w:ind w:left="420" w:firstLineChars="0" w:firstLine="0"/>
      </w:pPr>
    </w:p>
    <w:p w:rsidR="00BE3BF7" w:rsidRDefault="00BE3BF7" w:rsidP="00BE3BF7">
      <w:pPr>
        <w:pStyle w:val="a8"/>
        <w:ind w:left="420" w:firstLineChars="0" w:firstLine="0"/>
      </w:pPr>
      <w:r>
        <w:rPr>
          <w:rFonts w:hint="eastAsia"/>
        </w:rPr>
        <w:t>响应参数：</w:t>
      </w:r>
    </w:p>
    <w:tbl>
      <w:tblPr>
        <w:tblStyle w:val="a6"/>
        <w:tblW w:w="5000" w:type="pct"/>
        <w:tblLayout w:type="fixed"/>
        <w:tblLook w:val="04A0"/>
      </w:tblPr>
      <w:tblGrid>
        <w:gridCol w:w="1525"/>
        <w:gridCol w:w="6997"/>
      </w:tblGrid>
      <w:tr w:rsidR="00BE3BF7" w:rsidTr="007E57B4">
        <w:tc>
          <w:tcPr>
            <w:tcW w:w="895" w:type="pct"/>
          </w:tcPr>
          <w:p w:rsidR="00BE3BF7" w:rsidRPr="00ED7398" w:rsidRDefault="00BE3B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BE3BF7" w:rsidRPr="00ED7398" w:rsidRDefault="00BE3B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orderid</w:t>
            </w:r>
          </w:p>
        </w:tc>
        <w:tc>
          <w:tcPr>
            <w:tcW w:w="4105" w:type="pct"/>
          </w:tcPr>
          <w:p w:rsidR="00BE3BF7" w:rsidRDefault="00BE3B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订单号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452B7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</w:t>
            </w:r>
            <w:r>
              <w:rPr>
                <w:rFonts w:hint="eastAsia"/>
                <w:color w:val="595959" w:themeColor="text1" w:themeTint="A6"/>
              </w:rPr>
              <w:t>tate</w:t>
            </w:r>
          </w:p>
        </w:tc>
        <w:tc>
          <w:tcPr>
            <w:tcW w:w="4105" w:type="pct"/>
          </w:tcPr>
          <w:p w:rsidR="00BE3BF7" w:rsidRDefault="00BE3BF7" w:rsidP="00452B79">
            <w:r>
              <w:rPr>
                <w:rFonts w:hint="eastAsia"/>
              </w:rPr>
              <w:t>该商品当前所属状态</w:t>
            </w:r>
          </w:p>
          <w:p w:rsidR="00BE3BF7" w:rsidRDefault="00BE3BF7" w:rsidP="00452B79">
            <w:pPr>
              <w:rPr>
                <w:color w:val="595959" w:themeColor="text1" w:themeTint="A6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等待用户确认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452B7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G</w:t>
            </w:r>
            <w:r>
              <w:rPr>
                <w:rFonts w:hint="eastAsia"/>
                <w:color w:val="595959" w:themeColor="text1" w:themeTint="A6"/>
              </w:rPr>
              <w:t>oodscount</w:t>
            </w:r>
          </w:p>
        </w:tc>
        <w:tc>
          <w:tcPr>
            <w:tcW w:w="4105" w:type="pct"/>
          </w:tcPr>
          <w:p w:rsidR="00BE3BF7" w:rsidRDefault="00BE3BF7" w:rsidP="00452B79">
            <w:r>
              <w:rPr>
                <w:rFonts w:hint="eastAsia"/>
              </w:rPr>
              <w:t>订单总商品数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452B79">
            <w:r>
              <w:rPr>
                <w:rFonts w:hint="eastAsia"/>
              </w:rPr>
              <w:t>id</w:t>
            </w:r>
          </w:p>
        </w:tc>
        <w:tc>
          <w:tcPr>
            <w:tcW w:w="4105" w:type="pct"/>
          </w:tcPr>
          <w:p w:rsidR="00BE3BF7" w:rsidRDefault="00BE3BF7" w:rsidP="00452B79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  <w:tr w:rsidR="00BE3BF7" w:rsidTr="007E57B4">
        <w:tc>
          <w:tcPr>
            <w:tcW w:w="895" w:type="pct"/>
          </w:tcPr>
          <w:p w:rsidR="00BE3BF7" w:rsidRPr="00A00461" w:rsidRDefault="00BE3BF7" w:rsidP="00452B79">
            <w:r w:rsidRPr="00A00461">
              <w:rPr>
                <w:rFonts w:hint="eastAsia"/>
              </w:rPr>
              <w:t>name</w:t>
            </w:r>
          </w:p>
        </w:tc>
        <w:tc>
          <w:tcPr>
            <w:tcW w:w="4105" w:type="pct"/>
          </w:tcPr>
          <w:p w:rsidR="00BE3BF7" w:rsidRPr="00A00461" w:rsidRDefault="00BE3BF7" w:rsidP="00452B79">
            <w:r w:rsidRPr="00A00461">
              <w:rPr>
                <w:rFonts w:hint="eastAsia"/>
              </w:rPr>
              <w:t>商品名称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:rsidTr="007E57B4">
        <w:tc>
          <w:tcPr>
            <w:tcW w:w="895" w:type="pct"/>
          </w:tcPr>
          <w:p w:rsidR="00BE3BF7" w:rsidRPr="00A00461" w:rsidRDefault="00BE3BF7" w:rsidP="00452B79">
            <w:r w:rsidRPr="00A00461">
              <w:rPr>
                <w:rFonts w:hint="eastAsia"/>
              </w:rPr>
              <w:t>totalcount</w:t>
            </w:r>
          </w:p>
        </w:tc>
        <w:tc>
          <w:tcPr>
            <w:tcW w:w="4105" w:type="pct"/>
          </w:tcPr>
          <w:p w:rsidR="00BE3BF7" w:rsidRPr="00A00461" w:rsidRDefault="00BE3BF7" w:rsidP="00452B79">
            <w:r w:rsidRPr="00A00461">
              <w:rPr>
                <w:rFonts w:hint="eastAsia"/>
              </w:rPr>
              <w:t>商品数量单位</w:t>
            </w:r>
          </w:p>
        </w:tc>
      </w:tr>
      <w:tr w:rsidR="00BE3BF7" w:rsidTr="007E57B4">
        <w:tc>
          <w:tcPr>
            <w:tcW w:w="895" w:type="pct"/>
          </w:tcPr>
          <w:p w:rsidR="00BE3BF7" w:rsidRPr="00A00461" w:rsidRDefault="00BE3BF7" w:rsidP="00452B79">
            <w:r w:rsidRPr="00A00461">
              <w:t>Price</w:t>
            </w:r>
          </w:p>
        </w:tc>
        <w:tc>
          <w:tcPr>
            <w:tcW w:w="4105" w:type="pct"/>
          </w:tcPr>
          <w:p w:rsidR="00BE3BF7" w:rsidRPr="00A00461" w:rsidRDefault="00BE3BF7" w:rsidP="00452B79">
            <w:r w:rsidRPr="00A00461">
              <w:rPr>
                <w:rFonts w:hint="eastAsia"/>
              </w:rPr>
              <w:t>商品价格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452B79">
            <w:r>
              <w:t>userid</w:t>
            </w:r>
          </w:p>
        </w:tc>
        <w:tc>
          <w:tcPr>
            <w:tcW w:w="4105" w:type="pct"/>
          </w:tcPr>
          <w:p w:rsidR="00BE3BF7" w:rsidRDefault="00BE3BF7" w:rsidP="00452B79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452B7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105" w:type="pct"/>
          </w:tcPr>
          <w:p w:rsidR="00BE3BF7" w:rsidRDefault="00BE3BF7" w:rsidP="00452B79">
            <w:r>
              <w:rPr>
                <w:rFonts w:hint="eastAsia"/>
              </w:rPr>
              <w:t>01-</w:t>
            </w:r>
            <w:r>
              <w:rPr>
                <w:rFonts w:hint="eastAsia"/>
              </w:rPr>
              <w:t>货到付款、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其他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452B79">
            <w:r>
              <w:t>Address</w:t>
            </w:r>
          </w:p>
        </w:tc>
        <w:tc>
          <w:tcPr>
            <w:tcW w:w="4105" w:type="pct"/>
          </w:tcPr>
          <w:p w:rsidR="00BE3BF7" w:rsidRDefault="00BE3BF7" w:rsidP="00452B79">
            <w:r>
              <w:rPr>
                <w:rFonts w:hint="eastAsia"/>
              </w:rPr>
              <w:t>地址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452B79">
            <w:r>
              <w:t>R</w:t>
            </w:r>
            <w:r>
              <w:rPr>
                <w:rFonts w:hint="eastAsia"/>
              </w:rPr>
              <w:t>eceiver</w:t>
            </w:r>
          </w:p>
        </w:tc>
        <w:tc>
          <w:tcPr>
            <w:tcW w:w="4105" w:type="pct"/>
          </w:tcPr>
          <w:p w:rsidR="00BE3BF7" w:rsidRDefault="00BE3BF7" w:rsidP="00452B79">
            <w:r>
              <w:rPr>
                <w:rFonts w:hint="eastAsia"/>
              </w:rPr>
              <w:t>收件人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452B79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4105" w:type="pct"/>
          </w:tcPr>
          <w:p w:rsidR="00BE3BF7" w:rsidRDefault="00BE3BF7" w:rsidP="00452B79">
            <w:r>
              <w:rPr>
                <w:rFonts w:hint="eastAsia"/>
              </w:rPr>
              <w:t>电话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452B79">
            <w:r>
              <w:t>A</w:t>
            </w:r>
            <w:r>
              <w:rPr>
                <w:rFonts w:hint="eastAsia"/>
              </w:rPr>
              <w:t>reacode</w:t>
            </w:r>
          </w:p>
        </w:tc>
        <w:tc>
          <w:tcPr>
            <w:tcW w:w="4105" w:type="pct"/>
          </w:tcPr>
          <w:p w:rsidR="00BE3BF7" w:rsidRDefault="00BE3BF7" w:rsidP="00452B79">
            <w:r>
              <w:rPr>
                <w:rFonts w:hint="eastAsia"/>
              </w:rPr>
              <w:t>邮编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452B79">
            <w:r>
              <w:rPr>
                <w:rFonts w:hint="eastAsia"/>
              </w:rPr>
              <w:t>请求包体样例</w:t>
            </w:r>
          </w:p>
        </w:tc>
        <w:tc>
          <w:tcPr>
            <w:tcW w:w="4105" w:type="pct"/>
          </w:tcPr>
          <w:p w:rsidR="00BE3BF7" w:rsidRDefault="007E57B4" w:rsidP="00452B79">
            <w:r w:rsidRPr="007E57B4">
              <w:rPr>
                <w:szCs w:val="21"/>
              </w:rPr>
              <w:t>{"orderinfo":{"orderbody":[{"name":0,"id":"OD20120115000003","price":1,"totalcount":"10.0000"},{"name":0,"id":"OD20120115000003","price":1,"totalcount":"10.0000"}],"orderhead":{"userid":"001","orderid":"OD20120115000003","goodscount":"10.0000","state":0,"type":"01","receiver":"%E5%AD%99%E8%B6%85","address":"%E5%8C%97%E4%BA%AC%E6%9C%9D%E9%98%B3%E5%8C%BA","areacode":100010,"mobile":12345678901}}}</w:t>
            </w:r>
          </w:p>
        </w:tc>
      </w:tr>
    </w:tbl>
    <w:p w:rsidR="00BE3BF7" w:rsidRDefault="00BE3BF7" w:rsidP="00BE3BF7"/>
    <w:p w:rsidR="00740B2F" w:rsidRDefault="00740B2F">
      <w:pPr>
        <w:widowControl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br w:type="page"/>
      </w:r>
    </w:p>
    <w:p w:rsidR="002259C0" w:rsidRPr="00537B6F" w:rsidRDefault="002259C0" w:rsidP="002259C0">
      <w:pPr>
        <w:pStyle w:val="1"/>
        <w:numPr>
          <w:ilvl w:val="0"/>
          <w:numId w:val="1"/>
        </w:numPr>
        <w:spacing w:before="120" w:after="120" w:line="360" w:lineRule="auto"/>
        <w:rPr>
          <w:rFonts w:asciiTheme="minorEastAsia" w:hAnsiTheme="minorEastAsia"/>
          <w:color w:val="00B050"/>
          <w:sz w:val="28"/>
          <w:szCs w:val="28"/>
        </w:rPr>
      </w:pPr>
      <w:r w:rsidRPr="00537B6F">
        <w:rPr>
          <w:rFonts w:asciiTheme="minorEastAsia" w:hAnsiTheme="minorEastAsia" w:hint="eastAsia"/>
          <w:color w:val="00B050"/>
          <w:sz w:val="28"/>
          <w:szCs w:val="28"/>
        </w:rPr>
        <w:lastRenderedPageBreak/>
        <w:t>图片接口</w:t>
      </w:r>
    </w:p>
    <w:p w:rsidR="002259C0" w:rsidRDefault="002259C0" w:rsidP="002259C0">
      <w:pPr>
        <w:rPr>
          <w:ins w:id="103" w:author="thinkpad" w:date="2012-01-12T12:39:00Z"/>
        </w:rPr>
      </w:pPr>
      <w:ins w:id="104" w:author="thinkpad" w:date="2012-01-12T12:39:00Z">
        <w:r>
          <w:rPr>
            <w:rFonts w:hint="eastAsia"/>
          </w:rPr>
          <w:t>描述：上传一个图片到服务器</w:t>
        </w:r>
      </w:ins>
    </w:p>
    <w:p w:rsidR="002259C0" w:rsidRDefault="002259C0" w:rsidP="002259C0">
      <w:pPr>
        <w:rPr>
          <w:ins w:id="105" w:author="thinkpad" w:date="2012-01-12T12:39:00Z"/>
        </w:rPr>
      </w:pPr>
      <w:ins w:id="106" w:author="thinkpad" w:date="2012-01-12T12:39:00Z">
        <w:r>
          <w:rPr>
            <w:rFonts w:hint="eastAsia"/>
          </w:rPr>
          <w:t>请求地址：</w:t>
        </w:r>
      </w:ins>
      <w:r w:rsidR="00B2490E">
        <w:fldChar w:fldCharType="begin"/>
      </w:r>
      <w:r>
        <w:instrText xml:space="preserve"> HYPERLINK "</w:instrText>
      </w:r>
      <w:r w:rsidRPr="00C878E3">
        <w:rPr>
          <w:rFonts w:hint="eastAsia"/>
        </w:rPr>
        <w:instrText>http://xxx.xxx.xxx.xxx/ebuy/</w:instrText>
      </w:r>
      <w:r>
        <w:rPr>
          <w:rFonts w:ascii="Arial" w:hAnsi="Arial" w:cs="Arial" w:hint="eastAsia"/>
          <w:shd w:val="clear" w:color="auto" w:fill="FFFFFF"/>
        </w:rPr>
        <w:instrText>pic</w:instrText>
      </w:r>
      <w:r>
        <w:instrText xml:space="preserve">" </w:instrText>
      </w:r>
      <w:r w:rsidR="00B2490E">
        <w:fldChar w:fldCharType="separate"/>
      </w:r>
      <w:ins w:id="107" w:author="thinkpad" w:date="2012-01-12T12:39:00Z">
        <w:r w:rsidRPr="00C32C1B">
          <w:rPr>
            <w:rStyle w:val="a7"/>
            <w:rFonts w:hint="eastAsia"/>
          </w:rPr>
          <w:t>http://xxx.xxx.xxx.xxx/ebuy/</w:t>
        </w:r>
        <w:r w:rsidRPr="00C32C1B">
          <w:rPr>
            <w:rStyle w:val="a7"/>
            <w:rFonts w:ascii="Arial" w:hAnsi="Arial" w:cs="Arial" w:hint="eastAsia"/>
            <w:shd w:val="clear" w:color="auto" w:fill="FFFFFF"/>
          </w:rPr>
          <w:t>pic</w:t>
        </w:r>
        <w:r w:rsidR="00B2490E">
          <w:fldChar w:fldCharType="end"/>
        </w:r>
      </w:ins>
    </w:p>
    <w:p w:rsidR="002259C0" w:rsidRDefault="002259C0" w:rsidP="002259C0">
      <w:pPr>
        <w:rPr>
          <w:ins w:id="108" w:author="thinkpad" w:date="2012-01-12T12:39:00Z"/>
          <w:rFonts w:ascii="Arial" w:hAnsi="Arial" w:cs="Arial"/>
          <w:shd w:val="clear" w:color="auto" w:fill="FFFFFF"/>
        </w:rPr>
      </w:pPr>
    </w:p>
    <w:p w:rsidR="002259C0" w:rsidRDefault="002259C0" w:rsidP="002259C0">
      <w:pPr>
        <w:rPr>
          <w:ins w:id="109" w:author="thinkpad" w:date="2012-01-12T12:41:00Z"/>
        </w:rPr>
      </w:pPr>
      <w:ins w:id="110" w:author="thinkpad" w:date="2012-01-12T12:40:00Z">
        <w:r>
          <w:rPr>
            <w:rFonts w:hint="eastAsia"/>
          </w:rPr>
          <w:t>请求参数：</w:t>
        </w:r>
      </w:ins>
    </w:p>
    <w:p w:rsidR="002259C0" w:rsidRDefault="002259C0" w:rsidP="002259C0">
      <w:pPr>
        <w:rPr>
          <w:ins w:id="111" w:author="thinkpad" w:date="2012-01-12T12:40:00Z"/>
        </w:rPr>
      </w:pPr>
      <w:ins w:id="112" w:author="thinkpad" w:date="2012-01-12T12:41:00Z">
        <w:r>
          <w:rPr>
            <w:rFonts w:hint="eastAsia"/>
          </w:rPr>
          <w:tab/>
        </w:r>
        <w:r>
          <w:t>P</w:t>
        </w:r>
        <w:r>
          <w:rPr>
            <w:rFonts w:hint="eastAsia"/>
          </w:rPr>
          <w:t>ost</w:t>
        </w:r>
        <w:r>
          <w:rPr>
            <w:rFonts w:hint="eastAsia"/>
          </w:rPr>
          <w:t>方式二进制流</w:t>
        </w:r>
      </w:ins>
    </w:p>
    <w:p w:rsidR="002259C0" w:rsidRDefault="002259C0" w:rsidP="002259C0">
      <w:pPr>
        <w:rPr>
          <w:ins w:id="113" w:author="thinkpad" w:date="2012-01-12T12:40:00Z"/>
        </w:rPr>
      </w:pPr>
      <w:ins w:id="114" w:author="thinkpad" w:date="2012-01-12T12:40:00Z">
        <w:r>
          <w:rPr>
            <w:rFonts w:hint="eastAsia"/>
          </w:rPr>
          <w:t>响应参数：</w:t>
        </w:r>
      </w:ins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2259C0" w:rsidTr="00452B79">
        <w:trPr>
          <w:ins w:id="115" w:author="thinkpad" w:date="2012-01-12T12:40:00Z"/>
        </w:trPr>
        <w:tc>
          <w:tcPr>
            <w:tcW w:w="895" w:type="pct"/>
          </w:tcPr>
          <w:p w:rsidR="002259C0" w:rsidRDefault="002259C0" w:rsidP="00452B79">
            <w:pPr>
              <w:rPr>
                <w:ins w:id="116" w:author="thinkpad" w:date="2012-01-12T12:40:00Z"/>
              </w:rPr>
            </w:pPr>
            <w:ins w:id="117" w:author="thinkpad" w:date="2012-01-12T12:40:00Z">
              <w:r>
                <w:rPr>
                  <w:rFonts w:hint="eastAsia"/>
                </w:rPr>
                <w:t>参数名称</w:t>
              </w:r>
            </w:ins>
          </w:p>
        </w:tc>
        <w:tc>
          <w:tcPr>
            <w:tcW w:w="4105" w:type="pct"/>
          </w:tcPr>
          <w:p w:rsidR="002259C0" w:rsidRDefault="002259C0" w:rsidP="00452B79">
            <w:pPr>
              <w:rPr>
                <w:ins w:id="118" w:author="thinkpad" w:date="2012-01-12T12:40:00Z"/>
              </w:rPr>
            </w:pPr>
            <w:ins w:id="119" w:author="thinkpad" w:date="2012-01-12T12:40:00Z">
              <w:r>
                <w:rPr>
                  <w:rFonts w:hint="eastAsia"/>
                </w:rPr>
                <w:t>说明</w:t>
              </w:r>
            </w:ins>
          </w:p>
        </w:tc>
      </w:tr>
      <w:tr w:rsidR="002259C0" w:rsidTr="00452B79">
        <w:trPr>
          <w:ins w:id="120" w:author="thinkpad" w:date="2012-01-12T12:40:00Z"/>
        </w:trPr>
        <w:tc>
          <w:tcPr>
            <w:tcW w:w="895" w:type="pct"/>
          </w:tcPr>
          <w:p w:rsidR="002259C0" w:rsidRDefault="002259C0" w:rsidP="00452B79">
            <w:pPr>
              <w:rPr>
                <w:ins w:id="121" w:author="thinkpad" w:date="2012-01-12T12:40:00Z"/>
              </w:rPr>
            </w:pPr>
            <w:ins w:id="122" w:author="thinkpad" w:date="2012-01-12T12:40:00Z">
              <w:r>
                <w:rPr>
                  <w:rFonts w:hint="eastAsia"/>
                </w:rPr>
                <w:t>返回格式说明</w:t>
              </w:r>
            </w:ins>
          </w:p>
        </w:tc>
        <w:tc>
          <w:tcPr>
            <w:tcW w:w="4105" w:type="pct"/>
          </w:tcPr>
          <w:p w:rsidR="002259C0" w:rsidRDefault="002259C0" w:rsidP="00452B79">
            <w:pPr>
              <w:rPr>
                <w:ins w:id="123" w:author="thinkpad" w:date="2012-01-12T12:40:00Z"/>
              </w:rPr>
            </w:pPr>
            <w:ins w:id="124" w:author="thinkpad" w:date="2012-01-12T12:40:00Z">
              <w:r>
                <w:rPr>
                  <w:rFonts w:hint="eastAsia"/>
                </w:rPr>
                <w:t>{</w:t>
              </w:r>
              <w:r>
                <w:t>"</w:t>
              </w:r>
              <w:r>
                <w:rPr>
                  <w:rFonts w:hint="eastAsia"/>
                </w:rPr>
                <w:t>picurl</w:t>
              </w:r>
              <w:r>
                <w:t>": “</w:t>
              </w:r>
            </w:ins>
            <w:ins w:id="125" w:author="thinkpad" w:date="2012-01-12T12:41:00Z">
              <w:r>
                <w:rPr>
                  <w:rFonts w:hint="eastAsia"/>
                </w:rPr>
                <w:t>http://..../a.jpg</w:t>
              </w:r>
            </w:ins>
            <w:ins w:id="126" w:author="thinkpad" w:date="2012-01-12T12:40:00Z">
              <w:r>
                <w:t>”</w:t>
              </w:r>
              <w:r>
                <w:rPr>
                  <w:rFonts w:hint="eastAsia"/>
                </w:rPr>
                <w:t xml:space="preserve">} </w:t>
              </w:r>
            </w:ins>
          </w:p>
        </w:tc>
      </w:tr>
    </w:tbl>
    <w:p w:rsidR="002259C0" w:rsidRDefault="002259C0" w:rsidP="002259C0"/>
    <w:p w:rsidR="00537B6F" w:rsidRPr="00537B6F" w:rsidRDefault="00537B6F" w:rsidP="002259C0">
      <w:pPr>
        <w:rPr>
          <w:b/>
          <w:color w:val="FF0000"/>
        </w:rPr>
      </w:pPr>
      <w:r w:rsidRPr="00537B6F">
        <w:rPr>
          <w:rFonts w:hint="eastAsia"/>
          <w:b/>
          <w:color w:val="FF0000"/>
        </w:rPr>
        <w:t>需要修改文件：</w:t>
      </w:r>
      <w:r w:rsidRPr="00537B6F">
        <w:rPr>
          <w:b/>
          <w:color w:val="FF0000"/>
        </w:rPr>
        <w:t>WEB-INF</w:t>
      </w:r>
      <w:r w:rsidRPr="00537B6F">
        <w:rPr>
          <w:rFonts w:hint="eastAsia"/>
          <w:b/>
          <w:color w:val="FF0000"/>
        </w:rPr>
        <w:t>\</w:t>
      </w:r>
      <w:r w:rsidRPr="00537B6F">
        <w:rPr>
          <w:b/>
          <w:color w:val="FF0000"/>
        </w:rPr>
        <w:t>classes</w:t>
      </w:r>
      <w:r w:rsidRPr="00537B6F">
        <w:rPr>
          <w:rFonts w:hint="eastAsia"/>
          <w:b/>
          <w:color w:val="FF0000"/>
        </w:rPr>
        <w:t>\</w:t>
      </w:r>
      <w:r w:rsidRPr="00537B6F">
        <w:rPr>
          <w:b/>
          <w:color w:val="FF0000"/>
        </w:rPr>
        <w:t>JavaServiceConfig</w:t>
      </w:r>
      <w:r w:rsidRPr="00537B6F">
        <w:rPr>
          <w:rFonts w:hint="eastAsia"/>
          <w:b/>
          <w:color w:val="FF0000"/>
        </w:rPr>
        <w:t>.xml</w:t>
      </w:r>
    </w:p>
    <w:p w:rsidR="00537B6F" w:rsidRPr="00537B6F" w:rsidRDefault="00537B6F" w:rsidP="002259C0">
      <w:pPr>
        <w:rPr>
          <w:b/>
          <w:color w:val="FF0000"/>
        </w:rPr>
      </w:pPr>
      <w:r w:rsidRPr="00537B6F">
        <w:rPr>
          <w:rFonts w:hint="eastAsia"/>
          <w:b/>
          <w:color w:val="FF0000"/>
        </w:rPr>
        <w:tab/>
      </w:r>
      <w:r w:rsidRPr="00537B6F">
        <w:rPr>
          <w:b/>
          <w:color w:val="FF0000"/>
        </w:rPr>
        <w:t>BaseURL</w:t>
      </w:r>
      <w:r w:rsidRPr="00537B6F">
        <w:rPr>
          <w:rFonts w:hint="eastAsia"/>
          <w:b/>
          <w:color w:val="FF0000"/>
        </w:rPr>
        <w:t>：文件访问和存储的根目录，例如：</w:t>
      </w:r>
      <w:r w:rsidRPr="00537B6F">
        <w:rPr>
          <w:rFonts w:hint="eastAsia"/>
          <w:b/>
          <w:color w:val="FF0000"/>
        </w:rPr>
        <w:t>http://localhost:8080/ebuy</w:t>
      </w:r>
    </w:p>
    <w:p w:rsidR="00537B6F" w:rsidRPr="00537B6F" w:rsidRDefault="00537B6F" w:rsidP="002259C0">
      <w:pPr>
        <w:rPr>
          <w:ins w:id="127" w:author="thinkpad" w:date="2012-01-12T12:39:00Z"/>
          <w:b/>
          <w:color w:val="FF0000"/>
        </w:rPr>
      </w:pPr>
      <w:r w:rsidRPr="00537B6F">
        <w:rPr>
          <w:rFonts w:hint="eastAsia"/>
          <w:b/>
          <w:color w:val="FF0000"/>
        </w:rPr>
        <w:tab/>
      </w:r>
      <w:r w:rsidRPr="00537B6F">
        <w:rPr>
          <w:b/>
          <w:color w:val="FF0000"/>
        </w:rPr>
        <w:t>ImgFilePath</w:t>
      </w:r>
      <w:r w:rsidRPr="00537B6F">
        <w:rPr>
          <w:rFonts w:hint="eastAsia"/>
          <w:b/>
          <w:color w:val="FF0000"/>
        </w:rPr>
        <w:t>：文件存放文件夹的名字，例如：</w:t>
      </w:r>
      <w:r w:rsidRPr="00537B6F">
        <w:rPr>
          <w:b/>
          <w:color w:val="FF0000"/>
        </w:rPr>
        <w:t>UploadImg</w:t>
      </w:r>
    </w:p>
    <w:p w:rsidR="00BE3BF7" w:rsidRPr="002259C0" w:rsidRDefault="00537B6F" w:rsidP="00A34A02">
      <w:pPr>
        <w:widowControl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存储后的文件名部分，用</w:t>
      </w:r>
      <w:r>
        <w:rPr>
          <w:rFonts w:hint="eastAsia"/>
          <w:b/>
          <w:color w:val="FF0000"/>
          <w:szCs w:val="21"/>
        </w:rPr>
        <w:t>GUID</w:t>
      </w:r>
      <w:r>
        <w:rPr>
          <w:rFonts w:hint="eastAsia"/>
          <w:b/>
          <w:color w:val="FF0000"/>
          <w:szCs w:val="21"/>
        </w:rPr>
        <w:t>进行替换，文件后缀不变。</w:t>
      </w:r>
    </w:p>
    <w:sectPr w:rsidR="00BE3BF7" w:rsidRPr="002259C0" w:rsidSect="00745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F7D" w:rsidRDefault="003C5F7D" w:rsidP="00B30DF2">
      <w:r>
        <w:separator/>
      </w:r>
    </w:p>
  </w:endnote>
  <w:endnote w:type="continuationSeparator" w:id="1">
    <w:p w:rsidR="003C5F7D" w:rsidRDefault="003C5F7D" w:rsidP="00B30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F7D" w:rsidRDefault="003C5F7D" w:rsidP="00B30DF2">
      <w:r>
        <w:separator/>
      </w:r>
    </w:p>
  </w:footnote>
  <w:footnote w:type="continuationSeparator" w:id="1">
    <w:p w:rsidR="003C5F7D" w:rsidRDefault="003C5F7D" w:rsidP="00B30D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1167C"/>
    <w:multiLevelType w:val="hybridMultilevel"/>
    <w:tmpl w:val="17D46BFC"/>
    <w:lvl w:ilvl="0" w:tplc="277E6D00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2B7078"/>
    <w:multiLevelType w:val="hybridMultilevel"/>
    <w:tmpl w:val="D556DE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F2A7623"/>
    <w:multiLevelType w:val="hybridMultilevel"/>
    <w:tmpl w:val="9230C5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DF2"/>
    <w:rsid w:val="000077AA"/>
    <w:rsid w:val="00014D4A"/>
    <w:rsid w:val="00016B5A"/>
    <w:rsid w:val="00027E86"/>
    <w:rsid w:val="0004305F"/>
    <w:rsid w:val="00055BCA"/>
    <w:rsid w:val="00061AE6"/>
    <w:rsid w:val="00066341"/>
    <w:rsid w:val="0007411B"/>
    <w:rsid w:val="000876E9"/>
    <w:rsid w:val="000A19A8"/>
    <w:rsid w:val="000B26AD"/>
    <w:rsid w:val="00126DAA"/>
    <w:rsid w:val="00127D53"/>
    <w:rsid w:val="00140B84"/>
    <w:rsid w:val="00144CA2"/>
    <w:rsid w:val="0016129B"/>
    <w:rsid w:val="0016401E"/>
    <w:rsid w:val="00195019"/>
    <w:rsid w:val="001A6C89"/>
    <w:rsid w:val="001B2B9E"/>
    <w:rsid w:val="001C2C25"/>
    <w:rsid w:val="001C62B7"/>
    <w:rsid w:val="001D5A42"/>
    <w:rsid w:val="001E0E3F"/>
    <w:rsid w:val="001F2E1B"/>
    <w:rsid w:val="00205AD4"/>
    <w:rsid w:val="00216065"/>
    <w:rsid w:val="002259C0"/>
    <w:rsid w:val="00250080"/>
    <w:rsid w:val="0025288C"/>
    <w:rsid w:val="0025730E"/>
    <w:rsid w:val="00270328"/>
    <w:rsid w:val="002820B6"/>
    <w:rsid w:val="002D51A0"/>
    <w:rsid w:val="002F3B23"/>
    <w:rsid w:val="003050DD"/>
    <w:rsid w:val="003078B3"/>
    <w:rsid w:val="0034434C"/>
    <w:rsid w:val="0037750F"/>
    <w:rsid w:val="0038756A"/>
    <w:rsid w:val="003B2BD8"/>
    <w:rsid w:val="003C035B"/>
    <w:rsid w:val="003C5A05"/>
    <w:rsid w:val="003C5F7D"/>
    <w:rsid w:val="004030A3"/>
    <w:rsid w:val="00426990"/>
    <w:rsid w:val="004357B1"/>
    <w:rsid w:val="00444E50"/>
    <w:rsid w:val="00452CD6"/>
    <w:rsid w:val="00472595"/>
    <w:rsid w:val="0047547E"/>
    <w:rsid w:val="00490AF7"/>
    <w:rsid w:val="004A6187"/>
    <w:rsid w:val="005050FF"/>
    <w:rsid w:val="00537B6F"/>
    <w:rsid w:val="0054194C"/>
    <w:rsid w:val="00552F3E"/>
    <w:rsid w:val="00555F30"/>
    <w:rsid w:val="0056088E"/>
    <w:rsid w:val="005639EB"/>
    <w:rsid w:val="005755C3"/>
    <w:rsid w:val="00586AD8"/>
    <w:rsid w:val="005A52E0"/>
    <w:rsid w:val="005B28E9"/>
    <w:rsid w:val="005E233F"/>
    <w:rsid w:val="0061400B"/>
    <w:rsid w:val="0061442F"/>
    <w:rsid w:val="00635467"/>
    <w:rsid w:val="00643589"/>
    <w:rsid w:val="00653E0C"/>
    <w:rsid w:val="006653B3"/>
    <w:rsid w:val="0067307E"/>
    <w:rsid w:val="006D71C2"/>
    <w:rsid w:val="006E4335"/>
    <w:rsid w:val="006F1478"/>
    <w:rsid w:val="006F4951"/>
    <w:rsid w:val="006F7E18"/>
    <w:rsid w:val="007043E3"/>
    <w:rsid w:val="007127F5"/>
    <w:rsid w:val="00713184"/>
    <w:rsid w:val="007211BF"/>
    <w:rsid w:val="00724418"/>
    <w:rsid w:val="00740B2F"/>
    <w:rsid w:val="00745D20"/>
    <w:rsid w:val="00767A79"/>
    <w:rsid w:val="007709BF"/>
    <w:rsid w:val="00786509"/>
    <w:rsid w:val="007A14C4"/>
    <w:rsid w:val="007D4950"/>
    <w:rsid w:val="007E23E4"/>
    <w:rsid w:val="007E57B4"/>
    <w:rsid w:val="007F58EE"/>
    <w:rsid w:val="00810BB9"/>
    <w:rsid w:val="008515EA"/>
    <w:rsid w:val="00854778"/>
    <w:rsid w:val="00870873"/>
    <w:rsid w:val="0087768D"/>
    <w:rsid w:val="00883C26"/>
    <w:rsid w:val="00884D04"/>
    <w:rsid w:val="00891FC4"/>
    <w:rsid w:val="008A5FA5"/>
    <w:rsid w:val="008F4304"/>
    <w:rsid w:val="0090064F"/>
    <w:rsid w:val="00915AD3"/>
    <w:rsid w:val="0096145F"/>
    <w:rsid w:val="00973F3A"/>
    <w:rsid w:val="009879CE"/>
    <w:rsid w:val="00994E14"/>
    <w:rsid w:val="009A7447"/>
    <w:rsid w:val="009F05CC"/>
    <w:rsid w:val="00A12B86"/>
    <w:rsid w:val="00A14116"/>
    <w:rsid w:val="00A34A02"/>
    <w:rsid w:val="00A37FEC"/>
    <w:rsid w:val="00A46AE0"/>
    <w:rsid w:val="00A50BE2"/>
    <w:rsid w:val="00A629B4"/>
    <w:rsid w:val="00A65F76"/>
    <w:rsid w:val="00A70639"/>
    <w:rsid w:val="00A72F17"/>
    <w:rsid w:val="00A81AA1"/>
    <w:rsid w:val="00A82CFE"/>
    <w:rsid w:val="00AA0299"/>
    <w:rsid w:val="00AA6604"/>
    <w:rsid w:val="00AB12EC"/>
    <w:rsid w:val="00AC1FE7"/>
    <w:rsid w:val="00AE41AF"/>
    <w:rsid w:val="00AF4314"/>
    <w:rsid w:val="00B11CE0"/>
    <w:rsid w:val="00B2490E"/>
    <w:rsid w:val="00B30DF2"/>
    <w:rsid w:val="00B855BD"/>
    <w:rsid w:val="00BC1A86"/>
    <w:rsid w:val="00BC77CD"/>
    <w:rsid w:val="00BD3D30"/>
    <w:rsid w:val="00BE3BF7"/>
    <w:rsid w:val="00BF4342"/>
    <w:rsid w:val="00C12B0F"/>
    <w:rsid w:val="00C42BC2"/>
    <w:rsid w:val="00C53190"/>
    <w:rsid w:val="00C83597"/>
    <w:rsid w:val="00CA3DAD"/>
    <w:rsid w:val="00CA5E9B"/>
    <w:rsid w:val="00CC0ED4"/>
    <w:rsid w:val="00CE2A21"/>
    <w:rsid w:val="00D05129"/>
    <w:rsid w:val="00D108E1"/>
    <w:rsid w:val="00D3318D"/>
    <w:rsid w:val="00D36237"/>
    <w:rsid w:val="00D65F0D"/>
    <w:rsid w:val="00D745E7"/>
    <w:rsid w:val="00D90D5A"/>
    <w:rsid w:val="00D9472F"/>
    <w:rsid w:val="00DA6F55"/>
    <w:rsid w:val="00DB1837"/>
    <w:rsid w:val="00DD2FCB"/>
    <w:rsid w:val="00DE40FB"/>
    <w:rsid w:val="00DE71E8"/>
    <w:rsid w:val="00E17E59"/>
    <w:rsid w:val="00E27698"/>
    <w:rsid w:val="00E362B0"/>
    <w:rsid w:val="00E50B50"/>
    <w:rsid w:val="00E568F9"/>
    <w:rsid w:val="00E61ABF"/>
    <w:rsid w:val="00E672B8"/>
    <w:rsid w:val="00EA4E33"/>
    <w:rsid w:val="00EA5569"/>
    <w:rsid w:val="00EA5CA0"/>
    <w:rsid w:val="00ED1424"/>
    <w:rsid w:val="00EE03A7"/>
    <w:rsid w:val="00EE388C"/>
    <w:rsid w:val="00F0752E"/>
    <w:rsid w:val="00F07F93"/>
    <w:rsid w:val="00F23780"/>
    <w:rsid w:val="00F3550D"/>
    <w:rsid w:val="00F44E4F"/>
    <w:rsid w:val="00F56CED"/>
    <w:rsid w:val="00F85D48"/>
    <w:rsid w:val="00F9735A"/>
    <w:rsid w:val="00FB6DBA"/>
    <w:rsid w:val="00FC01C4"/>
    <w:rsid w:val="00FC0B0E"/>
    <w:rsid w:val="00FD463C"/>
    <w:rsid w:val="00FE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D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D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D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D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0DF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30DF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30DF2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B30D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30DF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30DF2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F3550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3550D"/>
    <w:rPr>
      <w:sz w:val="18"/>
      <w:szCs w:val="18"/>
    </w:rPr>
  </w:style>
  <w:style w:type="character" w:customStyle="1" w:styleId="apple-converted-space">
    <w:name w:val="apple-converted-space"/>
    <w:basedOn w:val="a0"/>
    <w:rsid w:val="00767A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x.xxx/ebuy/sea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.xxx.xxx.xxx/ebuy/order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.xxx.xxx.xxx/ebuy/goodscom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ebuy/re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.xxx.xxx.xxx/ebuy/typ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47356-9634-4BC8-8826-0F1F4FE7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24</Pages>
  <Words>2854</Words>
  <Characters>16272</Characters>
  <Application>Microsoft Office Word</Application>
  <DocSecurity>0</DocSecurity>
  <Lines>135</Lines>
  <Paragraphs>38</Paragraphs>
  <ScaleCrop>false</ScaleCrop>
  <Company/>
  <LinksUpToDate>false</LinksUpToDate>
  <CharactersWithSpaces>19088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228</cp:revision>
  <dcterms:created xsi:type="dcterms:W3CDTF">2012-01-04T03:23:00Z</dcterms:created>
  <dcterms:modified xsi:type="dcterms:W3CDTF">2012-01-16T02:42:00Z</dcterms:modified>
</cp:coreProperties>
</file>
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7A6" w:rsidRDefault="00A857A6" w:rsidP="00A857A6">
      <w:pPr>
        <w:pStyle w:val="a9"/>
        <w:rPr>
          <w:ins w:id="0" w:author="wuhao" w:date="2011-12-20T12:18:00Z"/>
        </w:rPr>
      </w:pPr>
      <w:ins w:id="1" w:author="wuhao" w:date="2011-12-20T12:18:00Z">
        <w:r>
          <w:rPr>
            <w:rFonts w:hint="eastAsia"/>
          </w:rPr>
          <w:t>修改记录</w:t>
        </w:r>
      </w:ins>
    </w:p>
    <w:p w:rsidR="00A857A6" w:rsidRDefault="00A857A6" w:rsidP="00A857A6">
      <w:pPr>
        <w:pStyle w:val="a9"/>
        <w:rPr>
          <w:ins w:id="2" w:author="wuhao" w:date="2011-12-20T12:18:00Z"/>
        </w:rPr>
      </w:pPr>
    </w:p>
    <w:tbl>
      <w:tblPr>
        <w:tblW w:w="9982" w:type="dxa"/>
        <w:jc w:val="center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58"/>
        <w:gridCol w:w="1080"/>
        <w:gridCol w:w="5652"/>
        <w:gridCol w:w="1296"/>
        <w:gridCol w:w="1296"/>
      </w:tblGrid>
      <w:tr w:rsidR="00A857A6" w:rsidRPr="00763317" w:rsidTr="00453936">
        <w:trPr>
          <w:jc w:val="center"/>
          <w:ins w:id="3" w:author="wuhao" w:date="2011-12-20T12:18:00Z"/>
        </w:trPr>
        <w:tc>
          <w:tcPr>
            <w:tcW w:w="658" w:type="dxa"/>
            <w:shd w:val="clear" w:color="auto" w:fill="C0C0C0"/>
            <w:vAlign w:val="center"/>
          </w:tcPr>
          <w:p w:rsidR="00A857A6" w:rsidRPr="00763317" w:rsidRDefault="00A857A6" w:rsidP="00453936">
            <w:pPr>
              <w:jc w:val="center"/>
              <w:rPr>
                <w:ins w:id="4" w:author="wuhao" w:date="2011-12-20T12:18:00Z"/>
              </w:rPr>
            </w:pPr>
            <w:ins w:id="5" w:author="wuhao" w:date="2011-12-20T12:18:00Z">
              <w:r w:rsidRPr="00763317">
                <w:rPr>
                  <w:rFonts w:hint="eastAsia"/>
                </w:rPr>
                <w:t>N</w:t>
              </w:r>
              <w:r>
                <w:rPr>
                  <w:rFonts w:hint="eastAsia"/>
                </w:rPr>
                <w:t>o</w:t>
              </w:r>
            </w:ins>
          </w:p>
        </w:tc>
        <w:tc>
          <w:tcPr>
            <w:tcW w:w="1080" w:type="dxa"/>
            <w:shd w:val="clear" w:color="auto" w:fill="C0C0C0"/>
            <w:vAlign w:val="center"/>
          </w:tcPr>
          <w:p w:rsidR="00A857A6" w:rsidRPr="00763317" w:rsidRDefault="00A857A6" w:rsidP="00453936">
            <w:pPr>
              <w:jc w:val="center"/>
              <w:rPr>
                <w:ins w:id="6" w:author="wuhao" w:date="2011-12-20T12:18:00Z"/>
              </w:rPr>
            </w:pPr>
            <w:ins w:id="7" w:author="wuhao" w:date="2011-12-20T12:18:00Z">
              <w:r w:rsidRPr="00763317">
                <w:rPr>
                  <w:rFonts w:hint="eastAsia"/>
                </w:rPr>
                <w:t>修改后</w:t>
              </w:r>
            </w:ins>
          </w:p>
          <w:p w:rsidR="00A857A6" w:rsidRPr="00763317" w:rsidRDefault="00A857A6" w:rsidP="00453936">
            <w:pPr>
              <w:jc w:val="center"/>
              <w:rPr>
                <w:ins w:id="8" w:author="wuhao" w:date="2011-12-20T12:18:00Z"/>
              </w:rPr>
            </w:pPr>
            <w:ins w:id="9" w:author="wuhao" w:date="2011-12-20T12:18:00Z">
              <w:r w:rsidRPr="00763317">
                <w:rPr>
                  <w:rFonts w:hint="eastAsia"/>
                </w:rPr>
                <w:t>版本号</w:t>
              </w:r>
            </w:ins>
          </w:p>
        </w:tc>
        <w:tc>
          <w:tcPr>
            <w:tcW w:w="5652" w:type="dxa"/>
            <w:shd w:val="clear" w:color="auto" w:fill="C0C0C0"/>
            <w:vAlign w:val="center"/>
          </w:tcPr>
          <w:p w:rsidR="00A857A6" w:rsidRPr="00763317" w:rsidRDefault="00A857A6" w:rsidP="00453936">
            <w:pPr>
              <w:jc w:val="center"/>
              <w:rPr>
                <w:ins w:id="10" w:author="wuhao" w:date="2011-12-20T12:18:00Z"/>
              </w:rPr>
            </w:pPr>
            <w:ins w:id="11" w:author="wuhao" w:date="2011-12-20T12:18:00Z">
              <w:r>
                <w:rPr>
                  <w:rFonts w:hint="eastAsia"/>
                </w:rPr>
                <w:t>修改内容简介</w:t>
              </w:r>
            </w:ins>
          </w:p>
        </w:tc>
        <w:tc>
          <w:tcPr>
            <w:tcW w:w="1296" w:type="dxa"/>
            <w:shd w:val="clear" w:color="auto" w:fill="C0C0C0"/>
            <w:vAlign w:val="center"/>
          </w:tcPr>
          <w:p w:rsidR="00A857A6" w:rsidRPr="00763317" w:rsidRDefault="00A857A6" w:rsidP="00453936">
            <w:pPr>
              <w:jc w:val="center"/>
              <w:rPr>
                <w:ins w:id="12" w:author="wuhao" w:date="2011-12-20T12:18:00Z"/>
              </w:rPr>
            </w:pPr>
            <w:ins w:id="13" w:author="wuhao" w:date="2011-12-20T12:18:00Z">
              <w:r w:rsidRPr="00763317">
                <w:rPr>
                  <w:rFonts w:hint="eastAsia"/>
                </w:rPr>
                <w:t>修改日期</w:t>
              </w:r>
            </w:ins>
          </w:p>
        </w:tc>
        <w:tc>
          <w:tcPr>
            <w:tcW w:w="1296" w:type="dxa"/>
            <w:shd w:val="clear" w:color="auto" w:fill="C0C0C0"/>
            <w:vAlign w:val="center"/>
          </w:tcPr>
          <w:p w:rsidR="00A857A6" w:rsidRPr="00763317" w:rsidRDefault="00A857A6" w:rsidP="00453936">
            <w:pPr>
              <w:jc w:val="center"/>
              <w:rPr>
                <w:ins w:id="14" w:author="wuhao" w:date="2011-12-20T12:18:00Z"/>
              </w:rPr>
            </w:pPr>
            <w:ins w:id="15" w:author="wuhao" w:date="2011-12-20T12:18:00Z">
              <w:r>
                <w:rPr>
                  <w:rFonts w:hint="eastAsia"/>
                </w:rPr>
                <w:t>修改人</w:t>
              </w:r>
            </w:ins>
          </w:p>
        </w:tc>
      </w:tr>
      <w:tr w:rsidR="00A857A6" w:rsidRPr="00763317" w:rsidTr="00453936">
        <w:trPr>
          <w:jc w:val="center"/>
          <w:ins w:id="16" w:author="wuhao" w:date="2011-12-20T12:18:00Z"/>
        </w:trPr>
        <w:tc>
          <w:tcPr>
            <w:tcW w:w="658" w:type="dxa"/>
            <w:vAlign w:val="center"/>
          </w:tcPr>
          <w:p w:rsidR="00A857A6" w:rsidRPr="00763317" w:rsidRDefault="00A857A6" w:rsidP="00453936">
            <w:pPr>
              <w:rPr>
                <w:ins w:id="17" w:author="wuhao" w:date="2011-12-20T12:18:00Z"/>
              </w:rPr>
            </w:pPr>
            <w:ins w:id="18" w:author="wuhao" w:date="2011-12-20T12:18:00Z">
              <w:r w:rsidRPr="00763317">
                <w:rPr>
                  <w:rFonts w:hint="eastAsia"/>
                </w:rPr>
                <w:t>1</w:t>
              </w:r>
            </w:ins>
          </w:p>
        </w:tc>
        <w:tc>
          <w:tcPr>
            <w:tcW w:w="1080" w:type="dxa"/>
            <w:vAlign w:val="center"/>
          </w:tcPr>
          <w:p w:rsidR="00A857A6" w:rsidRPr="00763317" w:rsidRDefault="00A857A6" w:rsidP="00453936">
            <w:pPr>
              <w:rPr>
                <w:ins w:id="19" w:author="wuhao" w:date="2011-12-20T12:18:00Z"/>
              </w:rPr>
            </w:pPr>
          </w:p>
        </w:tc>
        <w:tc>
          <w:tcPr>
            <w:tcW w:w="5652" w:type="dxa"/>
          </w:tcPr>
          <w:p w:rsidR="00A857A6" w:rsidRPr="00763317" w:rsidRDefault="00A857A6" w:rsidP="00453936">
            <w:pPr>
              <w:rPr>
                <w:ins w:id="20" w:author="wuhao" w:date="2011-12-20T12:18:00Z"/>
              </w:rPr>
            </w:pPr>
          </w:p>
        </w:tc>
        <w:tc>
          <w:tcPr>
            <w:tcW w:w="1296" w:type="dxa"/>
            <w:vAlign w:val="center"/>
          </w:tcPr>
          <w:p w:rsidR="00A857A6" w:rsidRPr="004C4D61" w:rsidRDefault="00A857A6" w:rsidP="00453936">
            <w:pPr>
              <w:jc w:val="center"/>
              <w:rPr>
                <w:ins w:id="21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22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A857A6" w:rsidRPr="00763317" w:rsidTr="00453936">
        <w:trPr>
          <w:jc w:val="center"/>
          <w:ins w:id="23" w:author="wuhao" w:date="2011-12-20T12:18:00Z"/>
        </w:trPr>
        <w:tc>
          <w:tcPr>
            <w:tcW w:w="658" w:type="dxa"/>
          </w:tcPr>
          <w:p w:rsidR="00A857A6" w:rsidRPr="00763317" w:rsidRDefault="00A857A6" w:rsidP="00453936">
            <w:pPr>
              <w:jc w:val="center"/>
              <w:rPr>
                <w:ins w:id="24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A857A6" w:rsidRPr="00763317" w:rsidRDefault="00A857A6" w:rsidP="00453936">
            <w:pPr>
              <w:jc w:val="center"/>
              <w:rPr>
                <w:ins w:id="25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A857A6" w:rsidRDefault="00D72B43" w:rsidP="00453936">
            <w:pPr>
              <w:pStyle w:val="aa"/>
              <w:rPr>
                <w:ins w:id="26" w:author="wuhao" w:date="2011-12-20T13:14:00Z"/>
              </w:rPr>
            </w:pPr>
            <w:ins w:id="27" w:author="wuhao" w:date="2011-12-20T13:12:00Z">
              <w:r>
                <w:rPr>
                  <w:rFonts w:hint="eastAsia"/>
                </w:rPr>
                <w:t>调整上传</w:t>
              </w:r>
            </w:ins>
            <w:ins w:id="28" w:author="wuhao" w:date="2011-12-20T13:13:00Z">
              <w:r>
                <w:rPr>
                  <w:rFonts w:hint="eastAsia"/>
                </w:rPr>
                <w:t>mediaContent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json</w:t>
              </w:r>
              <w:r>
                <w:rPr>
                  <w:rFonts w:hint="eastAsia"/>
                </w:rPr>
                <w:t>内容，每页中的</w:t>
              </w:r>
              <w:r>
                <w:rPr>
                  <w:rFonts w:hint="eastAsia"/>
                </w:rPr>
                <w:t>title</w:t>
              </w:r>
              <w:r>
                <w:rPr>
                  <w:rFonts w:hint="eastAsia"/>
                </w:rPr>
                <w:t>去掉</w:t>
              </w:r>
            </w:ins>
          </w:p>
          <w:p w:rsidR="00CD3D18" w:rsidRDefault="00453936" w:rsidP="00CD3D18">
            <w:pPr>
              <w:pStyle w:val="a3"/>
              <w:ind w:firstLine="420"/>
              <w:jc w:val="both"/>
              <w:rPr>
                <w:ins w:id="29" w:author="wuhao" w:date="2011-12-20T13:14:00Z"/>
                <w:rFonts w:ascii="宋体" w:hAnsi="宋体"/>
                <w:color w:val="000000"/>
              </w:rPr>
              <w:pPrChange w:id="30" w:author="wuhao" w:date="2011-12-20T13:22:00Z">
                <w:pPr>
                  <w:pStyle w:val="aa"/>
                </w:pPr>
              </w:pPrChange>
            </w:pPr>
            <w:ins w:id="31" w:author="wuhao" w:date="2011-12-20T13:14:00Z">
              <w:r>
                <w:rPr>
                  <w:rFonts w:ascii="宋体" w:hAnsi="宋体" w:hint="eastAsia"/>
                  <w:color w:val="000000"/>
                </w:rPr>
                <w:t>调整</w:t>
              </w:r>
              <w:r w:rsidR="00D72B43">
                <w:rPr>
                  <w:rFonts w:ascii="宋体" w:hAnsi="宋体" w:hint="eastAsia"/>
                  <w:color w:val="000000"/>
                </w:rPr>
                <w:t>上</w:t>
              </w:r>
            </w:ins>
            <w:ins w:id="32" w:author="wuhao" w:date="2011-12-20T13:17:00Z">
              <w:r>
                <w:rPr>
                  <w:rFonts w:ascii="宋体" w:hAnsi="宋体" w:hint="eastAsia"/>
                  <w:color w:val="000000"/>
                </w:rPr>
                <w:t>线</w:t>
              </w:r>
            </w:ins>
            <w:ins w:id="33" w:author="wuhao" w:date="2011-12-20T13:14:00Z">
              <w:r w:rsidR="00D72B43">
                <w:rPr>
                  <w:rFonts w:ascii="宋体" w:hAnsi="宋体" w:hint="eastAsia"/>
                  <w:color w:val="000000"/>
                </w:rPr>
                <w:t>后</w:t>
              </w:r>
            </w:ins>
            <w:ins w:id="34" w:author="wuhao" w:date="2011-12-20T13:19:00Z">
              <w:r>
                <w:rPr>
                  <w:rFonts w:ascii="宋体" w:hAnsi="宋体" w:hint="eastAsia"/>
                  <w:color w:val="000000"/>
                </w:rPr>
                <w:t>获取</w:t>
              </w:r>
            </w:ins>
            <w:ins w:id="35" w:author="wuhao" w:date="2011-12-20T13:20:00Z">
              <w:r>
                <w:rPr>
                  <w:rFonts w:ascii="宋体" w:hAnsi="宋体" w:hint="eastAsia"/>
                  <w:color w:val="000000"/>
                </w:rPr>
                <w:t>富媒体内容的</w:t>
              </w:r>
            </w:ins>
            <w:ins w:id="36" w:author="wuhao" w:date="2011-12-20T13:14:00Z">
              <w:r w:rsidR="00D72B43">
                <w:rPr>
                  <w:rFonts w:ascii="宋体" w:hAnsi="宋体" w:hint="eastAsia"/>
                  <w:color w:val="000000"/>
                </w:rPr>
                <w:t>的域名为二级域名，m.fengxiafei.com</w:t>
              </w:r>
            </w:ins>
          </w:p>
          <w:p w:rsidR="00CD3D18" w:rsidRDefault="00D72B43" w:rsidP="00CD3D18">
            <w:pPr>
              <w:pStyle w:val="a3"/>
              <w:ind w:firstLine="360"/>
              <w:jc w:val="both"/>
              <w:rPr>
                <w:ins w:id="37" w:author="wuhao" w:date="2011-12-20T12:18:00Z"/>
              </w:rPr>
              <w:pPrChange w:id="38" w:author="wuhao" w:date="2011-12-20T13:14:00Z">
                <w:pPr>
                  <w:pStyle w:val="aa"/>
                </w:pPr>
              </w:pPrChange>
            </w:pPr>
            <w:ins w:id="39" w:author="wuhao" w:date="2011-12-20T13:14:00Z">
              <w:r>
                <w:rPr>
                  <w:rFonts w:ascii="宋体" w:hAnsi="宋体" w:hint="eastAsia"/>
                  <w:color w:val="000000"/>
                </w:rPr>
                <w:t>确定音频、视频、</w:t>
              </w:r>
            </w:ins>
            <w:ins w:id="40" w:author="wuhao" w:date="2011-12-20T13:15:00Z">
              <w:r>
                <w:rPr>
                  <w:rFonts w:ascii="宋体" w:hAnsi="宋体" w:hint="eastAsia"/>
                  <w:color w:val="000000"/>
                </w:rPr>
                <w:t>图片、flash的格式和大小限制</w:t>
              </w:r>
            </w:ins>
          </w:p>
        </w:tc>
        <w:tc>
          <w:tcPr>
            <w:tcW w:w="1296" w:type="dxa"/>
          </w:tcPr>
          <w:p w:rsidR="00A857A6" w:rsidRPr="00763317" w:rsidRDefault="00D72B43" w:rsidP="00453936">
            <w:pPr>
              <w:jc w:val="center"/>
              <w:rPr>
                <w:ins w:id="41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  <w:ins w:id="42" w:author="wuhao" w:date="2011-12-20T13:15:00Z">
              <w:r>
                <w:rPr>
                  <w:rFonts w:ascii="宋体" w:hAnsi="宋体"/>
                  <w:color w:val="000000"/>
                  <w:sz w:val="18"/>
                  <w:szCs w:val="18"/>
                </w:rPr>
                <w:t>2011/12/20</w:t>
              </w:r>
            </w:ins>
          </w:p>
        </w:tc>
        <w:tc>
          <w:tcPr>
            <w:tcW w:w="1296" w:type="dxa"/>
          </w:tcPr>
          <w:p w:rsidR="00A857A6" w:rsidRPr="00763317" w:rsidRDefault="00D72B43" w:rsidP="00453936">
            <w:pPr>
              <w:jc w:val="center"/>
              <w:rPr>
                <w:ins w:id="43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  <w:ins w:id="44" w:author="wuhao" w:date="2011-12-20T13:15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张鹏</w:t>
              </w:r>
            </w:ins>
          </w:p>
        </w:tc>
      </w:tr>
      <w:tr w:rsidR="00A857A6" w:rsidRPr="00763317" w:rsidTr="00453936">
        <w:trPr>
          <w:jc w:val="center"/>
          <w:ins w:id="45" w:author="wuhao" w:date="2011-12-20T12:18:00Z"/>
        </w:trPr>
        <w:tc>
          <w:tcPr>
            <w:tcW w:w="658" w:type="dxa"/>
          </w:tcPr>
          <w:p w:rsidR="00A857A6" w:rsidRPr="00763317" w:rsidRDefault="00A857A6" w:rsidP="00453936">
            <w:pPr>
              <w:jc w:val="center"/>
              <w:rPr>
                <w:ins w:id="46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A857A6" w:rsidRPr="00763317" w:rsidRDefault="00A857A6" w:rsidP="00453936">
            <w:pPr>
              <w:jc w:val="center"/>
              <w:rPr>
                <w:ins w:id="47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A857A6" w:rsidRPr="00032816" w:rsidRDefault="00D72B43" w:rsidP="00D72B43">
            <w:pPr>
              <w:rPr>
                <w:ins w:id="48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  <w:ins w:id="49" w:author="wuhao" w:date="2011-12-20T13:13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 xml:space="preserve">  </w:t>
              </w:r>
            </w:ins>
            <w:r w:rsidR="00B23DA2">
              <w:rPr>
                <w:rFonts w:ascii="宋体" w:hAnsi="宋体" w:hint="eastAsia"/>
                <w:color w:val="000000"/>
                <w:sz w:val="18"/>
                <w:szCs w:val="18"/>
              </w:rPr>
              <w:t>更新颜色、皮肤属性的接口中，codeattribute需采用现有的base64加密</w:t>
            </w:r>
            <w:ins w:id="50" w:author="wuhao" w:date="2011-12-20T13:13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 xml:space="preserve">   </w:t>
              </w:r>
            </w:ins>
          </w:p>
        </w:tc>
        <w:tc>
          <w:tcPr>
            <w:tcW w:w="1296" w:type="dxa"/>
          </w:tcPr>
          <w:p w:rsidR="00A857A6" w:rsidRPr="00763317" w:rsidRDefault="00B23DA2" w:rsidP="00453936">
            <w:pPr>
              <w:jc w:val="center"/>
              <w:rPr>
                <w:ins w:id="51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2011/12/21</w:t>
            </w:r>
          </w:p>
        </w:tc>
        <w:tc>
          <w:tcPr>
            <w:tcW w:w="1296" w:type="dxa"/>
          </w:tcPr>
          <w:p w:rsidR="00A857A6" w:rsidRPr="00763317" w:rsidRDefault="00B23DA2" w:rsidP="00453936">
            <w:pPr>
              <w:jc w:val="center"/>
              <w:rPr>
                <w:ins w:id="52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张鹏</w:t>
            </w:r>
          </w:p>
        </w:tc>
      </w:tr>
      <w:tr w:rsidR="00A857A6" w:rsidRPr="00763317" w:rsidTr="00453936">
        <w:trPr>
          <w:jc w:val="center"/>
          <w:ins w:id="53" w:author="wuhao" w:date="2011-12-20T12:18:00Z"/>
        </w:trPr>
        <w:tc>
          <w:tcPr>
            <w:tcW w:w="658" w:type="dxa"/>
          </w:tcPr>
          <w:p w:rsidR="00A857A6" w:rsidRPr="00763317" w:rsidRDefault="00A857A6" w:rsidP="00453936">
            <w:pPr>
              <w:jc w:val="center"/>
              <w:rPr>
                <w:ins w:id="54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A857A6" w:rsidRPr="00763317" w:rsidRDefault="00A857A6" w:rsidP="00453936">
            <w:pPr>
              <w:jc w:val="center"/>
              <w:rPr>
                <w:ins w:id="55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A857A6" w:rsidRDefault="005D4E71" w:rsidP="0045393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增加uc的api接口</w:t>
            </w:r>
            <w:r w:rsidR="00735D19">
              <w:rPr>
                <w:rFonts w:ascii="宋体" w:hAnsi="宋体" w:hint="eastAsia"/>
                <w:color w:val="000000"/>
                <w:sz w:val="18"/>
                <w:szCs w:val="18"/>
              </w:rPr>
              <w:t>,提供hession接口客户端类</w:t>
            </w:r>
          </w:p>
          <w:p w:rsidR="00857AA3" w:rsidRPr="00857AA3" w:rsidRDefault="00857AA3" w:rsidP="00857AA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57AA3">
              <w:rPr>
                <w:rFonts w:ascii="宋体" w:hAnsi="宋体" w:hint="eastAsia"/>
                <w:color w:val="000000"/>
                <w:sz w:val="18"/>
                <w:szCs w:val="18"/>
              </w:rPr>
              <w:t>1 uc的底层数据库做了调整，需要兼容</w:t>
            </w:r>
          </w:p>
          <w:p w:rsidR="00857AA3" w:rsidRPr="00857AA3" w:rsidRDefault="00857AA3" w:rsidP="00857AA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57AA3">
              <w:rPr>
                <w:rFonts w:ascii="宋体" w:hAnsi="宋体" w:hint="eastAsia"/>
                <w:color w:val="000000"/>
                <w:sz w:val="18"/>
                <w:szCs w:val="18"/>
              </w:rPr>
              <w:t>2 个人用户给手机端提供的接口，增加token项，通过token拦截器实现</w:t>
            </w:r>
          </w:p>
          <w:p w:rsidR="00857AA3" w:rsidRPr="00857AA3" w:rsidRDefault="00857AA3" w:rsidP="00857AA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57AA3">
              <w:rPr>
                <w:rFonts w:ascii="宋体" w:hAnsi="宋体" w:hint="eastAsia"/>
                <w:color w:val="000000"/>
                <w:sz w:val="18"/>
                <w:szCs w:val="18"/>
              </w:rPr>
              <w:t>3 个人用户的web端登录、找回密码、修改密码、修改信息等页面在uc系统中；</w:t>
            </w:r>
          </w:p>
          <w:p w:rsidR="00857AA3" w:rsidRPr="00763317" w:rsidRDefault="00857AA3" w:rsidP="00857AA3">
            <w:pPr>
              <w:rPr>
                <w:ins w:id="56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  <w:r w:rsidRPr="00857AA3">
              <w:rPr>
                <w:rFonts w:ascii="宋体" w:hAnsi="宋体" w:hint="eastAsia"/>
                <w:color w:val="000000"/>
                <w:sz w:val="18"/>
                <w:szCs w:val="18"/>
              </w:rPr>
              <w:t>4 登录后，在系统中写入cookie一个随机key，跳转到其他系统中后，通过读取cookie中的key，来向uc获取是否账号有效地接口</w:t>
            </w: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57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58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A857A6" w:rsidRPr="00763317" w:rsidTr="00453936">
        <w:trPr>
          <w:jc w:val="center"/>
          <w:ins w:id="59" w:author="wuhao" w:date="2011-12-20T12:18:00Z"/>
        </w:trPr>
        <w:tc>
          <w:tcPr>
            <w:tcW w:w="658" w:type="dxa"/>
          </w:tcPr>
          <w:p w:rsidR="00A857A6" w:rsidRPr="00763317" w:rsidRDefault="00A857A6" w:rsidP="00453936">
            <w:pPr>
              <w:jc w:val="center"/>
              <w:rPr>
                <w:ins w:id="60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A857A6" w:rsidRPr="00763317" w:rsidRDefault="00A857A6" w:rsidP="00453936">
            <w:pPr>
              <w:jc w:val="center"/>
              <w:rPr>
                <w:ins w:id="61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A857A6" w:rsidRPr="00763317" w:rsidRDefault="00A857A6" w:rsidP="00453936">
            <w:pPr>
              <w:rPr>
                <w:ins w:id="62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63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64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A857A6" w:rsidRPr="00763317" w:rsidTr="00453936">
        <w:trPr>
          <w:jc w:val="center"/>
          <w:ins w:id="65" w:author="wuhao" w:date="2011-12-20T12:18:00Z"/>
        </w:trPr>
        <w:tc>
          <w:tcPr>
            <w:tcW w:w="658" w:type="dxa"/>
          </w:tcPr>
          <w:p w:rsidR="00A857A6" w:rsidRPr="00763317" w:rsidRDefault="00A857A6" w:rsidP="00453936">
            <w:pPr>
              <w:jc w:val="center"/>
              <w:rPr>
                <w:ins w:id="66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A857A6" w:rsidRPr="00763317" w:rsidRDefault="00A857A6" w:rsidP="00453936">
            <w:pPr>
              <w:jc w:val="center"/>
              <w:rPr>
                <w:ins w:id="67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A857A6" w:rsidRPr="00763317" w:rsidRDefault="00A857A6" w:rsidP="00453936">
            <w:pPr>
              <w:rPr>
                <w:ins w:id="68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69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70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A857A6" w:rsidRPr="00763317" w:rsidTr="00453936">
        <w:trPr>
          <w:jc w:val="center"/>
          <w:ins w:id="71" w:author="wuhao" w:date="2011-12-20T12:18:00Z"/>
        </w:trPr>
        <w:tc>
          <w:tcPr>
            <w:tcW w:w="658" w:type="dxa"/>
          </w:tcPr>
          <w:p w:rsidR="00A857A6" w:rsidRPr="00763317" w:rsidRDefault="00A857A6" w:rsidP="00453936">
            <w:pPr>
              <w:jc w:val="center"/>
              <w:rPr>
                <w:ins w:id="72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A857A6" w:rsidRPr="00763317" w:rsidRDefault="00A857A6" w:rsidP="00453936">
            <w:pPr>
              <w:jc w:val="center"/>
              <w:rPr>
                <w:ins w:id="73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A857A6" w:rsidRPr="00763317" w:rsidRDefault="00A857A6" w:rsidP="00453936">
            <w:pPr>
              <w:rPr>
                <w:ins w:id="74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75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76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A857A6" w:rsidRPr="00763317" w:rsidTr="00453936">
        <w:trPr>
          <w:jc w:val="center"/>
          <w:ins w:id="77" w:author="wuhao" w:date="2011-12-20T12:18:00Z"/>
        </w:trPr>
        <w:tc>
          <w:tcPr>
            <w:tcW w:w="658" w:type="dxa"/>
          </w:tcPr>
          <w:p w:rsidR="00A857A6" w:rsidRPr="00763317" w:rsidRDefault="00A857A6" w:rsidP="00453936">
            <w:pPr>
              <w:jc w:val="center"/>
              <w:rPr>
                <w:ins w:id="78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A857A6" w:rsidRPr="00763317" w:rsidRDefault="00A857A6" w:rsidP="00453936">
            <w:pPr>
              <w:jc w:val="center"/>
              <w:rPr>
                <w:ins w:id="79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A857A6" w:rsidRPr="00763317" w:rsidRDefault="00A857A6" w:rsidP="00453936">
            <w:pPr>
              <w:rPr>
                <w:ins w:id="80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81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82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A857A6" w:rsidRPr="00763317" w:rsidTr="00453936">
        <w:trPr>
          <w:jc w:val="center"/>
          <w:ins w:id="83" w:author="wuhao" w:date="2011-12-20T12:18:00Z"/>
        </w:trPr>
        <w:tc>
          <w:tcPr>
            <w:tcW w:w="658" w:type="dxa"/>
          </w:tcPr>
          <w:p w:rsidR="00A857A6" w:rsidRPr="00763317" w:rsidRDefault="00A857A6" w:rsidP="00453936">
            <w:pPr>
              <w:jc w:val="center"/>
              <w:rPr>
                <w:ins w:id="84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A857A6" w:rsidRPr="00763317" w:rsidRDefault="00A857A6" w:rsidP="00453936">
            <w:pPr>
              <w:jc w:val="center"/>
              <w:rPr>
                <w:ins w:id="85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A857A6" w:rsidRPr="00763317" w:rsidRDefault="00A857A6" w:rsidP="00453936">
            <w:pPr>
              <w:rPr>
                <w:ins w:id="86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87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88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A857A6" w:rsidRPr="00763317" w:rsidTr="00453936">
        <w:trPr>
          <w:jc w:val="center"/>
          <w:ins w:id="89" w:author="wuhao" w:date="2011-12-20T12:18:00Z"/>
        </w:trPr>
        <w:tc>
          <w:tcPr>
            <w:tcW w:w="658" w:type="dxa"/>
          </w:tcPr>
          <w:p w:rsidR="00A857A6" w:rsidRPr="00763317" w:rsidRDefault="00A857A6" w:rsidP="00453936">
            <w:pPr>
              <w:jc w:val="center"/>
              <w:rPr>
                <w:ins w:id="90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A857A6" w:rsidRPr="00763317" w:rsidRDefault="00A857A6" w:rsidP="00453936">
            <w:pPr>
              <w:jc w:val="center"/>
              <w:rPr>
                <w:ins w:id="91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A857A6" w:rsidRPr="00763317" w:rsidRDefault="00A857A6" w:rsidP="00453936">
            <w:pPr>
              <w:rPr>
                <w:ins w:id="92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93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94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A857A6" w:rsidRPr="00763317" w:rsidTr="00453936">
        <w:trPr>
          <w:jc w:val="center"/>
          <w:ins w:id="95" w:author="wuhao" w:date="2011-12-20T12:18:00Z"/>
        </w:trPr>
        <w:tc>
          <w:tcPr>
            <w:tcW w:w="658" w:type="dxa"/>
          </w:tcPr>
          <w:p w:rsidR="00A857A6" w:rsidRPr="00763317" w:rsidRDefault="00A857A6" w:rsidP="00453936">
            <w:pPr>
              <w:jc w:val="center"/>
              <w:rPr>
                <w:ins w:id="96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A857A6" w:rsidRPr="00763317" w:rsidRDefault="00A857A6" w:rsidP="00453936">
            <w:pPr>
              <w:jc w:val="center"/>
              <w:rPr>
                <w:ins w:id="97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A857A6" w:rsidRPr="00763317" w:rsidRDefault="00A857A6" w:rsidP="00453936">
            <w:pPr>
              <w:rPr>
                <w:ins w:id="98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99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100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A857A6" w:rsidRPr="00763317" w:rsidTr="00453936">
        <w:trPr>
          <w:jc w:val="center"/>
          <w:ins w:id="101" w:author="wuhao" w:date="2011-12-20T12:18:00Z"/>
        </w:trPr>
        <w:tc>
          <w:tcPr>
            <w:tcW w:w="658" w:type="dxa"/>
          </w:tcPr>
          <w:p w:rsidR="00A857A6" w:rsidRPr="00763317" w:rsidRDefault="00A857A6" w:rsidP="00453936">
            <w:pPr>
              <w:jc w:val="center"/>
              <w:rPr>
                <w:ins w:id="102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A857A6" w:rsidRPr="00763317" w:rsidRDefault="00A857A6" w:rsidP="00453936">
            <w:pPr>
              <w:jc w:val="center"/>
              <w:rPr>
                <w:ins w:id="103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A857A6" w:rsidRPr="00763317" w:rsidRDefault="00A857A6" w:rsidP="00453936">
            <w:pPr>
              <w:rPr>
                <w:ins w:id="104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105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106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A857A6" w:rsidRPr="00763317" w:rsidTr="00453936">
        <w:trPr>
          <w:jc w:val="center"/>
          <w:ins w:id="107" w:author="wuhao" w:date="2011-12-20T12:18:00Z"/>
        </w:trPr>
        <w:tc>
          <w:tcPr>
            <w:tcW w:w="658" w:type="dxa"/>
          </w:tcPr>
          <w:p w:rsidR="00A857A6" w:rsidRPr="00763317" w:rsidRDefault="00A857A6" w:rsidP="00453936">
            <w:pPr>
              <w:jc w:val="center"/>
              <w:rPr>
                <w:ins w:id="108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A857A6" w:rsidRPr="00763317" w:rsidRDefault="00A857A6" w:rsidP="00453936">
            <w:pPr>
              <w:jc w:val="center"/>
              <w:rPr>
                <w:ins w:id="109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A857A6" w:rsidRPr="00763317" w:rsidRDefault="00A857A6" w:rsidP="00453936">
            <w:pPr>
              <w:rPr>
                <w:ins w:id="110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111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A857A6" w:rsidRPr="00763317" w:rsidRDefault="00A857A6" w:rsidP="00453936">
            <w:pPr>
              <w:jc w:val="center"/>
              <w:rPr>
                <w:ins w:id="112" w:author="wuhao" w:date="2011-12-20T12:18:00Z"/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A857A6" w:rsidRDefault="00A857A6" w:rsidP="00A857A6">
      <w:pPr>
        <w:rPr>
          <w:ins w:id="113" w:author="wuhao" w:date="2011-12-20T12:18:00Z"/>
        </w:rPr>
      </w:pPr>
    </w:p>
    <w:p w:rsidR="00A857A6" w:rsidRDefault="00A857A6" w:rsidP="00A857A6">
      <w:pPr>
        <w:rPr>
          <w:ins w:id="114" w:author="wuhao" w:date="2011-12-20T12:18:00Z"/>
        </w:rPr>
      </w:pPr>
    </w:p>
    <w:p w:rsidR="00CD3D18" w:rsidRDefault="00CD3D18" w:rsidP="00CD3D18">
      <w:pPr>
        <w:rPr>
          <w:ins w:id="115" w:author="wuhao" w:date="2011-12-20T12:17:00Z"/>
        </w:rPr>
        <w:pPrChange w:id="116" w:author="wuhao" w:date="2011-12-20T12:17:00Z">
          <w:pPr>
            <w:pStyle w:val="1"/>
          </w:pPr>
        </w:pPrChange>
      </w:pPr>
    </w:p>
    <w:p w:rsidR="00CD3D18" w:rsidRDefault="00CD3D18" w:rsidP="00CD3D18">
      <w:pPr>
        <w:rPr>
          <w:ins w:id="117" w:author="wuhao" w:date="2011-12-20T12:17:00Z"/>
        </w:rPr>
        <w:pPrChange w:id="118" w:author="wuhao" w:date="2011-12-20T12:17:00Z">
          <w:pPr>
            <w:pStyle w:val="1"/>
          </w:pPr>
        </w:pPrChange>
      </w:pPr>
    </w:p>
    <w:p w:rsidR="00CD3D18" w:rsidRDefault="00CD3D18" w:rsidP="00CD3D18">
      <w:pPr>
        <w:rPr>
          <w:ins w:id="119" w:author="wuhao" w:date="2011-12-20T12:17:00Z"/>
        </w:rPr>
        <w:pPrChange w:id="120" w:author="wuhao" w:date="2011-12-20T12:17:00Z">
          <w:pPr>
            <w:pStyle w:val="1"/>
          </w:pPr>
        </w:pPrChange>
      </w:pPr>
    </w:p>
    <w:p w:rsidR="00CD3D18" w:rsidRDefault="00CD3D18" w:rsidP="00CD3D18">
      <w:pPr>
        <w:rPr>
          <w:ins w:id="121" w:author="wuhao" w:date="2011-12-20T12:17:00Z"/>
        </w:rPr>
        <w:pPrChange w:id="122" w:author="wuhao" w:date="2011-12-20T12:17:00Z">
          <w:pPr>
            <w:pStyle w:val="1"/>
          </w:pPr>
        </w:pPrChange>
      </w:pPr>
    </w:p>
    <w:p w:rsidR="00CD3D18" w:rsidRDefault="00CD3D18" w:rsidP="00CD3D18">
      <w:pPr>
        <w:rPr>
          <w:ins w:id="123" w:author="wuhao" w:date="2011-12-20T12:17:00Z"/>
        </w:rPr>
        <w:pPrChange w:id="124" w:author="wuhao" w:date="2011-12-20T12:17:00Z">
          <w:pPr>
            <w:pStyle w:val="1"/>
          </w:pPr>
        </w:pPrChange>
      </w:pPr>
    </w:p>
    <w:p w:rsidR="00CD3D18" w:rsidRDefault="00CD3D18" w:rsidP="00CD3D18">
      <w:pPr>
        <w:rPr>
          <w:ins w:id="125" w:author="wuhao" w:date="2011-12-20T12:17:00Z"/>
        </w:rPr>
        <w:pPrChange w:id="126" w:author="wuhao" w:date="2011-12-20T12:17:00Z">
          <w:pPr>
            <w:pStyle w:val="1"/>
          </w:pPr>
        </w:pPrChange>
      </w:pPr>
    </w:p>
    <w:p w:rsidR="00CD3D18" w:rsidRDefault="00CD3D18" w:rsidP="00CD3D18">
      <w:pPr>
        <w:rPr>
          <w:ins w:id="127" w:author="wuhao" w:date="2011-12-20T12:17:00Z"/>
        </w:rPr>
        <w:pPrChange w:id="128" w:author="wuhao" w:date="2011-12-20T12:17:00Z">
          <w:pPr>
            <w:pStyle w:val="1"/>
          </w:pPr>
        </w:pPrChange>
      </w:pPr>
    </w:p>
    <w:p w:rsidR="00CD3D18" w:rsidRDefault="00CD3D18" w:rsidP="00CD3D18">
      <w:pPr>
        <w:rPr>
          <w:ins w:id="129" w:author="wuhao" w:date="2011-12-20T12:17:00Z"/>
        </w:rPr>
        <w:pPrChange w:id="130" w:author="wuhao" w:date="2011-12-20T12:17:00Z">
          <w:pPr>
            <w:pStyle w:val="1"/>
          </w:pPr>
        </w:pPrChange>
      </w:pPr>
    </w:p>
    <w:p w:rsidR="00CD3D18" w:rsidRDefault="00CD3D18" w:rsidP="00CD3D18">
      <w:pPr>
        <w:rPr>
          <w:ins w:id="131" w:author="wuhao" w:date="2011-12-20T12:17:00Z"/>
        </w:rPr>
        <w:pPrChange w:id="132" w:author="wuhao" w:date="2011-12-20T12:17:00Z">
          <w:pPr>
            <w:pStyle w:val="1"/>
          </w:pPr>
        </w:pPrChange>
      </w:pPr>
    </w:p>
    <w:p w:rsidR="00CD3D18" w:rsidRDefault="00CD3D18" w:rsidP="00CD3D18">
      <w:pPr>
        <w:rPr>
          <w:ins w:id="133" w:author="wuhao" w:date="2011-12-20T12:17:00Z"/>
        </w:rPr>
        <w:pPrChange w:id="134" w:author="wuhao" w:date="2011-12-20T12:17:00Z">
          <w:pPr>
            <w:pStyle w:val="1"/>
          </w:pPr>
        </w:pPrChange>
      </w:pPr>
    </w:p>
    <w:p w:rsidR="00CD3D18" w:rsidRDefault="00CD3D18" w:rsidP="00CD3D18">
      <w:pPr>
        <w:rPr>
          <w:ins w:id="135" w:author="wuhao" w:date="2011-12-20T12:17:00Z"/>
        </w:rPr>
        <w:pPrChange w:id="136" w:author="wuhao" w:date="2011-12-20T12:17:00Z">
          <w:pPr>
            <w:pStyle w:val="1"/>
          </w:pPr>
        </w:pPrChange>
      </w:pPr>
    </w:p>
    <w:p w:rsidR="00CD3D18" w:rsidRDefault="00CD3D18" w:rsidP="00CD3D18">
      <w:pPr>
        <w:rPr>
          <w:ins w:id="137" w:author="wuhao" w:date="2011-12-20T12:17:00Z"/>
        </w:rPr>
        <w:pPrChange w:id="138" w:author="wuhao" w:date="2011-12-20T12:17:00Z">
          <w:pPr>
            <w:pStyle w:val="1"/>
          </w:pPr>
        </w:pPrChange>
      </w:pPr>
    </w:p>
    <w:p w:rsidR="00CD3D18" w:rsidRDefault="00CD3D18" w:rsidP="00CD3D18">
      <w:pPr>
        <w:rPr>
          <w:ins w:id="139" w:author="wuhao" w:date="2011-12-20T12:17:00Z"/>
        </w:rPr>
        <w:pPrChange w:id="140" w:author="wuhao" w:date="2011-12-20T12:17:00Z">
          <w:pPr>
            <w:pStyle w:val="1"/>
          </w:pPr>
        </w:pPrChange>
      </w:pPr>
    </w:p>
    <w:p w:rsidR="00CD3D18" w:rsidRDefault="00CD3D18" w:rsidP="00CD3D18">
      <w:pPr>
        <w:rPr>
          <w:ins w:id="141" w:author="wuhao" w:date="2011-12-20T12:17:00Z"/>
        </w:rPr>
        <w:pPrChange w:id="142" w:author="wuhao" w:date="2011-12-20T12:17:00Z">
          <w:pPr>
            <w:pStyle w:val="1"/>
          </w:pPr>
        </w:pPrChange>
      </w:pPr>
    </w:p>
    <w:p w:rsidR="00CD3D18" w:rsidRDefault="00CD3D18" w:rsidP="00CD3D18">
      <w:pPr>
        <w:rPr>
          <w:ins w:id="143" w:author="wuhao" w:date="2011-12-20T12:17:00Z"/>
        </w:rPr>
        <w:pPrChange w:id="144" w:author="wuhao" w:date="2011-12-20T12:17:00Z">
          <w:pPr>
            <w:pStyle w:val="1"/>
          </w:pPr>
        </w:pPrChange>
      </w:pPr>
    </w:p>
    <w:p w:rsidR="00CD3D18" w:rsidRDefault="00CD3D18" w:rsidP="00CD3D18">
      <w:pPr>
        <w:rPr>
          <w:ins w:id="145" w:author="wuhao" w:date="2011-12-20T12:17:00Z"/>
        </w:rPr>
        <w:pPrChange w:id="146" w:author="wuhao" w:date="2011-12-20T12:17:00Z">
          <w:pPr>
            <w:pStyle w:val="1"/>
          </w:pPr>
        </w:pPrChange>
      </w:pPr>
    </w:p>
    <w:p w:rsidR="00CD3D18" w:rsidRDefault="00CD3D18" w:rsidP="00CD3D18">
      <w:pPr>
        <w:rPr>
          <w:ins w:id="147" w:author="wuhao" w:date="2011-12-20T12:17:00Z"/>
        </w:rPr>
        <w:pPrChange w:id="148" w:author="wuhao" w:date="2011-12-20T12:17:00Z">
          <w:pPr>
            <w:pStyle w:val="1"/>
          </w:pPr>
        </w:pPrChange>
      </w:pPr>
    </w:p>
    <w:p w:rsidR="00CD3D18" w:rsidRDefault="00CD3D18" w:rsidP="00CD3D18">
      <w:pPr>
        <w:rPr>
          <w:ins w:id="149" w:author="wuhao" w:date="2011-12-20T12:17:00Z"/>
        </w:rPr>
        <w:pPrChange w:id="150" w:author="wuhao" w:date="2011-12-20T12:17:00Z">
          <w:pPr>
            <w:pStyle w:val="1"/>
          </w:pPr>
        </w:pPrChange>
      </w:pPr>
    </w:p>
    <w:p w:rsidR="00CD3D18" w:rsidRDefault="00CD3D18" w:rsidP="00CD3D18">
      <w:pPr>
        <w:rPr>
          <w:ins w:id="151" w:author="wuhao" w:date="2011-12-20T12:17:00Z"/>
        </w:rPr>
        <w:pPrChange w:id="152" w:author="wuhao" w:date="2011-12-20T12:17:00Z">
          <w:pPr>
            <w:pStyle w:val="1"/>
          </w:pPr>
        </w:pPrChange>
      </w:pPr>
    </w:p>
    <w:p w:rsidR="00CD3D18" w:rsidRDefault="00CD3D18" w:rsidP="00CD3D18">
      <w:pPr>
        <w:rPr>
          <w:ins w:id="153" w:author="wuhao" w:date="2011-12-20T12:17:00Z"/>
        </w:rPr>
        <w:pPrChange w:id="154" w:author="wuhao" w:date="2011-12-20T12:17:00Z">
          <w:pPr>
            <w:pStyle w:val="1"/>
          </w:pPr>
        </w:pPrChange>
      </w:pPr>
    </w:p>
    <w:p w:rsidR="001338CF" w:rsidRDefault="00245790">
      <w:pPr>
        <w:pStyle w:val="1"/>
        <w:rPr>
          <w:ins w:id="155" w:author="wuhao" w:date="2011-12-20T12:17:00Z"/>
        </w:rPr>
      </w:pPr>
      <w:r>
        <w:rPr>
          <w:rFonts w:hint="eastAsia"/>
        </w:rPr>
        <w:t>个人用户手机端接口</w:t>
      </w:r>
    </w:p>
    <w:p w:rsidR="00A0370B" w:rsidRDefault="00A0370B" w:rsidP="00F21CFA">
      <w:pPr>
        <w:pStyle w:val="1"/>
      </w:pPr>
      <w:r>
        <w:rPr>
          <w:rFonts w:hint="eastAsia"/>
        </w:rPr>
        <w:t>动态验证码</w:t>
      </w:r>
      <w:r w:rsidR="00125662">
        <w:rPr>
          <w:rFonts w:hint="eastAsia"/>
        </w:rPr>
        <w:t>（向后台请求</w:t>
      </w:r>
      <w:r w:rsidR="00125662">
        <w:rPr>
          <w:rFonts w:hint="eastAsia"/>
        </w:rPr>
        <w:t>4</w:t>
      </w:r>
      <w:r w:rsidR="00125662">
        <w:rPr>
          <w:rFonts w:hint="eastAsia"/>
        </w:rPr>
        <w:t>位验证码，同时发送短信）</w:t>
      </w:r>
    </w:p>
    <w:p w:rsidR="00A0370B" w:rsidRDefault="00A0370B"/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0370B" w:rsidTr="00D509D2">
        <w:tc>
          <w:tcPr>
            <w:tcW w:w="2130" w:type="dxa"/>
          </w:tcPr>
          <w:p w:rsidR="00A0370B" w:rsidRDefault="00A0370B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A0370B" w:rsidRDefault="00485D79" w:rsidP="000F67FF">
            <w:r>
              <w:rPr>
                <w:rFonts w:hint="eastAsia"/>
              </w:rPr>
              <w:t>http://</w:t>
            </w:r>
            <w:r w:rsidR="000F67FF">
              <w:rPr>
                <w:rFonts w:hint="eastAsia"/>
              </w:rPr>
              <w:t>ifengzi.cn</w:t>
            </w:r>
            <w:r>
              <w:rPr>
                <w:rFonts w:hint="eastAsia"/>
              </w:rPr>
              <w:t>/uc/</w:t>
            </w:r>
            <w:r w:rsidR="00D14EA4">
              <w:rPr>
                <w:rFonts w:hint="eastAsia"/>
              </w:rPr>
              <w:t>m_</w:t>
            </w:r>
            <w:r>
              <w:rPr>
                <w:rFonts w:hint="eastAsia"/>
              </w:rPr>
              <w:t>genCheckCode.action</w:t>
            </w:r>
          </w:p>
        </w:tc>
      </w:tr>
      <w:tr w:rsidR="00A0370B" w:rsidTr="00D509D2">
        <w:tc>
          <w:tcPr>
            <w:tcW w:w="2130" w:type="dxa"/>
          </w:tcPr>
          <w:p w:rsidR="00A0370B" w:rsidRDefault="00A0370B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A0370B" w:rsidRDefault="00CA52F8">
            <w:r>
              <w:rPr>
                <w:rFonts w:hint="eastAsia"/>
              </w:rPr>
              <w:t>POST</w:t>
            </w:r>
          </w:p>
        </w:tc>
      </w:tr>
      <w:tr w:rsidR="000F67FF" w:rsidTr="00A0370B">
        <w:tc>
          <w:tcPr>
            <w:tcW w:w="2130" w:type="dxa"/>
            <w:vMerge w:val="restart"/>
          </w:tcPr>
          <w:p w:rsidR="000F67FF" w:rsidRDefault="000F67FF" w:rsidP="00D509D2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:rsidR="000F67FF" w:rsidRDefault="000F67FF" w:rsidP="00965A38">
            <w:r>
              <w:rPr>
                <w:rFonts w:hint="eastAsia"/>
              </w:rPr>
              <w:t>参数变量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是否必填</w:t>
            </w:r>
          </w:p>
        </w:tc>
      </w:tr>
      <w:tr w:rsidR="000F67FF" w:rsidTr="00A0370B">
        <w:tc>
          <w:tcPr>
            <w:tcW w:w="2130" w:type="dxa"/>
            <w:vMerge/>
          </w:tcPr>
          <w:p w:rsidR="000F67FF" w:rsidRDefault="000F67FF"/>
        </w:tc>
        <w:tc>
          <w:tcPr>
            <w:tcW w:w="2130" w:type="dxa"/>
          </w:tcPr>
          <w:p w:rsidR="000F67FF" w:rsidRDefault="000F67FF" w:rsidP="00CA52F8">
            <w:r w:rsidRPr="00A23636">
              <w:rPr>
                <w:rFonts w:hint="eastAsia"/>
                <w:b/>
              </w:rPr>
              <w:t>username</w:t>
            </w:r>
          </w:p>
        </w:tc>
        <w:tc>
          <w:tcPr>
            <w:tcW w:w="2131" w:type="dxa"/>
          </w:tcPr>
          <w:p w:rsidR="000F67FF" w:rsidRDefault="000F67FF" w:rsidP="00CA52F8">
            <w:r>
              <w:rPr>
                <w:rFonts w:hint="eastAsia"/>
              </w:rPr>
              <w:t>手机号码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必填</w:t>
            </w:r>
          </w:p>
        </w:tc>
      </w:tr>
      <w:tr w:rsidR="000F67FF" w:rsidTr="00A0370B">
        <w:tc>
          <w:tcPr>
            <w:tcW w:w="2130" w:type="dxa"/>
            <w:vMerge/>
          </w:tcPr>
          <w:p w:rsidR="000F67FF" w:rsidRDefault="000F67FF"/>
        </w:tc>
        <w:tc>
          <w:tcPr>
            <w:tcW w:w="2130" w:type="dxa"/>
          </w:tcPr>
          <w:p w:rsidR="000F67FF" w:rsidRPr="000F67FF" w:rsidRDefault="000F67FF" w:rsidP="00CA52F8">
            <w:pPr>
              <w:rPr>
                <w:b/>
                <w:color w:val="FF0000"/>
              </w:rPr>
            </w:pPr>
            <w:r w:rsidRPr="000F67FF">
              <w:rPr>
                <w:rFonts w:hint="eastAsia"/>
                <w:b/>
                <w:color w:val="FF0000"/>
              </w:rPr>
              <w:t>token</w:t>
            </w:r>
          </w:p>
        </w:tc>
        <w:tc>
          <w:tcPr>
            <w:tcW w:w="2131" w:type="dxa"/>
          </w:tcPr>
          <w:p w:rsidR="000F67FF" w:rsidRPr="000F67FF" w:rsidRDefault="000F67FF" w:rsidP="00CA52F8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固定</w:t>
            </w:r>
            <w:r w:rsidRPr="000F67FF">
              <w:rPr>
                <w:rFonts w:hint="eastAsia"/>
                <w:color w:val="FF0000"/>
              </w:rPr>
              <w:t>token</w:t>
            </w:r>
            <w:r w:rsidRPr="000F67FF">
              <w:rPr>
                <w:rFonts w:hint="eastAsia"/>
                <w:color w:val="FF0000"/>
              </w:rPr>
              <w:t>值，标明是手机端的请求</w:t>
            </w:r>
          </w:p>
        </w:tc>
        <w:tc>
          <w:tcPr>
            <w:tcW w:w="2131" w:type="dxa"/>
          </w:tcPr>
          <w:p w:rsidR="000F67FF" w:rsidRPr="000F67FF" w:rsidRDefault="000F67FF" w:rsidP="001D245D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必填</w:t>
            </w:r>
          </w:p>
        </w:tc>
      </w:tr>
      <w:tr w:rsidR="00CA52F8" w:rsidTr="00A0370B">
        <w:tc>
          <w:tcPr>
            <w:tcW w:w="2130" w:type="dxa"/>
          </w:tcPr>
          <w:p w:rsidR="00CA52F8" w:rsidRDefault="00CA52F8">
            <w:r>
              <w:rPr>
                <w:rFonts w:hint="eastAsia"/>
              </w:rPr>
              <w:t>返回数据</w:t>
            </w:r>
          </w:p>
        </w:tc>
        <w:tc>
          <w:tcPr>
            <w:tcW w:w="2130" w:type="dxa"/>
          </w:tcPr>
          <w:p w:rsidR="00CA52F8" w:rsidRDefault="00CA52F8"/>
        </w:tc>
        <w:tc>
          <w:tcPr>
            <w:tcW w:w="2131" w:type="dxa"/>
          </w:tcPr>
          <w:p w:rsidR="00CA52F8" w:rsidRPr="00B33F56" w:rsidRDefault="00CA52F8"/>
        </w:tc>
        <w:tc>
          <w:tcPr>
            <w:tcW w:w="2131" w:type="dxa"/>
          </w:tcPr>
          <w:p w:rsidR="00CA52F8" w:rsidRDefault="00CA52F8"/>
        </w:tc>
      </w:tr>
      <w:tr w:rsidR="00CA52F8" w:rsidTr="00D509D2">
        <w:tc>
          <w:tcPr>
            <w:tcW w:w="2130" w:type="dxa"/>
          </w:tcPr>
          <w:p w:rsidR="00CA52F8" w:rsidRDefault="00CA52F8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CA52F8" w:rsidRDefault="00CA52F8" w:rsidP="0081647D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串，同时会发送一个短信</w:t>
            </w:r>
          </w:p>
        </w:tc>
      </w:tr>
      <w:tr w:rsidR="00CA52F8" w:rsidTr="00D509D2">
        <w:tc>
          <w:tcPr>
            <w:tcW w:w="2130" w:type="dxa"/>
          </w:tcPr>
          <w:p w:rsidR="00CA52F8" w:rsidRDefault="00CA52F8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CA52F8" w:rsidRDefault="00CA52F8" w:rsidP="00316F2C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表示注册成功</w:t>
            </w:r>
          </w:p>
          <w:p w:rsidR="00CA52F8" w:rsidRDefault="00CA52F8" w:rsidP="003002D7">
            <w:r>
              <w:t>{</w:t>
            </w:r>
          </w:p>
          <w:p w:rsidR="00CA52F8" w:rsidRDefault="00CA52F8" w:rsidP="003002D7">
            <w:r>
              <w:tab/>
              <w:t>"data": {</w:t>
            </w:r>
          </w:p>
          <w:p w:rsidR="00CA52F8" w:rsidRDefault="00CA52F8" w:rsidP="003002D7">
            <w:r>
              <w:tab/>
              <w:t>},</w:t>
            </w:r>
          </w:p>
          <w:p w:rsidR="00CA52F8" w:rsidRDefault="00CA52F8" w:rsidP="003002D7">
            <w:r>
              <w:tab/>
              <w:t>"msg": "",</w:t>
            </w:r>
          </w:p>
          <w:p w:rsidR="00CA52F8" w:rsidRDefault="00CA52F8" w:rsidP="003002D7">
            <w:r>
              <w:tab/>
              <w:t>"status": 0</w:t>
            </w:r>
          </w:p>
          <w:p w:rsidR="00CA52F8" w:rsidRDefault="00CA52F8" w:rsidP="003002D7">
            <w:r>
              <w:t>}</w:t>
            </w:r>
          </w:p>
          <w:p w:rsidR="00CA52F8" w:rsidRDefault="00CA52F8" w:rsidP="005C51C5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表示注册失败</w:t>
            </w:r>
          </w:p>
          <w:p w:rsidR="00CA52F8" w:rsidRDefault="00CA52F8" w:rsidP="003002D7">
            <w:r>
              <w:t>{</w:t>
            </w:r>
          </w:p>
          <w:p w:rsidR="00CA52F8" w:rsidRDefault="00CA52F8" w:rsidP="003002D7">
            <w:r>
              <w:tab/>
              <w:t>"data": {</w:t>
            </w:r>
          </w:p>
          <w:p w:rsidR="00CA52F8" w:rsidRDefault="00CA52F8" w:rsidP="003002D7">
            <w:r>
              <w:tab/>
              <w:t>},</w:t>
            </w:r>
          </w:p>
          <w:p w:rsidR="00CA52F8" w:rsidRDefault="00CA52F8" w:rsidP="003002D7">
            <w:r>
              <w:tab/>
              <w:t>"msg": "Error Infor",</w:t>
            </w:r>
          </w:p>
          <w:p w:rsidR="00CA52F8" w:rsidRDefault="00CA52F8" w:rsidP="003002D7">
            <w:r>
              <w:tab/>
              <w:t>"status": 1</w:t>
            </w:r>
          </w:p>
          <w:p w:rsidR="00CA52F8" w:rsidRDefault="00CA52F8" w:rsidP="003002D7">
            <w:r>
              <w:t>}</w:t>
            </w:r>
          </w:p>
        </w:tc>
      </w:tr>
    </w:tbl>
    <w:p w:rsidR="00A0370B" w:rsidRDefault="00A0370B"/>
    <w:p w:rsidR="00D14EA4" w:rsidRDefault="00D14EA4" w:rsidP="00F21CFA">
      <w:pPr>
        <w:pStyle w:val="1"/>
      </w:pPr>
      <w:r>
        <w:rPr>
          <w:rFonts w:hint="eastAsia"/>
        </w:rPr>
        <w:lastRenderedPageBreak/>
        <w:t>提交注册信息</w:t>
      </w:r>
    </w:p>
    <w:p w:rsidR="00D14EA4" w:rsidRDefault="00D14EA4" w:rsidP="00D14EA4"/>
    <w:tbl>
      <w:tblPr>
        <w:tblStyle w:val="a5"/>
        <w:tblW w:w="0" w:type="auto"/>
        <w:tblLook w:val="04A0"/>
      </w:tblPr>
      <w:tblGrid>
        <w:gridCol w:w="2130"/>
        <w:gridCol w:w="2656"/>
        <w:gridCol w:w="1605"/>
        <w:gridCol w:w="2131"/>
      </w:tblGrid>
      <w:tr w:rsidR="00D14EA4" w:rsidTr="00D509D2">
        <w:tc>
          <w:tcPr>
            <w:tcW w:w="2130" w:type="dxa"/>
          </w:tcPr>
          <w:p w:rsidR="00D14EA4" w:rsidRDefault="00D14EA4" w:rsidP="00D509D2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D14EA4" w:rsidRDefault="00AD5384" w:rsidP="000F67FF">
            <w:r>
              <w:rPr>
                <w:rFonts w:hint="eastAsia"/>
              </w:rPr>
              <w:t>http://</w:t>
            </w:r>
            <w:r w:rsidR="000F67FF">
              <w:rPr>
                <w:rFonts w:hint="eastAsia"/>
              </w:rPr>
              <w:t>ifengzi.cn</w:t>
            </w:r>
            <w:r>
              <w:rPr>
                <w:rFonts w:hint="eastAsia"/>
              </w:rPr>
              <w:t>/uc/</w:t>
            </w:r>
            <w:r w:rsidR="00D14EA4">
              <w:rPr>
                <w:rFonts w:hint="eastAsia"/>
              </w:rPr>
              <w:t>m_register.action</w:t>
            </w:r>
          </w:p>
        </w:tc>
      </w:tr>
      <w:tr w:rsidR="00D14EA4" w:rsidTr="00D509D2">
        <w:tc>
          <w:tcPr>
            <w:tcW w:w="2130" w:type="dxa"/>
          </w:tcPr>
          <w:p w:rsidR="00D14EA4" w:rsidRDefault="00D14EA4" w:rsidP="00D509D2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D14EA4" w:rsidRDefault="00D14EA4" w:rsidP="00D509D2">
            <w:r>
              <w:rPr>
                <w:rFonts w:hint="eastAsia"/>
              </w:rPr>
              <w:t>POST</w:t>
            </w:r>
          </w:p>
        </w:tc>
      </w:tr>
      <w:tr w:rsidR="000F67FF" w:rsidTr="00495FCD">
        <w:tc>
          <w:tcPr>
            <w:tcW w:w="2130" w:type="dxa"/>
            <w:vMerge w:val="restart"/>
          </w:tcPr>
          <w:p w:rsidR="000F67FF" w:rsidRDefault="000F67FF" w:rsidP="00D509D2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0F67FF" w:rsidRDefault="000F67FF" w:rsidP="00B31DA3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0F67FF" w:rsidRDefault="000F67FF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是否必填</w:t>
            </w:r>
          </w:p>
        </w:tc>
      </w:tr>
      <w:tr w:rsidR="000F67FF" w:rsidTr="00495FCD">
        <w:tc>
          <w:tcPr>
            <w:tcW w:w="2130" w:type="dxa"/>
            <w:vMerge/>
          </w:tcPr>
          <w:p w:rsidR="000F67FF" w:rsidRDefault="000F67FF" w:rsidP="00D509D2"/>
        </w:tc>
        <w:tc>
          <w:tcPr>
            <w:tcW w:w="2656" w:type="dxa"/>
          </w:tcPr>
          <w:p w:rsidR="000F67FF" w:rsidRDefault="000F67FF" w:rsidP="00D509D2">
            <w:r w:rsidRPr="00A23636">
              <w:rPr>
                <w:rFonts w:hint="eastAsia"/>
                <w:b/>
              </w:rPr>
              <w:t>username</w:t>
            </w:r>
          </w:p>
        </w:tc>
        <w:tc>
          <w:tcPr>
            <w:tcW w:w="1605" w:type="dxa"/>
          </w:tcPr>
          <w:p w:rsidR="000F67FF" w:rsidRDefault="000F67FF" w:rsidP="001D245D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(</w:t>
            </w:r>
            <w:r w:rsidRPr="00A23636">
              <w:rPr>
                <w:rFonts w:hint="eastAsia"/>
                <w:b/>
              </w:rPr>
              <w:t>username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必填</w:t>
            </w:r>
          </w:p>
        </w:tc>
      </w:tr>
      <w:tr w:rsidR="000F67FF" w:rsidTr="00495FCD">
        <w:tc>
          <w:tcPr>
            <w:tcW w:w="2130" w:type="dxa"/>
            <w:vMerge/>
          </w:tcPr>
          <w:p w:rsidR="000F67FF" w:rsidRDefault="000F67FF" w:rsidP="00D509D2"/>
        </w:tc>
        <w:tc>
          <w:tcPr>
            <w:tcW w:w="2656" w:type="dxa"/>
          </w:tcPr>
          <w:p w:rsidR="000F67FF" w:rsidRDefault="000F67FF" w:rsidP="00D509D2">
            <w:r w:rsidRPr="00537E37">
              <w:rPr>
                <w:rFonts w:hint="eastAsia"/>
                <w:b/>
              </w:rPr>
              <w:t>password</w:t>
            </w:r>
          </w:p>
        </w:tc>
        <w:tc>
          <w:tcPr>
            <w:tcW w:w="1605" w:type="dxa"/>
          </w:tcPr>
          <w:p w:rsidR="000F67FF" w:rsidRDefault="000F67FF" w:rsidP="001D245D">
            <w:r>
              <w:rPr>
                <w:rFonts w:hint="eastAsia"/>
              </w:rPr>
              <w:t>密码</w:t>
            </w:r>
            <w:r w:rsidRPr="00537E37">
              <w:rPr>
                <w:rFonts w:hint="eastAsia"/>
                <w:b/>
              </w:rPr>
              <w:t>(password)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必填</w:t>
            </w:r>
          </w:p>
        </w:tc>
      </w:tr>
      <w:tr w:rsidR="000F67FF" w:rsidTr="00495FCD">
        <w:tc>
          <w:tcPr>
            <w:tcW w:w="2130" w:type="dxa"/>
            <w:vMerge/>
          </w:tcPr>
          <w:p w:rsidR="000F67FF" w:rsidRDefault="000F67FF" w:rsidP="00D509D2"/>
        </w:tc>
        <w:tc>
          <w:tcPr>
            <w:tcW w:w="2656" w:type="dxa"/>
          </w:tcPr>
          <w:p w:rsidR="000F67FF" w:rsidRDefault="000F67FF" w:rsidP="00D509D2">
            <w:r w:rsidRPr="00821C84">
              <w:rPr>
                <w:rFonts w:hint="eastAsia"/>
                <w:b/>
              </w:rPr>
              <w:t>checkcode</w:t>
            </w:r>
          </w:p>
        </w:tc>
        <w:tc>
          <w:tcPr>
            <w:tcW w:w="1605" w:type="dxa"/>
          </w:tcPr>
          <w:p w:rsidR="000F67FF" w:rsidRDefault="000F67FF" w:rsidP="001D245D">
            <w:r>
              <w:rPr>
                <w:rFonts w:hint="eastAsia"/>
              </w:rPr>
              <w:t>短信验证码（</w:t>
            </w:r>
            <w:r w:rsidRPr="00821C84">
              <w:rPr>
                <w:rFonts w:hint="eastAsia"/>
                <w:b/>
              </w:rPr>
              <w:t>checkcode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必填</w:t>
            </w:r>
          </w:p>
        </w:tc>
      </w:tr>
      <w:tr w:rsidR="000F67FF" w:rsidTr="00495FCD">
        <w:tc>
          <w:tcPr>
            <w:tcW w:w="2130" w:type="dxa"/>
            <w:vMerge/>
          </w:tcPr>
          <w:p w:rsidR="000F67FF" w:rsidRDefault="000F67FF" w:rsidP="00D509D2"/>
        </w:tc>
        <w:tc>
          <w:tcPr>
            <w:tcW w:w="2656" w:type="dxa"/>
          </w:tcPr>
          <w:p w:rsidR="000F67FF" w:rsidRDefault="000F67FF" w:rsidP="00D509D2">
            <w:r w:rsidRPr="00495FCD">
              <w:rPr>
                <w:rFonts w:hint="eastAsia"/>
                <w:b/>
              </w:rPr>
              <w:t>nicname</w:t>
            </w:r>
          </w:p>
        </w:tc>
        <w:tc>
          <w:tcPr>
            <w:tcW w:w="1605" w:type="dxa"/>
          </w:tcPr>
          <w:p w:rsidR="000F67FF" w:rsidRDefault="000F67FF" w:rsidP="001D245D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(</w:t>
            </w:r>
            <w:r w:rsidRPr="00495FCD">
              <w:rPr>
                <w:rFonts w:hint="eastAsia"/>
                <w:b/>
              </w:rPr>
              <w:t>nicname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必填</w:t>
            </w:r>
          </w:p>
        </w:tc>
      </w:tr>
      <w:tr w:rsidR="000F67FF" w:rsidTr="00495FCD">
        <w:tc>
          <w:tcPr>
            <w:tcW w:w="2130" w:type="dxa"/>
            <w:vMerge/>
          </w:tcPr>
          <w:p w:rsidR="000F67FF" w:rsidRDefault="000F67FF" w:rsidP="00D509D2"/>
        </w:tc>
        <w:tc>
          <w:tcPr>
            <w:tcW w:w="2656" w:type="dxa"/>
          </w:tcPr>
          <w:p w:rsidR="000F67FF" w:rsidRPr="000F67FF" w:rsidRDefault="000F67FF" w:rsidP="00774E8D">
            <w:pPr>
              <w:rPr>
                <w:b/>
                <w:color w:val="FF0000"/>
              </w:rPr>
            </w:pPr>
            <w:r w:rsidRPr="000F67FF">
              <w:rPr>
                <w:rFonts w:hint="eastAsia"/>
                <w:b/>
                <w:color w:val="FF0000"/>
              </w:rPr>
              <w:t>token</w:t>
            </w:r>
          </w:p>
        </w:tc>
        <w:tc>
          <w:tcPr>
            <w:tcW w:w="1605" w:type="dxa"/>
          </w:tcPr>
          <w:p w:rsidR="000F67FF" w:rsidRPr="000F67FF" w:rsidRDefault="000F67FF" w:rsidP="00774E8D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固定</w:t>
            </w:r>
            <w:r w:rsidRPr="000F67FF">
              <w:rPr>
                <w:rFonts w:hint="eastAsia"/>
                <w:color w:val="FF0000"/>
              </w:rPr>
              <w:t>token</w:t>
            </w:r>
            <w:r w:rsidRPr="000F67FF">
              <w:rPr>
                <w:rFonts w:hint="eastAsia"/>
                <w:color w:val="FF0000"/>
              </w:rPr>
              <w:t>值，标明是手机端的请求</w:t>
            </w:r>
          </w:p>
        </w:tc>
        <w:tc>
          <w:tcPr>
            <w:tcW w:w="2131" w:type="dxa"/>
          </w:tcPr>
          <w:p w:rsidR="000F67FF" w:rsidRPr="000F67FF" w:rsidRDefault="000F67FF" w:rsidP="00774E8D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必填</w:t>
            </w:r>
          </w:p>
        </w:tc>
      </w:tr>
      <w:tr w:rsidR="000F67FF" w:rsidTr="00495FCD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返回数据</w:t>
            </w:r>
          </w:p>
        </w:tc>
        <w:tc>
          <w:tcPr>
            <w:tcW w:w="2656" w:type="dxa"/>
          </w:tcPr>
          <w:p w:rsidR="000F67FF" w:rsidRDefault="000F67FF" w:rsidP="00D509D2"/>
        </w:tc>
        <w:tc>
          <w:tcPr>
            <w:tcW w:w="1605" w:type="dxa"/>
          </w:tcPr>
          <w:p w:rsidR="000F67FF" w:rsidRPr="00B33F56" w:rsidRDefault="000F67FF" w:rsidP="00D509D2"/>
        </w:tc>
        <w:tc>
          <w:tcPr>
            <w:tcW w:w="2131" w:type="dxa"/>
          </w:tcPr>
          <w:p w:rsidR="000F67FF" w:rsidRDefault="000F67FF" w:rsidP="00D509D2"/>
        </w:tc>
      </w:tr>
      <w:tr w:rsidR="000F67FF" w:rsidTr="00D509D2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0F67FF" w:rsidRDefault="000F67FF" w:rsidP="002C0D48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串：</w:t>
            </w:r>
          </w:p>
        </w:tc>
      </w:tr>
      <w:tr w:rsidR="000F67FF" w:rsidTr="00D509D2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0F67FF" w:rsidRDefault="000F67FF" w:rsidP="00D509D2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表示注册成功</w:t>
            </w:r>
          </w:p>
          <w:p w:rsidR="000F67FF" w:rsidRDefault="000F67FF" w:rsidP="00B627DB">
            <w:r>
              <w:t>{</w:t>
            </w:r>
          </w:p>
          <w:p w:rsidR="000F67FF" w:rsidRDefault="000F67FF" w:rsidP="00B627DB">
            <w:r>
              <w:tab/>
              <w:t>"data": {},</w:t>
            </w:r>
          </w:p>
          <w:p w:rsidR="000F67FF" w:rsidRDefault="000F67FF" w:rsidP="00B627DB">
            <w:r>
              <w:tab/>
              <w:t>"msg": "",</w:t>
            </w:r>
          </w:p>
          <w:p w:rsidR="000F67FF" w:rsidRDefault="000F67FF" w:rsidP="00B627DB">
            <w:r>
              <w:tab/>
              <w:t>"status": 0</w:t>
            </w:r>
          </w:p>
          <w:p w:rsidR="000F67FF" w:rsidRDefault="000F67FF" w:rsidP="00B627DB">
            <w:r>
              <w:t>}</w:t>
            </w:r>
          </w:p>
          <w:p w:rsidR="000F67FF" w:rsidRDefault="000F67FF" w:rsidP="00B627DB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表示注册失败</w:t>
            </w:r>
          </w:p>
          <w:p w:rsidR="000F67FF" w:rsidRDefault="000F67FF" w:rsidP="00B627DB">
            <w:r>
              <w:t>{</w:t>
            </w:r>
          </w:p>
          <w:p w:rsidR="000F67FF" w:rsidRDefault="000F67FF" w:rsidP="00B627DB">
            <w:r>
              <w:tab/>
              <w:t>"data": {},</w:t>
            </w:r>
          </w:p>
          <w:p w:rsidR="000F67FF" w:rsidRDefault="000F67FF" w:rsidP="00B627DB">
            <w:r>
              <w:tab/>
              <w:t>"msg": " Error Infor ",</w:t>
            </w:r>
          </w:p>
          <w:p w:rsidR="000F67FF" w:rsidRDefault="000F67FF" w:rsidP="00B627DB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0F67FF" w:rsidRDefault="000F67FF" w:rsidP="00B627DB">
            <w:r>
              <w:t>}</w:t>
            </w:r>
          </w:p>
          <w:p w:rsidR="000F67FF" w:rsidRDefault="000F67FF" w:rsidP="00D14EA4">
            <w:r>
              <w:t>M</w:t>
            </w:r>
            <w:r>
              <w:rPr>
                <w:rFonts w:hint="eastAsia"/>
              </w:rPr>
              <w:t xml:space="preserve">sg: </w:t>
            </w:r>
            <w:r>
              <w:rPr>
                <w:rFonts w:hint="eastAsia"/>
              </w:rPr>
              <w:t>表示错误信息，有以下几种：</w:t>
            </w:r>
          </w:p>
          <w:p w:rsidR="000F67FF" w:rsidRDefault="000F67FF" w:rsidP="00D14EA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手机号码已存在（用户名重复）</w:t>
            </w:r>
          </w:p>
          <w:p w:rsidR="000F67FF" w:rsidRDefault="000F67FF" w:rsidP="00D14EA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密码不符合规范</w:t>
            </w:r>
          </w:p>
          <w:p w:rsidR="000F67FF" w:rsidRDefault="000F67FF" w:rsidP="00D14EA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短信验证码已过期</w:t>
            </w:r>
          </w:p>
          <w:p w:rsidR="000F67FF" w:rsidRDefault="000F67FF" w:rsidP="00D14EA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昵称不符合规范</w:t>
            </w:r>
          </w:p>
          <w:p w:rsidR="000F67FF" w:rsidRDefault="000F67FF" w:rsidP="00D14EA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手机号码格式错误</w:t>
            </w:r>
          </w:p>
        </w:tc>
      </w:tr>
      <w:tr w:rsidR="000F67FF" w:rsidTr="00D509D2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0F67FF" w:rsidRPr="00B31DA3" w:rsidRDefault="000F67FF" w:rsidP="00D509D2">
            <w:r>
              <w:rPr>
                <w:rFonts w:hint="eastAsia"/>
              </w:rPr>
              <w:t>确认密码</w:t>
            </w:r>
            <w:r w:rsidRPr="00537E37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re</w:t>
            </w:r>
            <w:r w:rsidRPr="00537E37">
              <w:rPr>
                <w:rFonts w:hint="eastAsia"/>
                <w:b/>
              </w:rPr>
              <w:t>passwor</w:t>
            </w:r>
            <w:r w:rsidRPr="00B31DA3">
              <w:rPr>
                <w:rFonts w:hint="eastAsia"/>
              </w:rPr>
              <w:t>d)</w:t>
            </w:r>
            <w:r w:rsidRPr="00B31DA3">
              <w:rPr>
                <w:rFonts w:hint="eastAsia"/>
              </w:rPr>
              <w:t>和密码的比对由手机端来验证</w:t>
            </w:r>
          </w:p>
          <w:p w:rsidR="000F67FF" w:rsidRPr="00B31DA3" w:rsidRDefault="000F67FF" w:rsidP="00D509D2">
            <w:r>
              <w:rPr>
                <w:rFonts w:hint="eastAsia"/>
              </w:rPr>
              <w:t>注册协议</w:t>
            </w:r>
            <w:r>
              <w:rPr>
                <w:rFonts w:hint="eastAsia"/>
              </w:rPr>
              <w:t>(</w:t>
            </w:r>
            <w:r w:rsidRPr="00495FCD">
              <w:rPr>
                <w:rFonts w:hint="eastAsia"/>
                <w:b/>
              </w:rPr>
              <w:t>contract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认可由手机端来验证</w:t>
            </w:r>
          </w:p>
        </w:tc>
      </w:tr>
    </w:tbl>
    <w:p w:rsidR="00D14EA4" w:rsidRDefault="00D14EA4"/>
    <w:p w:rsidR="00652B9F" w:rsidRDefault="005247C6" w:rsidP="00F21CFA">
      <w:pPr>
        <w:pStyle w:val="1"/>
      </w:pPr>
      <w:r>
        <w:rPr>
          <w:rFonts w:hint="eastAsia"/>
        </w:rPr>
        <w:lastRenderedPageBreak/>
        <w:t>登录</w:t>
      </w:r>
    </w:p>
    <w:p w:rsidR="00652B9F" w:rsidRDefault="00652B9F" w:rsidP="00652B9F"/>
    <w:tbl>
      <w:tblPr>
        <w:tblStyle w:val="a5"/>
        <w:tblW w:w="0" w:type="auto"/>
        <w:tblLook w:val="04A0"/>
      </w:tblPr>
      <w:tblGrid>
        <w:gridCol w:w="2130"/>
        <w:gridCol w:w="2514"/>
        <w:gridCol w:w="1747"/>
        <w:gridCol w:w="2131"/>
      </w:tblGrid>
      <w:tr w:rsidR="00652B9F" w:rsidTr="00D509D2">
        <w:tc>
          <w:tcPr>
            <w:tcW w:w="2130" w:type="dxa"/>
          </w:tcPr>
          <w:p w:rsidR="00652B9F" w:rsidRDefault="00652B9F" w:rsidP="00D509D2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652B9F" w:rsidRDefault="00AD5384" w:rsidP="000F67FF">
            <w:r>
              <w:rPr>
                <w:rFonts w:hint="eastAsia"/>
              </w:rPr>
              <w:t>http://</w:t>
            </w:r>
            <w:r w:rsidR="000F67FF">
              <w:rPr>
                <w:rFonts w:hint="eastAsia"/>
              </w:rPr>
              <w:t>ifengzi.cn</w:t>
            </w:r>
            <w:r>
              <w:rPr>
                <w:rFonts w:hint="eastAsia"/>
              </w:rPr>
              <w:t>/uc/</w:t>
            </w:r>
            <w:r w:rsidR="00652B9F">
              <w:rPr>
                <w:rFonts w:hint="eastAsia"/>
              </w:rPr>
              <w:t>m_login.action</w:t>
            </w:r>
          </w:p>
        </w:tc>
      </w:tr>
      <w:tr w:rsidR="00652B9F" w:rsidTr="00D509D2">
        <w:tc>
          <w:tcPr>
            <w:tcW w:w="2130" w:type="dxa"/>
          </w:tcPr>
          <w:p w:rsidR="00652B9F" w:rsidRDefault="00652B9F" w:rsidP="00D509D2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652B9F" w:rsidRDefault="00652B9F" w:rsidP="00D509D2">
            <w:r>
              <w:rPr>
                <w:rFonts w:hint="eastAsia"/>
              </w:rPr>
              <w:t>POST</w:t>
            </w:r>
          </w:p>
        </w:tc>
      </w:tr>
      <w:tr w:rsidR="007A171A" w:rsidTr="00071B6D">
        <w:tc>
          <w:tcPr>
            <w:tcW w:w="2130" w:type="dxa"/>
          </w:tcPr>
          <w:p w:rsidR="007A171A" w:rsidRDefault="007A171A" w:rsidP="00D509D2"/>
        </w:tc>
        <w:tc>
          <w:tcPr>
            <w:tcW w:w="2514" w:type="dxa"/>
          </w:tcPr>
          <w:p w:rsidR="007A171A" w:rsidRDefault="007A171A" w:rsidP="007A171A">
            <w:r>
              <w:rPr>
                <w:rFonts w:hint="eastAsia"/>
              </w:rPr>
              <w:t>参数变量</w:t>
            </w:r>
          </w:p>
        </w:tc>
        <w:tc>
          <w:tcPr>
            <w:tcW w:w="1747" w:type="dxa"/>
          </w:tcPr>
          <w:p w:rsidR="007A171A" w:rsidRDefault="007A171A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7A171A" w:rsidRDefault="007A171A" w:rsidP="001D245D">
            <w:r>
              <w:rPr>
                <w:rFonts w:hint="eastAsia"/>
              </w:rPr>
              <w:t>是否必填</w:t>
            </w:r>
          </w:p>
        </w:tc>
      </w:tr>
      <w:tr w:rsidR="000F67FF" w:rsidTr="00071B6D">
        <w:tc>
          <w:tcPr>
            <w:tcW w:w="2130" w:type="dxa"/>
            <w:vMerge w:val="restart"/>
          </w:tcPr>
          <w:p w:rsidR="000F67FF" w:rsidRDefault="000F67FF" w:rsidP="00D509D2">
            <w:r>
              <w:rPr>
                <w:rFonts w:hint="eastAsia"/>
              </w:rPr>
              <w:t>请求参数</w:t>
            </w:r>
          </w:p>
        </w:tc>
        <w:tc>
          <w:tcPr>
            <w:tcW w:w="2514" w:type="dxa"/>
          </w:tcPr>
          <w:p w:rsidR="000F67FF" w:rsidRDefault="000F67FF" w:rsidP="00D509D2">
            <w:r w:rsidRPr="00A23636">
              <w:rPr>
                <w:rFonts w:hint="eastAsia"/>
                <w:b/>
              </w:rPr>
              <w:t>username</w:t>
            </w:r>
          </w:p>
        </w:tc>
        <w:tc>
          <w:tcPr>
            <w:tcW w:w="1747" w:type="dxa"/>
          </w:tcPr>
          <w:p w:rsidR="000F67FF" w:rsidRDefault="000F67FF" w:rsidP="001D245D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(</w:t>
            </w:r>
            <w:r w:rsidRPr="00A23636">
              <w:rPr>
                <w:rFonts w:hint="eastAsia"/>
                <w:b/>
              </w:rPr>
              <w:t>username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必填</w:t>
            </w:r>
          </w:p>
        </w:tc>
      </w:tr>
      <w:tr w:rsidR="000F67FF" w:rsidTr="00071B6D">
        <w:tc>
          <w:tcPr>
            <w:tcW w:w="2130" w:type="dxa"/>
            <w:vMerge/>
          </w:tcPr>
          <w:p w:rsidR="000F67FF" w:rsidRDefault="000F67FF" w:rsidP="00D509D2"/>
        </w:tc>
        <w:tc>
          <w:tcPr>
            <w:tcW w:w="2514" w:type="dxa"/>
          </w:tcPr>
          <w:p w:rsidR="000F67FF" w:rsidRDefault="000F67FF" w:rsidP="00D509D2">
            <w:r w:rsidRPr="00537E37">
              <w:rPr>
                <w:rFonts w:hint="eastAsia"/>
                <w:b/>
              </w:rPr>
              <w:t>password</w:t>
            </w:r>
          </w:p>
        </w:tc>
        <w:tc>
          <w:tcPr>
            <w:tcW w:w="1747" w:type="dxa"/>
          </w:tcPr>
          <w:p w:rsidR="000F67FF" w:rsidRDefault="000F67FF" w:rsidP="001D245D">
            <w:r>
              <w:rPr>
                <w:rFonts w:hint="eastAsia"/>
              </w:rPr>
              <w:t>密码</w:t>
            </w:r>
            <w:r w:rsidRPr="00537E37">
              <w:rPr>
                <w:rFonts w:hint="eastAsia"/>
                <w:b/>
              </w:rPr>
              <w:t>(password)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必填</w:t>
            </w:r>
          </w:p>
        </w:tc>
      </w:tr>
      <w:tr w:rsidR="000F67FF" w:rsidTr="00071B6D">
        <w:tc>
          <w:tcPr>
            <w:tcW w:w="2130" w:type="dxa"/>
            <w:vMerge/>
          </w:tcPr>
          <w:p w:rsidR="000F67FF" w:rsidRDefault="000F67FF" w:rsidP="00D509D2"/>
        </w:tc>
        <w:tc>
          <w:tcPr>
            <w:tcW w:w="2514" w:type="dxa"/>
          </w:tcPr>
          <w:p w:rsidR="000F67FF" w:rsidRDefault="000F67FF" w:rsidP="00D509D2">
            <w:r w:rsidRPr="00821C84">
              <w:rPr>
                <w:rFonts w:hint="eastAsia"/>
                <w:b/>
              </w:rPr>
              <w:t>checkcode</w:t>
            </w:r>
          </w:p>
        </w:tc>
        <w:tc>
          <w:tcPr>
            <w:tcW w:w="1747" w:type="dxa"/>
          </w:tcPr>
          <w:p w:rsidR="000F67FF" w:rsidRDefault="000F67FF" w:rsidP="001D245D">
            <w:r>
              <w:rPr>
                <w:rFonts w:hint="eastAsia"/>
              </w:rPr>
              <w:t>验证码（</w:t>
            </w:r>
            <w:r w:rsidRPr="00821C84">
              <w:rPr>
                <w:rFonts w:hint="eastAsia"/>
                <w:b/>
              </w:rPr>
              <w:t>checkcode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必填</w:t>
            </w:r>
          </w:p>
        </w:tc>
      </w:tr>
      <w:tr w:rsidR="000F67FF" w:rsidTr="00071B6D">
        <w:tc>
          <w:tcPr>
            <w:tcW w:w="2130" w:type="dxa"/>
            <w:vMerge/>
          </w:tcPr>
          <w:p w:rsidR="000F67FF" w:rsidRDefault="000F67FF" w:rsidP="00D509D2"/>
        </w:tc>
        <w:tc>
          <w:tcPr>
            <w:tcW w:w="2514" w:type="dxa"/>
          </w:tcPr>
          <w:p w:rsidR="000F67FF" w:rsidRPr="000F67FF" w:rsidRDefault="000F67FF" w:rsidP="00774E8D">
            <w:pPr>
              <w:rPr>
                <w:b/>
                <w:color w:val="FF0000"/>
              </w:rPr>
            </w:pPr>
            <w:r w:rsidRPr="000F67FF">
              <w:rPr>
                <w:rFonts w:hint="eastAsia"/>
                <w:b/>
                <w:color w:val="FF0000"/>
              </w:rPr>
              <w:t>token</w:t>
            </w:r>
          </w:p>
        </w:tc>
        <w:tc>
          <w:tcPr>
            <w:tcW w:w="1747" w:type="dxa"/>
          </w:tcPr>
          <w:p w:rsidR="000F67FF" w:rsidRPr="000F67FF" w:rsidRDefault="000F67FF" w:rsidP="00774E8D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固定</w:t>
            </w:r>
            <w:r w:rsidRPr="000F67FF">
              <w:rPr>
                <w:rFonts w:hint="eastAsia"/>
                <w:color w:val="FF0000"/>
              </w:rPr>
              <w:t>token</w:t>
            </w:r>
            <w:r w:rsidRPr="000F67FF">
              <w:rPr>
                <w:rFonts w:hint="eastAsia"/>
                <w:color w:val="FF0000"/>
              </w:rPr>
              <w:t>值，标明是手机端的请求</w:t>
            </w:r>
          </w:p>
        </w:tc>
        <w:tc>
          <w:tcPr>
            <w:tcW w:w="2131" w:type="dxa"/>
          </w:tcPr>
          <w:p w:rsidR="000F67FF" w:rsidRPr="000F67FF" w:rsidRDefault="000F67FF" w:rsidP="00774E8D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必填</w:t>
            </w:r>
          </w:p>
        </w:tc>
      </w:tr>
      <w:tr w:rsidR="000F67FF" w:rsidTr="001D245D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0F67FF" w:rsidRDefault="000F67FF" w:rsidP="007A171A">
            <w:r>
              <w:rPr>
                <w:rFonts w:hint="eastAsia"/>
              </w:rPr>
              <w:t>登录成功，返回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信息中包含：</w:t>
            </w:r>
            <w:r>
              <w:rPr>
                <w:rFonts w:hint="eastAsia"/>
              </w:rPr>
              <w:t xml:space="preserve"> userid</w:t>
            </w:r>
            <w:r>
              <w:rPr>
                <w:rFonts w:hint="eastAsia"/>
              </w:rPr>
              <w:t>、手机号码、密码、昵称</w:t>
            </w:r>
          </w:p>
          <w:p w:rsidR="00E91727" w:rsidRDefault="00E91727" w:rsidP="001637A5">
            <w:ins w:id="156" w:author="wuhao" w:date="2012-01-13T17:45:00Z">
              <w:r>
                <w:t>C</w:t>
              </w:r>
              <w:r>
                <w:rPr>
                  <w:rFonts w:hint="eastAsia"/>
                </w:rPr>
                <w:t>heckcode</w:t>
              </w:r>
            </w:ins>
            <w:ins w:id="157" w:author="wuhao" w:date="2012-01-13T17:46:00Z">
              <w:r>
                <w:rPr>
                  <w:rFonts w:hint="eastAsia"/>
                </w:rPr>
                <w:t>是将</w:t>
              </w:r>
            </w:ins>
            <w:ins w:id="158" w:author="wuhao" w:date="2012-01-13T18:46:00Z">
              <w:r w:rsidR="00F05CDF">
                <w:rPr>
                  <w:rFonts w:hint="eastAsia"/>
                </w:rPr>
                <w:t>username</w:t>
              </w:r>
            </w:ins>
            <w:ins w:id="159" w:author="wuhao" w:date="2012-01-13T17:46:00Z">
              <w:r>
                <w:rPr>
                  <w:rFonts w:hint="eastAsia"/>
                </w:rPr>
                <w:t>进行</w:t>
              </w:r>
            </w:ins>
            <w:ins w:id="160" w:author="wuhao" w:date="2012-01-13T18:46:00Z">
              <w:r w:rsidR="00F05CDF">
                <w:rPr>
                  <w:rFonts w:hint="eastAsia"/>
                </w:rPr>
                <w:t>base64</w:t>
              </w:r>
              <w:r w:rsidR="00F05CDF">
                <w:rPr>
                  <w:rFonts w:hint="eastAsia"/>
                </w:rPr>
                <w:t>加密获得</w:t>
              </w:r>
            </w:ins>
            <w:ins w:id="161" w:author="wuhao" w:date="2012-01-13T18:47:00Z">
              <w:r w:rsidR="00F05CDF">
                <w:rPr>
                  <w:rFonts w:hint="eastAsia"/>
                </w:rPr>
                <w:t>的</w:t>
              </w:r>
            </w:ins>
          </w:p>
        </w:tc>
      </w:tr>
      <w:tr w:rsidR="000F67FF" w:rsidTr="00D509D2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0F67FF" w:rsidRDefault="000F67FF" w:rsidP="00D509D2"/>
        </w:tc>
      </w:tr>
      <w:tr w:rsidR="000F67FF" w:rsidTr="00D509D2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0F67FF" w:rsidRDefault="000F67FF" w:rsidP="00D509D2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0F67FF" w:rsidRDefault="000F67FF" w:rsidP="00422EC2">
            <w:r>
              <w:rPr>
                <w:rFonts w:hint="eastAsia"/>
              </w:rPr>
              <w:t>{</w:t>
            </w:r>
          </w:p>
          <w:p w:rsidR="000F67FF" w:rsidRDefault="000F67FF" w:rsidP="00422EC2">
            <w:r>
              <w:tab/>
              <w:t>"data": {</w:t>
            </w:r>
          </w:p>
          <w:p w:rsidR="000F67FF" w:rsidRDefault="000F67FF" w:rsidP="00456D85">
            <w:pPr>
              <w:ind w:firstLineChars="250" w:firstLine="525"/>
            </w:pPr>
            <w:r w:rsidRPr="002C55FB">
              <w:rPr>
                <w:highlight w:val="yellow"/>
              </w:rPr>
              <w:t>“</w:t>
            </w:r>
            <w:r w:rsidRPr="002C55FB">
              <w:rPr>
                <w:rFonts w:hint="eastAsia"/>
                <w:highlight w:val="yellow"/>
              </w:rPr>
              <w:t>userid</w:t>
            </w:r>
            <w:r w:rsidRPr="002C55FB">
              <w:rPr>
                <w:highlight w:val="yellow"/>
              </w:rPr>
              <w:t>”</w:t>
            </w:r>
            <w:r w:rsidRPr="002C55FB">
              <w:rPr>
                <w:rFonts w:hint="eastAsia"/>
                <w:highlight w:val="yellow"/>
              </w:rPr>
              <w:t>:12,</w:t>
            </w:r>
          </w:p>
          <w:p w:rsidR="000F67FF" w:rsidRDefault="000F67FF" w:rsidP="00456D85">
            <w:pPr>
              <w:ind w:firstLineChars="250" w:firstLine="525"/>
            </w:pPr>
            <w:r>
              <w:t>“</w:t>
            </w:r>
            <w:r w:rsidRPr="00A23636">
              <w:rPr>
                <w:rFonts w:hint="eastAsia"/>
                <w:b/>
              </w:rPr>
              <w:t>username</w:t>
            </w:r>
            <w:r>
              <w:t>”</w:t>
            </w:r>
            <w:r>
              <w:rPr>
                <w:rFonts w:hint="eastAsia"/>
              </w:rPr>
              <w:t>:13681039685,</w:t>
            </w:r>
          </w:p>
          <w:p w:rsidR="000F67FF" w:rsidRDefault="000F67FF" w:rsidP="00456D85">
            <w:pPr>
              <w:ind w:firstLineChars="250" w:firstLine="525"/>
            </w:pPr>
            <w:del w:id="162" w:author="wuhao" w:date="2012-01-13T18:54:00Z">
              <w:r w:rsidDel="00E90C75">
                <w:delText>“</w:delText>
              </w:r>
              <w:r w:rsidRPr="00537E37" w:rsidDel="00E90C75">
                <w:rPr>
                  <w:rFonts w:hint="eastAsia"/>
                  <w:b/>
                </w:rPr>
                <w:delText>password</w:delText>
              </w:r>
              <w:r w:rsidDel="00E90C75">
                <w:delText>”</w:delText>
              </w:r>
              <w:r w:rsidDel="00E90C75">
                <w:rPr>
                  <w:rFonts w:hint="eastAsia"/>
                </w:rPr>
                <w:delText>:1111</w:delText>
              </w:r>
            </w:del>
            <w:r>
              <w:rPr>
                <w:rFonts w:hint="eastAsia"/>
              </w:rPr>
              <w:t>,</w:t>
            </w:r>
          </w:p>
          <w:p w:rsidR="000F67FF" w:rsidRDefault="000F67FF" w:rsidP="00456D85">
            <w:pPr>
              <w:ind w:firstLineChars="250" w:firstLine="525"/>
            </w:pPr>
            <w:r>
              <w:t>“</w:t>
            </w:r>
            <w:r w:rsidRPr="00495FCD">
              <w:rPr>
                <w:rFonts w:hint="eastAsia"/>
                <w:b/>
              </w:rPr>
              <w:t>nicname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五豪</w:t>
            </w:r>
            <w:r>
              <w:t>”</w:t>
            </w:r>
          </w:p>
          <w:p w:rsidR="000F67FF" w:rsidRDefault="000F67FF" w:rsidP="00456D85">
            <w:pPr>
              <w:ind w:firstLineChars="250" w:firstLine="525"/>
            </w:pPr>
            <w:r>
              <w:t>},</w:t>
            </w:r>
          </w:p>
          <w:p w:rsidR="000F67FF" w:rsidRDefault="000F67FF" w:rsidP="00422EC2">
            <w:r>
              <w:tab/>
              <w:t>"msg": "",</w:t>
            </w:r>
          </w:p>
          <w:p w:rsidR="000F67FF" w:rsidRDefault="000F67FF" w:rsidP="00422EC2">
            <w:r>
              <w:tab/>
              <w:t>"status": 0</w:t>
            </w:r>
          </w:p>
          <w:p w:rsidR="000F67FF" w:rsidRDefault="000F67FF" w:rsidP="00422EC2">
            <w:r>
              <w:t>}</w:t>
            </w:r>
          </w:p>
          <w:p w:rsidR="000F67FF" w:rsidRDefault="000F67FF" w:rsidP="00D509D2"/>
          <w:p w:rsidR="000F67FF" w:rsidRDefault="000F67FF" w:rsidP="00D509D2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0F67FF" w:rsidRDefault="000F67FF" w:rsidP="00422EC2">
            <w:r>
              <w:t>{</w:t>
            </w:r>
          </w:p>
          <w:p w:rsidR="000F67FF" w:rsidRDefault="000F67FF" w:rsidP="00422EC2">
            <w:r>
              <w:tab/>
              <w:t>"data": {},</w:t>
            </w:r>
          </w:p>
          <w:p w:rsidR="000F67FF" w:rsidRDefault="000F67FF" w:rsidP="00422EC2">
            <w:r>
              <w:tab/>
              <w:t>"msg": " Error Infor ",</w:t>
            </w:r>
          </w:p>
          <w:p w:rsidR="000F67FF" w:rsidRDefault="000F67FF" w:rsidP="00422EC2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0F67FF" w:rsidRDefault="000F67FF" w:rsidP="000739F2">
            <w:r>
              <w:t>}</w:t>
            </w:r>
          </w:p>
        </w:tc>
      </w:tr>
      <w:tr w:rsidR="000F67FF" w:rsidTr="00D509D2">
        <w:tc>
          <w:tcPr>
            <w:tcW w:w="2130" w:type="dxa"/>
          </w:tcPr>
          <w:p w:rsidR="000F67FF" w:rsidRDefault="000F67FF" w:rsidP="00D509D2"/>
        </w:tc>
        <w:tc>
          <w:tcPr>
            <w:tcW w:w="6392" w:type="dxa"/>
            <w:gridSpan w:val="3"/>
          </w:tcPr>
          <w:p w:rsidR="000F67FF" w:rsidRPr="00BC2372" w:rsidRDefault="000F67FF" w:rsidP="00D509D2">
            <w:pPr>
              <w:rPr>
                <w:color w:val="FF0000"/>
              </w:rPr>
            </w:pPr>
          </w:p>
        </w:tc>
      </w:tr>
    </w:tbl>
    <w:p w:rsidR="00652B9F" w:rsidRDefault="00652B9F"/>
    <w:p w:rsidR="00335006" w:rsidRDefault="00335006" w:rsidP="00335006"/>
    <w:p w:rsidR="00335006" w:rsidRDefault="00335006" w:rsidP="00F21CFA">
      <w:pPr>
        <w:pStyle w:val="1"/>
      </w:pPr>
      <w:r>
        <w:rPr>
          <w:rFonts w:hint="eastAsia"/>
        </w:rPr>
        <w:lastRenderedPageBreak/>
        <w:t>获取验证码（向后台请求</w:t>
      </w:r>
      <w:r>
        <w:rPr>
          <w:rFonts w:hint="eastAsia"/>
        </w:rPr>
        <w:t>4</w:t>
      </w:r>
      <w:r>
        <w:rPr>
          <w:rFonts w:hint="eastAsia"/>
        </w:rPr>
        <w:t>位验证码数字</w:t>
      </w:r>
      <w:r w:rsidR="00142D33">
        <w:rPr>
          <w:rFonts w:hint="eastAsia"/>
        </w:rPr>
        <w:t>，</w:t>
      </w:r>
      <w:r w:rsidR="00EC282A">
        <w:rPr>
          <w:rFonts w:hint="eastAsia"/>
        </w:rPr>
        <w:t>找回密码时使用</w:t>
      </w:r>
      <w:r>
        <w:rPr>
          <w:rFonts w:hint="eastAsia"/>
        </w:rPr>
        <w:t>）</w:t>
      </w:r>
    </w:p>
    <w:p w:rsidR="00335006" w:rsidRDefault="00335006" w:rsidP="00335006"/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35006" w:rsidTr="00D509D2">
        <w:tc>
          <w:tcPr>
            <w:tcW w:w="2130" w:type="dxa"/>
          </w:tcPr>
          <w:p w:rsidR="00335006" w:rsidRDefault="00335006" w:rsidP="00D509D2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025E8F" w:rsidRDefault="00025E8F" w:rsidP="00EC282A">
            <w:r w:rsidRPr="00EC282A">
              <w:rPr>
                <w:rFonts w:hint="eastAsia"/>
              </w:rPr>
              <w:t>http://ifengzi.cn/uc/</w:t>
            </w:r>
            <w:ins w:id="163" w:author="wuhao" w:date="2012-01-16T14:42:00Z">
              <w:r w:rsidR="00EC282A" w:rsidRPr="00EC282A">
                <w:t>m_callCheckCode</w:t>
              </w:r>
            </w:ins>
            <w:r w:rsidR="00EC282A">
              <w:rPr>
                <w:rFonts w:hint="eastAsia"/>
              </w:rPr>
              <w:t>.action</w:t>
            </w:r>
          </w:p>
        </w:tc>
      </w:tr>
      <w:tr w:rsidR="00335006" w:rsidTr="00D509D2">
        <w:tc>
          <w:tcPr>
            <w:tcW w:w="2130" w:type="dxa"/>
          </w:tcPr>
          <w:p w:rsidR="00335006" w:rsidRDefault="00335006" w:rsidP="00D509D2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335006" w:rsidRDefault="00A614B4" w:rsidP="00D509D2">
            <w:r>
              <w:rPr>
                <w:rFonts w:hint="eastAsia"/>
              </w:rPr>
              <w:t>POST</w:t>
            </w:r>
          </w:p>
        </w:tc>
      </w:tr>
      <w:tr w:rsidR="00A614B4" w:rsidTr="00D509D2">
        <w:tc>
          <w:tcPr>
            <w:tcW w:w="2130" w:type="dxa"/>
          </w:tcPr>
          <w:p w:rsidR="00A614B4" w:rsidRDefault="00A614B4" w:rsidP="00D509D2"/>
        </w:tc>
        <w:tc>
          <w:tcPr>
            <w:tcW w:w="2130" w:type="dxa"/>
          </w:tcPr>
          <w:p w:rsidR="00A614B4" w:rsidRDefault="00A614B4" w:rsidP="00A614B4">
            <w:r>
              <w:rPr>
                <w:rFonts w:hint="eastAsia"/>
              </w:rPr>
              <w:t>参数变量</w:t>
            </w:r>
          </w:p>
        </w:tc>
        <w:tc>
          <w:tcPr>
            <w:tcW w:w="2131" w:type="dxa"/>
          </w:tcPr>
          <w:p w:rsidR="00A614B4" w:rsidRDefault="00A614B4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A614B4" w:rsidRDefault="00A614B4" w:rsidP="001D245D">
            <w:r>
              <w:rPr>
                <w:rFonts w:hint="eastAsia"/>
              </w:rPr>
              <w:t>是否必填</w:t>
            </w:r>
          </w:p>
        </w:tc>
      </w:tr>
      <w:tr w:rsidR="000F67FF" w:rsidTr="00D509D2">
        <w:tc>
          <w:tcPr>
            <w:tcW w:w="2130" w:type="dxa"/>
            <w:vMerge w:val="restart"/>
          </w:tcPr>
          <w:p w:rsidR="000F67FF" w:rsidRDefault="000F67FF" w:rsidP="00D509D2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:rsidR="000F67FF" w:rsidRDefault="000F67FF" w:rsidP="00D509D2">
            <w:r w:rsidRPr="00A23636">
              <w:rPr>
                <w:rFonts w:hint="eastAsia"/>
                <w:b/>
              </w:rPr>
              <w:t>username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(</w:t>
            </w:r>
            <w:r w:rsidRPr="00A23636">
              <w:rPr>
                <w:rFonts w:hint="eastAsia"/>
                <w:b/>
              </w:rPr>
              <w:t>username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必填</w:t>
            </w:r>
          </w:p>
        </w:tc>
      </w:tr>
      <w:tr w:rsidR="000F67FF" w:rsidTr="00D509D2">
        <w:tc>
          <w:tcPr>
            <w:tcW w:w="2130" w:type="dxa"/>
            <w:vMerge/>
          </w:tcPr>
          <w:p w:rsidR="000F67FF" w:rsidRDefault="000F67FF" w:rsidP="00D509D2"/>
        </w:tc>
        <w:tc>
          <w:tcPr>
            <w:tcW w:w="2130" w:type="dxa"/>
          </w:tcPr>
          <w:p w:rsidR="000F67FF" w:rsidRPr="000F67FF" w:rsidRDefault="001338CF" w:rsidP="00774E8D">
            <w:pPr>
              <w:rPr>
                <w:b/>
                <w:color w:val="FF0000"/>
              </w:rPr>
            </w:pPr>
            <w:r w:rsidRPr="000F67FF">
              <w:rPr>
                <w:b/>
                <w:color w:val="FF0000"/>
              </w:rPr>
              <w:t>T</w:t>
            </w:r>
            <w:r w:rsidR="000F67FF" w:rsidRPr="000F67FF">
              <w:rPr>
                <w:rFonts w:hint="eastAsia"/>
                <w:b/>
                <w:color w:val="FF0000"/>
              </w:rPr>
              <w:t>oken</w:t>
            </w:r>
          </w:p>
        </w:tc>
        <w:tc>
          <w:tcPr>
            <w:tcW w:w="2131" w:type="dxa"/>
          </w:tcPr>
          <w:p w:rsidR="000F67FF" w:rsidRPr="000F67FF" w:rsidRDefault="000F67FF" w:rsidP="00774E8D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固定</w:t>
            </w:r>
            <w:r w:rsidRPr="000F67FF">
              <w:rPr>
                <w:rFonts w:hint="eastAsia"/>
                <w:color w:val="FF0000"/>
              </w:rPr>
              <w:t>token</w:t>
            </w:r>
            <w:r w:rsidRPr="000F67FF">
              <w:rPr>
                <w:rFonts w:hint="eastAsia"/>
                <w:color w:val="FF0000"/>
              </w:rPr>
              <w:t>值，标明是手机端的请求</w:t>
            </w:r>
          </w:p>
        </w:tc>
        <w:tc>
          <w:tcPr>
            <w:tcW w:w="2131" w:type="dxa"/>
          </w:tcPr>
          <w:p w:rsidR="000F67FF" w:rsidRPr="000F67FF" w:rsidRDefault="000F67FF" w:rsidP="00774E8D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必填</w:t>
            </w:r>
          </w:p>
        </w:tc>
      </w:tr>
      <w:tr w:rsidR="000F67FF" w:rsidTr="00D509D2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返回数据</w:t>
            </w:r>
          </w:p>
        </w:tc>
        <w:tc>
          <w:tcPr>
            <w:tcW w:w="2130" w:type="dxa"/>
          </w:tcPr>
          <w:p w:rsidR="000F67FF" w:rsidRDefault="000F67FF" w:rsidP="00D509D2"/>
        </w:tc>
        <w:tc>
          <w:tcPr>
            <w:tcW w:w="2131" w:type="dxa"/>
          </w:tcPr>
          <w:p w:rsidR="000F67FF" w:rsidRPr="00B33F56" w:rsidRDefault="000F67FF" w:rsidP="00D509D2"/>
        </w:tc>
        <w:tc>
          <w:tcPr>
            <w:tcW w:w="2131" w:type="dxa"/>
          </w:tcPr>
          <w:p w:rsidR="000F67FF" w:rsidRDefault="000F67FF" w:rsidP="00D509D2"/>
        </w:tc>
      </w:tr>
      <w:tr w:rsidR="000F67FF" w:rsidTr="00D509D2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0F67FF" w:rsidRDefault="000F67FF" w:rsidP="002C213B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0F67FF" w:rsidTr="00D509D2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0F67FF" w:rsidRDefault="000F67FF" w:rsidP="00B37C3F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包含验证码信息</w:t>
            </w:r>
          </w:p>
          <w:p w:rsidR="000F67FF" w:rsidRDefault="000F67FF" w:rsidP="00B37C3F">
            <w:r>
              <w:t>{</w:t>
            </w:r>
          </w:p>
          <w:p w:rsidR="000F67FF" w:rsidRDefault="000F67FF" w:rsidP="00B37C3F">
            <w:r>
              <w:tab/>
              <w:t>"data": {</w:t>
            </w:r>
          </w:p>
          <w:p w:rsidR="000F67FF" w:rsidRDefault="000F67FF" w:rsidP="00B37C3F">
            <w:r>
              <w:tab/>
            </w:r>
            <w:r>
              <w:tab/>
              <w:t>"listData": 1234</w:t>
            </w:r>
            <w:r>
              <w:rPr>
                <w:rFonts w:hint="eastAsia"/>
              </w:rPr>
              <w:t>（验证码）</w:t>
            </w:r>
          </w:p>
          <w:p w:rsidR="000F67FF" w:rsidRDefault="000F67FF" w:rsidP="00B37C3F">
            <w:r>
              <w:tab/>
              <w:t>},</w:t>
            </w:r>
          </w:p>
          <w:p w:rsidR="000F67FF" w:rsidRDefault="000F67FF" w:rsidP="00B37C3F">
            <w:r>
              <w:tab/>
              <w:t>"msg": "",</w:t>
            </w:r>
          </w:p>
          <w:p w:rsidR="000F67FF" w:rsidRDefault="000F67FF" w:rsidP="00B37C3F">
            <w:r>
              <w:tab/>
              <w:t>"status": 0</w:t>
            </w:r>
          </w:p>
          <w:p w:rsidR="000F67FF" w:rsidRDefault="000F67FF" w:rsidP="00B37C3F">
            <w:r>
              <w:t>}</w:t>
            </w:r>
          </w:p>
          <w:p w:rsidR="000F67FF" w:rsidRDefault="000F67FF" w:rsidP="00B37C3F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  <w:r>
              <w:t>M</w:t>
            </w:r>
            <w:r>
              <w:rPr>
                <w:rFonts w:hint="eastAsia"/>
              </w:rPr>
              <w:t xml:space="preserve">sg: </w:t>
            </w:r>
            <w:r>
              <w:rPr>
                <w:rFonts w:hint="eastAsia"/>
              </w:rPr>
              <w:t>表示错误信息</w:t>
            </w:r>
          </w:p>
          <w:p w:rsidR="000F67FF" w:rsidRDefault="000F67FF" w:rsidP="00B37C3F">
            <w:r>
              <w:t>{</w:t>
            </w:r>
          </w:p>
          <w:p w:rsidR="000F67FF" w:rsidRDefault="000F67FF" w:rsidP="00B37C3F">
            <w:r>
              <w:tab/>
              <w:t>"data": {</w:t>
            </w:r>
          </w:p>
          <w:p w:rsidR="000F67FF" w:rsidRDefault="000F67FF" w:rsidP="00B37C3F">
            <w:r>
              <w:tab/>
            </w:r>
            <w:r>
              <w:tab/>
              <w:t>"listData": null</w:t>
            </w:r>
          </w:p>
          <w:p w:rsidR="000F67FF" w:rsidRDefault="000F67FF" w:rsidP="00B37C3F">
            <w:r>
              <w:tab/>
              <w:t>},</w:t>
            </w:r>
          </w:p>
          <w:p w:rsidR="000F67FF" w:rsidRDefault="000F67FF" w:rsidP="00B37C3F">
            <w:r>
              <w:tab/>
              <w:t>"msg": "Error Infor",</w:t>
            </w:r>
          </w:p>
          <w:p w:rsidR="000F67FF" w:rsidRDefault="000F67FF" w:rsidP="00B37C3F">
            <w:r>
              <w:tab/>
              <w:t>"status": 1</w:t>
            </w:r>
          </w:p>
          <w:p w:rsidR="000F67FF" w:rsidRDefault="000F67FF" w:rsidP="00B37C3F">
            <w:r>
              <w:t>}</w:t>
            </w:r>
          </w:p>
        </w:tc>
      </w:tr>
    </w:tbl>
    <w:p w:rsidR="00335006" w:rsidRDefault="00335006" w:rsidP="00335006"/>
    <w:p w:rsidR="00124CB3" w:rsidRDefault="00124CB3" w:rsidP="00F21CFA">
      <w:pPr>
        <w:pStyle w:val="1"/>
      </w:pPr>
      <w:r>
        <w:rPr>
          <w:rFonts w:hint="eastAsia"/>
        </w:rPr>
        <w:t>找回密码（密码重置）</w:t>
      </w:r>
    </w:p>
    <w:p w:rsidR="00124CB3" w:rsidRDefault="00124CB3" w:rsidP="00124CB3"/>
    <w:tbl>
      <w:tblPr>
        <w:tblStyle w:val="a5"/>
        <w:tblW w:w="0" w:type="auto"/>
        <w:tblLook w:val="04A0"/>
      </w:tblPr>
      <w:tblGrid>
        <w:gridCol w:w="2130"/>
        <w:gridCol w:w="2656"/>
        <w:gridCol w:w="1605"/>
        <w:gridCol w:w="2131"/>
      </w:tblGrid>
      <w:tr w:rsidR="00124CB3" w:rsidTr="00D509D2">
        <w:tc>
          <w:tcPr>
            <w:tcW w:w="2130" w:type="dxa"/>
          </w:tcPr>
          <w:p w:rsidR="00124CB3" w:rsidRDefault="00124CB3" w:rsidP="00D509D2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124CB3" w:rsidRDefault="00BC2372" w:rsidP="000F67FF">
            <w:r>
              <w:rPr>
                <w:rFonts w:hint="eastAsia"/>
              </w:rPr>
              <w:t>http://</w:t>
            </w:r>
            <w:r w:rsidR="000F67FF">
              <w:rPr>
                <w:rFonts w:hint="eastAsia"/>
              </w:rPr>
              <w:t>ifengzi.cn</w:t>
            </w:r>
            <w:r>
              <w:rPr>
                <w:rFonts w:hint="eastAsia"/>
              </w:rPr>
              <w:t>/uc/</w:t>
            </w:r>
            <w:r w:rsidR="00124CB3">
              <w:rPr>
                <w:rFonts w:hint="eastAsia"/>
              </w:rPr>
              <w:t>m_</w:t>
            </w:r>
            <w:r w:rsidR="0048674D">
              <w:rPr>
                <w:rFonts w:hint="eastAsia"/>
              </w:rPr>
              <w:t>resetpass</w:t>
            </w:r>
            <w:r w:rsidR="00124CB3">
              <w:rPr>
                <w:rFonts w:hint="eastAsia"/>
              </w:rPr>
              <w:t>.action</w:t>
            </w:r>
          </w:p>
        </w:tc>
      </w:tr>
      <w:tr w:rsidR="00124CB3" w:rsidTr="00D509D2">
        <w:tc>
          <w:tcPr>
            <w:tcW w:w="2130" w:type="dxa"/>
          </w:tcPr>
          <w:p w:rsidR="00124CB3" w:rsidRDefault="00124CB3" w:rsidP="00D509D2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124CB3" w:rsidRDefault="00124CB3" w:rsidP="00D509D2">
            <w:r>
              <w:rPr>
                <w:rFonts w:hint="eastAsia"/>
              </w:rPr>
              <w:t>POST</w:t>
            </w:r>
          </w:p>
        </w:tc>
      </w:tr>
      <w:tr w:rsidR="002A1030" w:rsidTr="00821C84">
        <w:tc>
          <w:tcPr>
            <w:tcW w:w="2130" w:type="dxa"/>
          </w:tcPr>
          <w:p w:rsidR="002A1030" w:rsidRDefault="002A1030" w:rsidP="00D509D2"/>
        </w:tc>
        <w:tc>
          <w:tcPr>
            <w:tcW w:w="2656" w:type="dxa"/>
          </w:tcPr>
          <w:p w:rsidR="002A1030" w:rsidRDefault="002A1030" w:rsidP="002A1030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2A1030" w:rsidRDefault="002A1030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2A1030" w:rsidRDefault="002A1030" w:rsidP="001D245D">
            <w:r>
              <w:rPr>
                <w:rFonts w:hint="eastAsia"/>
              </w:rPr>
              <w:t>是否必填</w:t>
            </w:r>
          </w:p>
        </w:tc>
      </w:tr>
      <w:tr w:rsidR="000F67FF" w:rsidTr="00821C84">
        <w:tc>
          <w:tcPr>
            <w:tcW w:w="2130" w:type="dxa"/>
            <w:vMerge w:val="restart"/>
          </w:tcPr>
          <w:p w:rsidR="000F67FF" w:rsidRDefault="000F67FF" w:rsidP="00D509D2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0F67FF" w:rsidRDefault="000F67FF" w:rsidP="00D509D2">
            <w:r w:rsidRPr="00A23636">
              <w:rPr>
                <w:rFonts w:hint="eastAsia"/>
                <w:b/>
              </w:rPr>
              <w:t>username</w:t>
            </w:r>
          </w:p>
        </w:tc>
        <w:tc>
          <w:tcPr>
            <w:tcW w:w="1605" w:type="dxa"/>
          </w:tcPr>
          <w:p w:rsidR="000F67FF" w:rsidRDefault="000F67FF" w:rsidP="001D245D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(</w:t>
            </w:r>
            <w:r w:rsidRPr="00A23636">
              <w:rPr>
                <w:rFonts w:hint="eastAsia"/>
                <w:b/>
              </w:rPr>
              <w:t>username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必填</w:t>
            </w:r>
          </w:p>
        </w:tc>
      </w:tr>
      <w:tr w:rsidR="000F67FF" w:rsidTr="00821C84">
        <w:tc>
          <w:tcPr>
            <w:tcW w:w="2130" w:type="dxa"/>
            <w:vMerge/>
          </w:tcPr>
          <w:p w:rsidR="000F67FF" w:rsidRDefault="000F67FF" w:rsidP="00D509D2"/>
        </w:tc>
        <w:tc>
          <w:tcPr>
            <w:tcW w:w="2656" w:type="dxa"/>
          </w:tcPr>
          <w:p w:rsidR="000F67FF" w:rsidRDefault="000F67FF" w:rsidP="00D509D2">
            <w:r w:rsidRPr="00821C84">
              <w:rPr>
                <w:rFonts w:hint="eastAsia"/>
                <w:b/>
              </w:rPr>
              <w:t>checkcode</w:t>
            </w:r>
          </w:p>
        </w:tc>
        <w:tc>
          <w:tcPr>
            <w:tcW w:w="1605" w:type="dxa"/>
          </w:tcPr>
          <w:p w:rsidR="000F67FF" w:rsidRDefault="000F67FF" w:rsidP="001D245D">
            <w:r>
              <w:rPr>
                <w:rFonts w:hint="eastAsia"/>
              </w:rPr>
              <w:t>短信验证码</w:t>
            </w:r>
            <w:r>
              <w:rPr>
                <w:rFonts w:hint="eastAsia"/>
              </w:rPr>
              <w:lastRenderedPageBreak/>
              <w:t>（</w:t>
            </w:r>
            <w:r w:rsidRPr="00821C84">
              <w:rPr>
                <w:rFonts w:hint="eastAsia"/>
                <w:b/>
              </w:rPr>
              <w:t>checkcode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lastRenderedPageBreak/>
              <w:t>必填</w:t>
            </w:r>
          </w:p>
        </w:tc>
      </w:tr>
      <w:tr w:rsidR="000F67FF" w:rsidTr="00821C84">
        <w:tc>
          <w:tcPr>
            <w:tcW w:w="2130" w:type="dxa"/>
            <w:vMerge/>
          </w:tcPr>
          <w:p w:rsidR="000F67FF" w:rsidRDefault="000F67FF" w:rsidP="00D509D2"/>
        </w:tc>
        <w:tc>
          <w:tcPr>
            <w:tcW w:w="2656" w:type="dxa"/>
          </w:tcPr>
          <w:p w:rsidR="000F67FF" w:rsidRDefault="000F67FF" w:rsidP="00D509D2">
            <w:r>
              <w:rPr>
                <w:rFonts w:hint="eastAsia"/>
                <w:b/>
              </w:rPr>
              <w:t>new</w:t>
            </w:r>
            <w:r w:rsidRPr="00537E37">
              <w:rPr>
                <w:rFonts w:hint="eastAsia"/>
                <w:b/>
              </w:rPr>
              <w:t>password</w:t>
            </w:r>
          </w:p>
        </w:tc>
        <w:tc>
          <w:tcPr>
            <w:tcW w:w="1605" w:type="dxa"/>
          </w:tcPr>
          <w:p w:rsidR="000F67FF" w:rsidRDefault="000F67FF" w:rsidP="001D245D">
            <w:r>
              <w:rPr>
                <w:rFonts w:hint="eastAsia"/>
              </w:rPr>
              <w:t>新密码</w:t>
            </w:r>
            <w:r w:rsidRPr="00537E37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new</w:t>
            </w:r>
            <w:r w:rsidRPr="00537E37">
              <w:rPr>
                <w:rFonts w:hint="eastAsia"/>
                <w:b/>
              </w:rPr>
              <w:t>password)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必填</w:t>
            </w:r>
          </w:p>
        </w:tc>
      </w:tr>
      <w:tr w:rsidR="000F67FF" w:rsidTr="00821C84">
        <w:tc>
          <w:tcPr>
            <w:tcW w:w="2130" w:type="dxa"/>
            <w:vMerge/>
          </w:tcPr>
          <w:p w:rsidR="000F67FF" w:rsidRDefault="000F67FF" w:rsidP="00D509D2"/>
        </w:tc>
        <w:tc>
          <w:tcPr>
            <w:tcW w:w="2656" w:type="dxa"/>
          </w:tcPr>
          <w:p w:rsidR="000F67FF" w:rsidRPr="000F67FF" w:rsidRDefault="000F67FF" w:rsidP="00774E8D">
            <w:pPr>
              <w:rPr>
                <w:b/>
                <w:color w:val="FF0000"/>
              </w:rPr>
            </w:pPr>
            <w:r w:rsidRPr="000F67FF">
              <w:rPr>
                <w:rFonts w:hint="eastAsia"/>
                <w:b/>
                <w:color w:val="FF0000"/>
              </w:rPr>
              <w:t>token</w:t>
            </w:r>
          </w:p>
        </w:tc>
        <w:tc>
          <w:tcPr>
            <w:tcW w:w="1605" w:type="dxa"/>
          </w:tcPr>
          <w:p w:rsidR="000F67FF" w:rsidRPr="000F67FF" w:rsidRDefault="000F67FF" w:rsidP="00774E8D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固定</w:t>
            </w:r>
            <w:r w:rsidRPr="000F67FF">
              <w:rPr>
                <w:rFonts w:hint="eastAsia"/>
                <w:color w:val="FF0000"/>
              </w:rPr>
              <w:t>token</w:t>
            </w:r>
            <w:r w:rsidRPr="000F67FF">
              <w:rPr>
                <w:rFonts w:hint="eastAsia"/>
                <w:color w:val="FF0000"/>
              </w:rPr>
              <w:t>值，标明是手机端的请求</w:t>
            </w:r>
          </w:p>
        </w:tc>
        <w:tc>
          <w:tcPr>
            <w:tcW w:w="2131" w:type="dxa"/>
          </w:tcPr>
          <w:p w:rsidR="000F67FF" w:rsidRPr="000F67FF" w:rsidRDefault="000F67FF" w:rsidP="00774E8D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必填</w:t>
            </w:r>
          </w:p>
        </w:tc>
      </w:tr>
      <w:tr w:rsidR="00533740" w:rsidTr="003248DA">
        <w:tc>
          <w:tcPr>
            <w:tcW w:w="2130" w:type="dxa"/>
          </w:tcPr>
          <w:p w:rsidR="00533740" w:rsidRDefault="00533740" w:rsidP="00D509D2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533740" w:rsidRDefault="00533740" w:rsidP="00D509D2">
            <w:ins w:id="164" w:author="wuhao" w:date="2012-01-13T19:43:00Z">
              <w:r>
                <w:rPr>
                  <w:rFonts w:hint="eastAsia"/>
                </w:rPr>
                <w:t>密码，使用</w:t>
              </w:r>
              <w:r>
                <w:rPr>
                  <w:rFonts w:hint="eastAsia"/>
                </w:rPr>
                <w:t>base64</w:t>
              </w:r>
              <w:r>
                <w:rPr>
                  <w:rFonts w:hint="eastAsia"/>
                </w:rPr>
                <w:t>加密</w:t>
              </w:r>
            </w:ins>
          </w:p>
        </w:tc>
      </w:tr>
      <w:tr w:rsidR="000F67FF" w:rsidTr="00D509D2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0F67FF" w:rsidRDefault="000F67FF" w:rsidP="009F0D35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串：</w:t>
            </w:r>
          </w:p>
        </w:tc>
      </w:tr>
      <w:tr w:rsidR="000F67FF" w:rsidTr="00D509D2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0F67FF" w:rsidRDefault="000F67FF" w:rsidP="00D509D2"/>
          <w:p w:rsidR="000F67FF" w:rsidRDefault="000F67FF" w:rsidP="009F0D35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0F67FF" w:rsidRDefault="000F67FF" w:rsidP="009F0D35">
            <w:r>
              <w:rPr>
                <w:rFonts w:hint="eastAsia"/>
              </w:rPr>
              <w:t>{</w:t>
            </w:r>
          </w:p>
          <w:p w:rsidR="000F67FF" w:rsidRDefault="000F67FF" w:rsidP="009F0D35">
            <w:r>
              <w:tab/>
              <w:t>"data": {},</w:t>
            </w:r>
          </w:p>
          <w:p w:rsidR="000F67FF" w:rsidRDefault="000F67FF" w:rsidP="009F0D35">
            <w:r>
              <w:tab/>
              <w:t>"msg": "",</w:t>
            </w:r>
          </w:p>
          <w:p w:rsidR="000F67FF" w:rsidRDefault="000F67FF" w:rsidP="009F0D35">
            <w:r>
              <w:tab/>
              <w:t>"status": 0</w:t>
            </w:r>
          </w:p>
          <w:p w:rsidR="000F67FF" w:rsidRDefault="000F67FF" w:rsidP="009F0D35">
            <w:r>
              <w:t>}</w:t>
            </w:r>
          </w:p>
          <w:p w:rsidR="000F67FF" w:rsidRDefault="000F67FF" w:rsidP="009F0D35"/>
          <w:p w:rsidR="000F67FF" w:rsidRDefault="000F67FF" w:rsidP="009F0D35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0F67FF" w:rsidRDefault="000F67FF" w:rsidP="009F0D35">
            <w:r>
              <w:t>{</w:t>
            </w:r>
          </w:p>
          <w:p w:rsidR="000F67FF" w:rsidRDefault="000F67FF" w:rsidP="009F0D35">
            <w:r>
              <w:tab/>
              <w:t>"data": {},</w:t>
            </w:r>
          </w:p>
          <w:p w:rsidR="000F67FF" w:rsidRDefault="000F67FF" w:rsidP="009F0D35">
            <w:r>
              <w:tab/>
              <w:t>"msg": " Error Infor ",</w:t>
            </w:r>
          </w:p>
          <w:p w:rsidR="000F67FF" w:rsidRDefault="000F67FF" w:rsidP="009F0D35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0F67FF" w:rsidRDefault="000F67FF" w:rsidP="009F0D35">
            <w:r>
              <w:t>}</w:t>
            </w:r>
          </w:p>
        </w:tc>
      </w:tr>
      <w:tr w:rsidR="000F67FF" w:rsidTr="00D509D2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0F67FF" w:rsidRDefault="000F67FF" w:rsidP="00D509D2">
            <w:r>
              <w:rPr>
                <w:rFonts w:hint="eastAsia"/>
              </w:rPr>
              <w:t>确认密码和密码的一致由手机端验证</w:t>
            </w:r>
          </w:p>
        </w:tc>
      </w:tr>
    </w:tbl>
    <w:p w:rsidR="00124CB3" w:rsidRDefault="00124CB3"/>
    <w:p w:rsidR="00B44A8B" w:rsidRDefault="00B44A8B" w:rsidP="00F21CFA">
      <w:pPr>
        <w:pStyle w:val="1"/>
      </w:pPr>
      <w:r>
        <w:rPr>
          <w:rFonts w:hint="eastAsia"/>
        </w:rPr>
        <w:t>修改密码</w:t>
      </w:r>
    </w:p>
    <w:p w:rsidR="00B44A8B" w:rsidRDefault="00B44A8B" w:rsidP="00B44A8B"/>
    <w:tbl>
      <w:tblPr>
        <w:tblStyle w:val="a5"/>
        <w:tblW w:w="0" w:type="auto"/>
        <w:tblLook w:val="04A0"/>
      </w:tblPr>
      <w:tblGrid>
        <w:gridCol w:w="2130"/>
        <w:gridCol w:w="2373"/>
        <w:gridCol w:w="1888"/>
        <w:gridCol w:w="2131"/>
      </w:tblGrid>
      <w:tr w:rsidR="00B44A8B" w:rsidTr="00D509D2">
        <w:tc>
          <w:tcPr>
            <w:tcW w:w="2130" w:type="dxa"/>
          </w:tcPr>
          <w:p w:rsidR="00B44A8B" w:rsidRDefault="00B44A8B" w:rsidP="00D509D2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B44A8B" w:rsidRDefault="00B44A8B" w:rsidP="00B44A8B">
            <w:r>
              <w:rPr>
                <w:rFonts w:hint="eastAsia"/>
              </w:rPr>
              <w:t>http://</w:t>
            </w:r>
            <w:r w:rsidR="000F67FF">
              <w:rPr>
                <w:rFonts w:hint="eastAsia"/>
              </w:rPr>
              <w:t>ifengzi.cn/uc/</w:t>
            </w:r>
            <w:r>
              <w:rPr>
                <w:rFonts w:hint="eastAsia"/>
              </w:rPr>
              <w:t>m_modpass.action</w:t>
            </w:r>
          </w:p>
        </w:tc>
      </w:tr>
      <w:tr w:rsidR="00B44A8B" w:rsidTr="00D509D2">
        <w:tc>
          <w:tcPr>
            <w:tcW w:w="2130" w:type="dxa"/>
          </w:tcPr>
          <w:p w:rsidR="00B44A8B" w:rsidRDefault="00B44A8B" w:rsidP="00D509D2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B44A8B" w:rsidRDefault="00B44A8B" w:rsidP="00D509D2">
            <w:r>
              <w:rPr>
                <w:rFonts w:hint="eastAsia"/>
              </w:rPr>
              <w:t>POST</w:t>
            </w:r>
          </w:p>
        </w:tc>
      </w:tr>
      <w:tr w:rsidR="00323709" w:rsidTr="00E8640F">
        <w:tc>
          <w:tcPr>
            <w:tcW w:w="2130" w:type="dxa"/>
          </w:tcPr>
          <w:p w:rsidR="00323709" w:rsidRDefault="00323709" w:rsidP="00D509D2"/>
        </w:tc>
        <w:tc>
          <w:tcPr>
            <w:tcW w:w="2373" w:type="dxa"/>
          </w:tcPr>
          <w:p w:rsidR="00323709" w:rsidRDefault="00323709" w:rsidP="00D509D2">
            <w:r>
              <w:rPr>
                <w:rFonts w:hint="eastAsia"/>
              </w:rPr>
              <w:t>参数变量</w:t>
            </w:r>
          </w:p>
        </w:tc>
        <w:tc>
          <w:tcPr>
            <w:tcW w:w="1888" w:type="dxa"/>
          </w:tcPr>
          <w:p w:rsidR="00323709" w:rsidRDefault="00323709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323709" w:rsidRDefault="00323709" w:rsidP="001D245D">
            <w:r>
              <w:rPr>
                <w:rFonts w:hint="eastAsia"/>
              </w:rPr>
              <w:t>是否必填</w:t>
            </w:r>
          </w:p>
        </w:tc>
      </w:tr>
      <w:tr w:rsidR="000F67FF" w:rsidTr="00E8640F">
        <w:tc>
          <w:tcPr>
            <w:tcW w:w="2130" w:type="dxa"/>
            <w:vMerge w:val="restart"/>
          </w:tcPr>
          <w:p w:rsidR="000F67FF" w:rsidRDefault="000F67FF" w:rsidP="00D509D2">
            <w:r>
              <w:rPr>
                <w:rFonts w:hint="eastAsia"/>
              </w:rPr>
              <w:t>请求参数</w:t>
            </w:r>
          </w:p>
        </w:tc>
        <w:tc>
          <w:tcPr>
            <w:tcW w:w="2373" w:type="dxa"/>
          </w:tcPr>
          <w:p w:rsidR="000F67FF" w:rsidRDefault="000F67FF" w:rsidP="00D509D2">
            <w:r>
              <w:rPr>
                <w:rFonts w:hint="eastAsia"/>
              </w:rPr>
              <w:t>userid</w:t>
            </w:r>
          </w:p>
        </w:tc>
        <w:tc>
          <w:tcPr>
            <w:tcW w:w="1888" w:type="dxa"/>
          </w:tcPr>
          <w:p w:rsidR="000F67FF" w:rsidRDefault="000F67FF" w:rsidP="001D245D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必填</w:t>
            </w:r>
          </w:p>
        </w:tc>
      </w:tr>
      <w:tr w:rsidR="000F67FF" w:rsidTr="00E8640F">
        <w:tc>
          <w:tcPr>
            <w:tcW w:w="2130" w:type="dxa"/>
            <w:vMerge/>
          </w:tcPr>
          <w:p w:rsidR="000F67FF" w:rsidRDefault="000F67FF" w:rsidP="00D509D2"/>
        </w:tc>
        <w:tc>
          <w:tcPr>
            <w:tcW w:w="2373" w:type="dxa"/>
          </w:tcPr>
          <w:p w:rsidR="000F67FF" w:rsidRDefault="000F67FF" w:rsidP="00D509D2">
            <w:r w:rsidRPr="00537E37">
              <w:rPr>
                <w:rFonts w:hint="eastAsia"/>
                <w:b/>
              </w:rPr>
              <w:t>password</w:t>
            </w:r>
          </w:p>
        </w:tc>
        <w:tc>
          <w:tcPr>
            <w:tcW w:w="1888" w:type="dxa"/>
          </w:tcPr>
          <w:p w:rsidR="000F67FF" w:rsidRDefault="000F67FF" w:rsidP="001D245D">
            <w:r>
              <w:rPr>
                <w:rFonts w:hint="eastAsia"/>
              </w:rPr>
              <w:t>原密码</w:t>
            </w:r>
            <w:r w:rsidRPr="00537E37">
              <w:rPr>
                <w:rFonts w:hint="eastAsia"/>
                <w:b/>
              </w:rPr>
              <w:t>(password)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必填</w:t>
            </w:r>
          </w:p>
        </w:tc>
      </w:tr>
      <w:tr w:rsidR="000F67FF" w:rsidTr="00E8640F">
        <w:tc>
          <w:tcPr>
            <w:tcW w:w="2130" w:type="dxa"/>
            <w:vMerge/>
          </w:tcPr>
          <w:p w:rsidR="000F67FF" w:rsidRDefault="000F67FF" w:rsidP="00D509D2"/>
        </w:tc>
        <w:tc>
          <w:tcPr>
            <w:tcW w:w="2373" w:type="dxa"/>
          </w:tcPr>
          <w:p w:rsidR="000F67FF" w:rsidRDefault="000F67FF" w:rsidP="00D509D2">
            <w:r>
              <w:rPr>
                <w:rFonts w:hint="eastAsia"/>
                <w:b/>
              </w:rPr>
              <w:t>new</w:t>
            </w:r>
            <w:r w:rsidRPr="00537E37">
              <w:rPr>
                <w:rFonts w:hint="eastAsia"/>
                <w:b/>
              </w:rPr>
              <w:t>password</w:t>
            </w:r>
          </w:p>
        </w:tc>
        <w:tc>
          <w:tcPr>
            <w:tcW w:w="1888" w:type="dxa"/>
          </w:tcPr>
          <w:p w:rsidR="000F67FF" w:rsidRDefault="000F67FF" w:rsidP="001D245D">
            <w:r>
              <w:rPr>
                <w:rFonts w:hint="eastAsia"/>
              </w:rPr>
              <w:t>新密码</w:t>
            </w:r>
            <w:r w:rsidRPr="00537E37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new</w:t>
            </w:r>
            <w:r w:rsidRPr="00537E37">
              <w:rPr>
                <w:rFonts w:hint="eastAsia"/>
                <w:b/>
              </w:rPr>
              <w:t>password)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必填</w:t>
            </w:r>
          </w:p>
        </w:tc>
      </w:tr>
      <w:tr w:rsidR="000F67FF" w:rsidTr="00E8640F">
        <w:tc>
          <w:tcPr>
            <w:tcW w:w="2130" w:type="dxa"/>
            <w:vMerge/>
          </w:tcPr>
          <w:p w:rsidR="000F67FF" w:rsidRDefault="000F67FF" w:rsidP="00D509D2"/>
        </w:tc>
        <w:tc>
          <w:tcPr>
            <w:tcW w:w="2373" w:type="dxa"/>
          </w:tcPr>
          <w:p w:rsidR="000F67FF" w:rsidRPr="000F67FF" w:rsidRDefault="000F67FF" w:rsidP="00774E8D">
            <w:pPr>
              <w:rPr>
                <w:b/>
                <w:color w:val="FF0000"/>
              </w:rPr>
            </w:pPr>
            <w:r w:rsidRPr="000F67FF">
              <w:rPr>
                <w:rFonts w:hint="eastAsia"/>
                <w:b/>
                <w:color w:val="FF0000"/>
              </w:rPr>
              <w:t>token</w:t>
            </w:r>
          </w:p>
        </w:tc>
        <w:tc>
          <w:tcPr>
            <w:tcW w:w="1888" w:type="dxa"/>
          </w:tcPr>
          <w:p w:rsidR="000F67FF" w:rsidRPr="000F67FF" w:rsidRDefault="000F67FF" w:rsidP="00774E8D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固定</w:t>
            </w:r>
            <w:r w:rsidRPr="000F67FF">
              <w:rPr>
                <w:rFonts w:hint="eastAsia"/>
                <w:color w:val="FF0000"/>
              </w:rPr>
              <w:t>token</w:t>
            </w:r>
            <w:r w:rsidRPr="000F67FF">
              <w:rPr>
                <w:rFonts w:hint="eastAsia"/>
                <w:color w:val="FF0000"/>
              </w:rPr>
              <w:t>值，标明是手机端的请求</w:t>
            </w:r>
          </w:p>
        </w:tc>
        <w:tc>
          <w:tcPr>
            <w:tcW w:w="2131" w:type="dxa"/>
          </w:tcPr>
          <w:p w:rsidR="000F67FF" w:rsidRPr="000F67FF" w:rsidRDefault="000F67FF" w:rsidP="00774E8D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必填</w:t>
            </w:r>
          </w:p>
        </w:tc>
      </w:tr>
      <w:tr w:rsidR="00533740" w:rsidTr="003248DA">
        <w:tc>
          <w:tcPr>
            <w:tcW w:w="2130" w:type="dxa"/>
          </w:tcPr>
          <w:p w:rsidR="00533740" w:rsidRDefault="00533740" w:rsidP="00D509D2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533740" w:rsidRDefault="00533740" w:rsidP="00D509D2">
            <w:ins w:id="165" w:author="wuhao" w:date="2012-01-13T19:44:00Z">
              <w:r>
                <w:rPr>
                  <w:rFonts w:hint="eastAsia"/>
                </w:rPr>
                <w:t>新旧密码，都使用</w:t>
              </w:r>
              <w:r>
                <w:rPr>
                  <w:rFonts w:hint="eastAsia"/>
                </w:rPr>
                <w:t>base64</w:t>
              </w:r>
              <w:r>
                <w:rPr>
                  <w:rFonts w:hint="eastAsia"/>
                </w:rPr>
                <w:t>加密</w:t>
              </w:r>
            </w:ins>
          </w:p>
        </w:tc>
      </w:tr>
      <w:tr w:rsidR="000F67FF" w:rsidTr="00D509D2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0F67FF" w:rsidRDefault="000F67FF" w:rsidP="001D4B32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0F67FF" w:rsidTr="00D509D2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0F67FF" w:rsidRDefault="000F67FF" w:rsidP="001D4B32"/>
          <w:p w:rsidR="000F67FF" w:rsidRDefault="000F67FF" w:rsidP="001D4B32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0F67FF" w:rsidRDefault="000F67FF" w:rsidP="001D4B32">
            <w:r>
              <w:rPr>
                <w:rFonts w:hint="eastAsia"/>
              </w:rPr>
              <w:lastRenderedPageBreak/>
              <w:t>{</w:t>
            </w:r>
          </w:p>
          <w:p w:rsidR="000F67FF" w:rsidRDefault="000F67FF" w:rsidP="001D4B32">
            <w:r>
              <w:tab/>
              <w:t>"data": {},</w:t>
            </w:r>
          </w:p>
          <w:p w:rsidR="000F67FF" w:rsidRDefault="000F67FF" w:rsidP="001D4B32">
            <w:r>
              <w:tab/>
              <w:t>"msg": "",</w:t>
            </w:r>
          </w:p>
          <w:p w:rsidR="000F67FF" w:rsidRDefault="000F67FF" w:rsidP="001D4B32">
            <w:r>
              <w:tab/>
              <w:t>"status": 0</w:t>
            </w:r>
          </w:p>
          <w:p w:rsidR="000F67FF" w:rsidRDefault="000F67FF" w:rsidP="001D4B32">
            <w:r>
              <w:t>}</w:t>
            </w:r>
          </w:p>
          <w:p w:rsidR="000F67FF" w:rsidRDefault="000F67FF" w:rsidP="001D4B32"/>
          <w:p w:rsidR="000F67FF" w:rsidRDefault="000F67FF" w:rsidP="001D4B32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0F67FF" w:rsidRDefault="000F67FF" w:rsidP="001D4B32">
            <w:r>
              <w:t>{</w:t>
            </w:r>
          </w:p>
          <w:p w:rsidR="000F67FF" w:rsidRDefault="000F67FF" w:rsidP="001D4B32">
            <w:r>
              <w:tab/>
              <w:t>"data": {},</w:t>
            </w:r>
          </w:p>
          <w:p w:rsidR="000F67FF" w:rsidRDefault="000F67FF" w:rsidP="001D4B32">
            <w:r>
              <w:tab/>
              <w:t>"msg": " Error Infor ",</w:t>
            </w:r>
          </w:p>
          <w:p w:rsidR="000F67FF" w:rsidRDefault="000F67FF" w:rsidP="001D4B32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0F67FF" w:rsidRDefault="000F67FF" w:rsidP="001D4B32">
            <w:r>
              <w:t>}</w:t>
            </w:r>
          </w:p>
        </w:tc>
      </w:tr>
      <w:tr w:rsidR="000F67FF" w:rsidTr="00D509D2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392" w:type="dxa"/>
            <w:gridSpan w:val="3"/>
          </w:tcPr>
          <w:p w:rsidR="000F67FF" w:rsidRDefault="000F67FF" w:rsidP="001D4B32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密码确认由手机端完成；</w:t>
            </w:r>
          </w:p>
          <w:p w:rsidR="000F67FF" w:rsidRPr="00F31CD0" w:rsidRDefault="000F67FF" w:rsidP="001D4B32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登录后功能，由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代替手机号码</w:t>
            </w:r>
          </w:p>
        </w:tc>
      </w:tr>
    </w:tbl>
    <w:p w:rsidR="00B44A8B" w:rsidRDefault="00B44A8B" w:rsidP="00B44A8B"/>
    <w:p w:rsidR="001B33C4" w:rsidRDefault="001B33C4" w:rsidP="00F21CFA">
      <w:pPr>
        <w:pStyle w:val="1"/>
      </w:pPr>
      <w:r>
        <w:rPr>
          <w:rFonts w:hint="eastAsia"/>
        </w:rPr>
        <w:t>修改昵称</w:t>
      </w:r>
    </w:p>
    <w:p w:rsidR="001B33C4" w:rsidRDefault="001B33C4" w:rsidP="001B33C4"/>
    <w:tbl>
      <w:tblPr>
        <w:tblStyle w:val="a5"/>
        <w:tblW w:w="0" w:type="auto"/>
        <w:tblLook w:val="04A0"/>
      </w:tblPr>
      <w:tblGrid>
        <w:gridCol w:w="2130"/>
        <w:gridCol w:w="2656"/>
        <w:gridCol w:w="1605"/>
        <w:gridCol w:w="2131"/>
      </w:tblGrid>
      <w:tr w:rsidR="001B33C4" w:rsidTr="00D509D2">
        <w:tc>
          <w:tcPr>
            <w:tcW w:w="2130" w:type="dxa"/>
          </w:tcPr>
          <w:p w:rsidR="001B33C4" w:rsidRDefault="001B33C4" w:rsidP="00D509D2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1B33C4" w:rsidRDefault="00BC2372" w:rsidP="000F67FF">
            <w:r>
              <w:rPr>
                <w:rFonts w:hint="eastAsia"/>
              </w:rPr>
              <w:t>http://</w:t>
            </w:r>
            <w:r w:rsidR="000F67FF">
              <w:rPr>
                <w:rFonts w:hint="eastAsia"/>
              </w:rPr>
              <w:t>ifengzi.cn</w:t>
            </w:r>
            <w:r>
              <w:rPr>
                <w:rFonts w:hint="eastAsia"/>
              </w:rPr>
              <w:t>/uc/</w:t>
            </w:r>
            <w:r w:rsidR="001B33C4">
              <w:rPr>
                <w:rFonts w:hint="eastAsia"/>
              </w:rPr>
              <w:t>m_mod</w:t>
            </w:r>
            <w:r w:rsidR="001373B4">
              <w:rPr>
                <w:rFonts w:hint="eastAsia"/>
              </w:rPr>
              <w:t>nic</w:t>
            </w:r>
            <w:r w:rsidR="00107CEA">
              <w:rPr>
                <w:rFonts w:hint="eastAsia"/>
              </w:rPr>
              <w:t>name</w:t>
            </w:r>
            <w:r w:rsidR="001B33C4">
              <w:rPr>
                <w:rFonts w:hint="eastAsia"/>
              </w:rPr>
              <w:t>.action</w:t>
            </w:r>
          </w:p>
        </w:tc>
      </w:tr>
      <w:tr w:rsidR="001B33C4" w:rsidTr="00D509D2">
        <w:tc>
          <w:tcPr>
            <w:tcW w:w="2130" w:type="dxa"/>
          </w:tcPr>
          <w:p w:rsidR="001B33C4" w:rsidRDefault="001B33C4" w:rsidP="00D509D2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1B33C4" w:rsidRDefault="001B33C4" w:rsidP="00D509D2">
            <w:r>
              <w:rPr>
                <w:rFonts w:hint="eastAsia"/>
              </w:rPr>
              <w:t>POST</w:t>
            </w:r>
          </w:p>
        </w:tc>
      </w:tr>
      <w:tr w:rsidR="00323709" w:rsidTr="0013529B">
        <w:tc>
          <w:tcPr>
            <w:tcW w:w="2130" w:type="dxa"/>
          </w:tcPr>
          <w:p w:rsidR="00323709" w:rsidRDefault="00323709" w:rsidP="00D509D2"/>
        </w:tc>
        <w:tc>
          <w:tcPr>
            <w:tcW w:w="2656" w:type="dxa"/>
          </w:tcPr>
          <w:p w:rsidR="00323709" w:rsidRDefault="00323709" w:rsidP="00D509D2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323709" w:rsidRDefault="00323709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323709" w:rsidRDefault="00323709" w:rsidP="001D245D">
            <w:r>
              <w:rPr>
                <w:rFonts w:hint="eastAsia"/>
              </w:rPr>
              <w:t>是否必填</w:t>
            </w:r>
          </w:p>
        </w:tc>
      </w:tr>
      <w:tr w:rsidR="000F67FF" w:rsidTr="0013529B">
        <w:tc>
          <w:tcPr>
            <w:tcW w:w="2130" w:type="dxa"/>
            <w:vMerge w:val="restart"/>
          </w:tcPr>
          <w:p w:rsidR="000F67FF" w:rsidRDefault="000F67FF" w:rsidP="00D509D2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0F67FF" w:rsidRDefault="000F67FF" w:rsidP="00D509D2">
            <w:r>
              <w:rPr>
                <w:rFonts w:hint="eastAsia"/>
              </w:rPr>
              <w:t>userid</w:t>
            </w:r>
          </w:p>
        </w:tc>
        <w:tc>
          <w:tcPr>
            <w:tcW w:w="1605" w:type="dxa"/>
          </w:tcPr>
          <w:p w:rsidR="000F67FF" w:rsidRDefault="000F67FF" w:rsidP="001D245D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必填</w:t>
            </w:r>
          </w:p>
        </w:tc>
      </w:tr>
      <w:tr w:rsidR="000F67FF" w:rsidTr="0013529B">
        <w:tc>
          <w:tcPr>
            <w:tcW w:w="2130" w:type="dxa"/>
            <w:vMerge/>
          </w:tcPr>
          <w:p w:rsidR="000F67FF" w:rsidRDefault="000F67FF" w:rsidP="00D509D2"/>
        </w:tc>
        <w:tc>
          <w:tcPr>
            <w:tcW w:w="2656" w:type="dxa"/>
          </w:tcPr>
          <w:p w:rsidR="000F67FF" w:rsidRDefault="000F67FF" w:rsidP="00D509D2">
            <w:del w:id="166" w:author="wuhao" w:date="2012-01-13T19:44:00Z">
              <w:r w:rsidRPr="00537E37" w:rsidDel="00533740">
                <w:rPr>
                  <w:b/>
                </w:rPr>
                <w:delText>P</w:delText>
              </w:r>
              <w:r w:rsidRPr="00537E37" w:rsidDel="00533740">
                <w:rPr>
                  <w:rFonts w:hint="eastAsia"/>
                  <w:b/>
                </w:rPr>
                <w:delText>assword</w:delText>
              </w:r>
            </w:del>
          </w:p>
        </w:tc>
        <w:tc>
          <w:tcPr>
            <w:tcW w:w="1605" w:type="dxa"/>
          </w:tcPr>
          <w:p w:rsidR="000F67FF" w:rsidRDefault="000F67FF" w:rsidP="001D245D">
            <w:del w:id="167" w:author="wuhao" w:date="2012-01-13T19:44:00Z">
              <w:r w:rsidDel="00533740">
                <w:rPr>
                  <w:rFonts w:hint="eastAsia"/>
                </w:rPr>
                <w:delText>密码原密码</w:delText>
              </w:r>
              <w:r w:rsidRPr="00537E37" w:rsidDel="00533740">
                <w:rPr>
                  <w:rFonts w:hint="eastAsia"/>
                  <w:b/>
                </w:rPr>
                <w:delText>(password)</w:delText>
              </w:r>
            </w:del>
          </w:p>
        </w:tc>
        <w:tc>
          <w:tcPr>
            <w:tcW w:w="2131" w:type="dxa"/>
          </w:tcPr>
          <w:p w:rsidR="000F67FF" w:rsidRDefault="000F67FF" w:rsidP="001D245D">
            <w:del w:id="168" w:author="wuhao" w:date="2012-01-13T19:44:00Z">
              <w:r w:rsidDel="00533740">
                <w:rPr>
                  <w:rFonts w:hint="eastAsia"/>
                </w:rPr>
                <w:delText>必填</w:delText>
              </w:r>
            </w:del>
          </w:p>
        </w:tc>
      </w:tr>
      <w:tr w:rsidR="000F67FF" w:rsidTr="0013529B">
        <w:tc>
          <w:tcPr>
            <w:tcW w:w="2130" w:type="dxa"/>
            <w:vMerge/>
          </w:tcPr>
          <w:p w:rsidR="000F67FF" w:rsidRDefault="000F67FF" w:rsidP="00D509D2"/>
        </w:tc>
        <w:tc>
          <w:tcPr>
            <w:tcW w:w="2656" w:type="dxa"/>
          </w:tcPr>
          <w:p w:rsidR="000F67FF" w:rsidRDefault="000F67FF" w:rsidP="00D509D2">
            <w:r w:rsidRPr="001B5A8E">
              <w:rPr>
                <w:rFonts w:hint="eastAsia"/>
                <w:b/>
              </w:rPr>
              <w:t>nicname</w:t>
            </w:r>
          </w:p>
        </w:tc>
        <w:tc>
          <w:tcPr>
            <w:tcW w:w="1605" w:type="dxa"/>
          </w:tcPr>
          <w:p w:rsidR="000F67FF" w:rsidRDefault="000F67FF" w:rsidP="001D245D">
            <w:r>
              <w:rPr>
                <w:rFonts w:hint="eastAsia"/>
              </w:rPr>
              <w:t>新昵称（</w:t>
            </w:r>
            <w:r w:rsidRPr="001B5A8E">
              <w:rPr>
                <w:rFonts w:hint="eastAsia"/>
                <w:b/>
              </w:rPr>
              <w:t>nicname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0F67FF" w:rsidRDefault="000F67FF" w:rsidP="001D245D">
            <w:r>
              <w:rPr>
                <w:rFonts w:hint="eastAsia"/>
              </w:rPr>
              <w:t>必填</w:t>
            </w:r>
          </w:p>
        </w:tc>
      </w:tr>
      <w:tr w:rsidR="000F67FF" w:rsidTr="0013529B">
        <w:tc>
          <w:tcPr>
            <w:tcW w:w="2130" w:type="dxa"/>
            <w:vMerge/>
          </w:tcPr>
          <w:p w:rsidR="000F67FF" w:rsidRDefault="000F67FF" w:rsidP="00D509D2"/>
        </w:tc>
        <w:tc>
          <w:tcPr>
            <w:tcW w:w="2656" w:type="dxa"/>
          </w:tcPr>
          <w:p w:rsidR="000F67FF" w:rsidRPr="000F67FF" w:rsidRDefault="000F67FF" w:rsidP="00774E8D">
            <w:pPr>
              <w:rPr>
                <w:b/>
                <w:color w:val="FF0000"/>
              </w:rPr>
            </w:pPr>
            <w:r w:rsidRPr="000F67FF">
              <w:rPr>
                <w:rFonts w:hint="eastAsia"/>
                <w:b/>
                <w:color w:val="FF0000"/>
              </w:rPr>
              <w:t>token</w:t>
            </w:r>
          </w:p>
        </w:tc>
        <w:tc>
          <w:tcPr>
            <w:tcW w:w="1605" w:type="dxa"/>
          </w:tcPr>
          <w:p w:rsidR="000F67FF" w:rsidRPr="000F67FF" w:rsidRDefault="000F67FF" w:rsidP="00774E8D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固定</w:t>
            </w:r>
            <w:r w:rsidRPr="000F67FF">
              <w:rPr>
                <w:rFonts w:hint="eastAsia"/>
                <w:color w:val="FF0000"/>
              </w:rPr>
              <w:t>token</w:t>
            </w:r>
            <w:r w:rsidRPr="000F67FF">
              <w:rPr>
                <w:rFonts w:hint="eastAsia"/>
                <w:color w:val="FF0000"/>
              </w:rPr>
              <w:t>值，标明是手机端的请求</w:t>
            </w:r>
          </w:p>
        </w:tc>
        <w:tc>
          <w:tcPr>
            <w:tcW w:w="2131" w:type="dxa"/>
          </w:tcPr>
          <w:p w:rsidR="000F67FF" w:rsidRPr="000F67FF" w:rsidRDefault="000F67FF" w:rsidP="00774E8D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必填</w:t>
            </w:r>
          </w:p>
        </w:tc>
      </w:tr>
      <w:tr w:rsidR="000F67FF" w:rsidTr="0013529B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返回数据</w:t>
            </w:r>
          </w:p>
        </w:tc>
        <w:tc>
          <w:tcPr>
            <w:tcW w:w="2656" w:type="dxa"/>
          </w:tcPr>
          <w:p w:rsidR="000F67FF" w:rsidRDefault="000F67FF" w:rsidP="00D509D2"/>
        </w:tc>
        <w:tc>
          <w:tcPr>
            <w:tcW w:w="1605" w:type="dxa"/>
          </w:tcPr>
          <w:p w:rsidR="000F67FF" w:rsidRPr="00B33F56" w:rsidRDefault="000F67FF" w:rsidP="00D509D2"/>
        </w:tc>
        <w:tc>
          <w:tcPr>
            <w:tcW w:w="2131" w:type="dxa"/>
          </w:tcPr>
          <w:p w:rsidR="000F67FF" w:rsidRDefault="000F67FF" w:rsidP="00D509D2"/>
        </w:tc>
      </w:tr>
      <w:tr w:rsidR="000F67FF" w:rsidTr="00D509D2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0F67FF" w:rsidRDefault="000F67FF" w:rsidP="005E12E0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0F67FF" w:rsidTr="00D509D2">
        <w:tc>
          <w:tcPr>
            <w:tcW w:w="2130" w:type="dxa"/>
          </w:tcPr>
          <w:p w:rsidR="000F67FF" w:rsidRDefault="000F67FF" w:rsidP="00D509D2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0F67FF" w:rsidRDefault="000F67FF" w:rsidP="00262B5D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0F67FF" w:rsidRDefault="000F67FF" w:rsidP="00262B5D">
            <w:r>
              <w:rPr>
                <w:rFonts w:hint="eastAsia"/>
              </w:rPr>
              <w:t>{</w:t>
            </w:r>
          </w:p>
          <w:p w:rsidR="000F67FF" w:rsidRDefault="000F67FF" w:rsidP="00262B5D">
            <w:r>
              <w:tab/>
              <w:t>"data": {},</w:t>
            </w:r>
          </w:p>
          <w:p w:rsidR="000F67FF" w:rsidRDefault="000F67FF" w:rsidP="00262B5D">
            <w:r>
              <w:tab/>
              <w:t>"msg": "",</w:t>
            </w:r>
          </w:p>
          <w:p w:rsidR="000F67FF" w:rsidRDefault="000F67FF" w:rsidP="00262B5D">
            <w:r>
              <w:tab/>
              <w:t>"status": 0</w:t>
            </w:r>
          </w:p>
          <w:p w:rsidR="000F67FF" w:rsidRDefault="000F67FF" w:rsidP="00262B5D">
            <w:r>
              <w:t>}</w:t>
            </w:r>
          </w:p>
          <w:p w:rsidR="000F67FF" w:rsidRDefault="000F67FF" w:rsidP="00262B5D"/>
          <w:p w:rsidR="000F67FF" w:rsidRDefault="000F67FF" w:rsidP="00262B5D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0F67FF" w:rsidRDefault="000F67FF" w:rsidP="00262B5D">
            <w:r>
              <w:t>{</w:t>
            </w:r>
          </w:p>
          <w:p w:rsidR="000F67FF" w:rsidRDefault="000F67FF" w:rsidP="00262B5D">
            <w:r>
              <w:tab/>
              <w:t>"data": {},</w:t>
            </w:r>
          </w:p>
          <w:p w:rsidR="000F67FF" w:rsidRDefault="000F67FF" w:rsidP="00262B5D">
            <w:r>
              <w:lastRenderedPageBreak/>
              <w:tab/>
              <w:t>"msg": " Error Infor ",</w:t>
            </w:r>
          </w:p>
          <w:p w:rsidR="000F67FF" w:rsidRDefault="000F67FF" w:rsidP="00262B5D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0F67FF" w:rsidRDefault="000F67FF" w:rsidP="00262B5D">
            <w:r>
              <w:t>}</w:t>
            </w:r>
          </w:p>
        </w:tc>
      </w:tr>
    </w:tbl>
    <w:p w:rsidR="00B44A8B" w:rsidRDefault="00B44A8B"/>
    <w:p w:rsidR="00774E8D" w:rsidRDefault="00774E8D"/>
    <w:p w:rsidR="00774E8D" w:rsidRDefault="00EA2A60" w:rsidP="00774E8D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端</w:t>
      </w:r>
      <w:r w:rsidR="00774E8D">
        <w:rPr>
          <w:rFonts w:hint="eastAsia"/>
        </w:rPr>
        <w:t>接口</w:t>
      </w:r>
    </w:p>
    <w:p w:rsidR="0062036B" w:rsidRDefault="0062036B" w:rsidP="00CF79AC">
      <w:r>
        <w:rPr>
          <w:rFonts w:hint="eastAsia"/>
        </w:rPr>
        <w:tab/>
      </w:r>
    </w:p>
    <w:p w:rsidR="00774E8D" w:rsidRDefault="00EA2A60" w:rsidP="00793341">
      <w:pPr>
        <w:pStyle w:val="3"/>
      </w:pPr>
      <w:r>
        <w:rPr>
          <w:rFonts w:hint="eastAsia"/>
        </w:rPr>
        <w:t>登录功能</w:t>
      </w:r>
    </w:p>
    <w:p w:rsidR="00EA2A60" w:rsidRDefault="00EA2A60">
      <w:r>
        <w:rPr>
          <w:rFonts w:hint="eastAsia"/>
        </w:rPr>
        <w:tab/>
      </w:r>
    </w:p>
    <w:tbl>
      <w:tblPr>
        <w:tblStyle w:val="a5"/>
        <w:tblW w:w="0" w:type="auto"/>
        <w:tblLook w:val="04A0"/>
      </w:tblPr>
      <w:tblGrid>
        <w:gridCol w:w="2130"/>
        <w:gridCol w:w="2514"/>
        <w:gridCol w:w="1747"/>
        <w:gridCol w:w="2131"/>
      </w:tblGrid>
      <w:tr w:rsidR="00EA2A60" w:rsidTr="00C1296C">
        <w:tc>
          <w:tcPr>
            <w:tcW w:w="2130" w:type="dxa"/>
          </w:tcPr>
          <w:p w:rsidR="00EA2A60" w:rsidRDefault="00EA2A60" w:rsidP="00C1296C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EA2A60" w:rsidRDefault="00EA2A60" w:rsidP="00C1296C">
            <w:r>
              <w:rPr>
                <w:rFonts w:hint="eastAsia"/>
              </w:rPr>
              <w:t>http://ifengzi.cn/uc/login.action</w:t>
            </w:r>
          </w:p>
        </w:tc>
      </w:tr>
      <w:tr w:rsidR="00EA2A60" w:rsidTr="00C1296C">
        <w:tc>
          <w:tcPr>
            <w:tcW w:w="2130" w:type="dxa"/>
          </w:tcPr>
          <w:p w:rsidR="00EA2A60" w:rsidRDefault="00EA2A60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EA2A60" w:rsidRDefault="00EA2A60" w:rsidP="00C1296C">
            <w:r>
              <w:rPr>
                <w:rFonts w:hint="eastAsia"/>
              </w:rPr>
              <w:t>POST</w:t>
            </w:r>
          </w:p>
        </w:tc>
      </w:tr>
      <w:tr w:rsidR="00EA2A60" w:rsidTr="00C1296C">
        <w:tc>
          <w:tcPr>
            <w:tcW w:w="2130" w:type="dxa"/>
          </w:tcPr>
          <w:p w:rsidR="00EA2A60" w:rsidRDefault="00EA2A60" w:rsidP="00C1296C"/>
        </w:tc>
        <w:tc>
          <w:tcPr>
            <w:tcW w:w="2514" w:type="dxa"/>
          </w:tcPr>
          <w:p w:rsidR="00EA2A60" w:rsidRDefault="00EA2A60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747" w:type="dxa"/>
          </w:tcPr>
          <w:p w:rsidR="00EA2A60" w:rsidRDefault="00EA2A60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EA2A60" w:rsidRDefault="00EA2A60" w:rsidP="00C1296C">
            <w:r>
              <w:rPr>
                <w:rFonts w:hint="eastAsia"/>
              </w:rPr>
              <w:t>是否必填</w:t>
            </w:r>
          </w:p>
        </w:tc>
      </w:tr>
      <w:tr w:rsidR="00EA2A60" w:rsidTr="00C1296C">
        <w:tc>
          <w:tcPr>
            <w:tcW w:w="2130" w:type="dxa"/>
            <w:vMerge w:val="restart"/>
          </w:tcPr>
          <w:p w:rsidR="00EA2A60" w:rsidRDefault="00EA2A60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514" w:type="dxa"/>
          </w:tcPr>
          <w:p w:rsidR="00EA2A60" w:rsidRDefault="00EA2A60" w:rsidP="00C1296C">
            <w:r w:rsidRPr="00A23636">
              <w:rPr>
                <w:rFonts w:hint="eastAsia"/>
                <w:b/>
              </w:rPr>
              <w:t>username</w:t>
            </w:r>
          </w:p>
        </w:tc>
        <w:tc>
          <w:tcPr>
            <w:tcW w:w="1747" w:type="dxa"/>
          </w:tcPr>
          <w:p w:rsidR="00EA2A60" w:rsidRDefault="00EA2A60" w:rsidP="00C1296C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(</w:t>
            </w:r>
            <w:r w:rsidRPr="00A23636">
              <w:rPr>
                <w:rFonts w:hint="eastAsia"/>
                <w:b/>
              </w:rPr>
              <w:t>username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EA2A60" w:rsidRDefault="00EA2A60" w:rsidP="00C1296C">
            <w:r>
              <w:rPr>
                <w:rFonts w:hint="eastAsia"/>
              </w:rPr>
              <w:t>必填</w:t>
            </w:r>
          </w:p>
        </w:tc>
      </w:tr>
      <w:tr w:rsidR="00EA2A60" w:rsidTr="00C1296C">
        <w:tc>
          <w:tcPr>
            <w:tcW w:w="2130" w:type="dxa"/>
            <w:vMerge/>
          </w:tcPr>
          <w:p w:rsidR="00EA2A60" w:rsidRDefault="00EA2A60" w:rsidP="00C1296C"/>
        </w:tc>
        <w:tc>
          <w:tcPr>
            <w:tcW w:w="2514" w:type="dxa"/>
          </w:tcPr>
          <w:p w:rsidR="00EA2A60" w:rsidRDefault="00EA2A60" w:rsidP="00C1296C">
            <w:r>
              <w:rPr>
                <w:rFonts w:hint="eastAsia"/>
                <w:b/>
              </w:rPr>
              <w:t>p</w:t>
            </w:r>
            <w:r w:rsidRPr="00537E37">
              <w:rPr>
                <w:rFonts w:hint="eastAsia"/>
                <w:b/>
              </w:rPr>
              <w:t>assword</w:t>
            </w:r>
          </w:p>
        </w:tc>
        <w:tc>
          <w:tcPr>
            <w:tcW w:w="1747" w:type="dxa"/>
          </w:tcPr>
          <w:p w:rsidR="00EA2A60" w:rsidRDefault="00EA2A60" w:rsidP="00C1296C">
            <w:r>
              <w:rPr>
                <w:rFonts w:hint="eastAsia"/>
              </w:rPr>
              <w:t>密码</w:t>
            </w:r>
            <w:r w:rsidRPr="00537E37">
              <w:rPr>
                <w:rFonts w:hint="eastAsia"/>
                <w:b/>
              </w:rPr>
              <w:t>(password)</w:t>
            </w:r>
          </w:p>
        </w:tc>
        <w:tc>
          <w:tcPr>
            <w:tcW w:w="2131" w:type="dxa"/>
          </w:tcPr>
          <w:p w:rsidR="00EA2A60" w:rsidRDefault="00EA2A60" w:rsidP="00C1296C">
            <w:r>
              <w:rPr>
                <w:rFonts w:hint="eastAsia"/>
              </w:rPr>
              <w:t>必填</w:t>
            </w:r>
          </w:p>
        </w:tc>
      </w:tr>
      <w:tr w:rsidR="00EA2A60" w:rsidTr="00C1296C">
        <w:tc>
          <w:tcPr>
            <w:tcW w:w="2130" w:type="dxa"/>
            <w:vMerge/>
          </w:tcPr>
          <w:p w:rsidR="00EA2A60" w:rsidRDefault="00EA2A60" w:rsidP="00C1296C"/>
        </w:tc>
        <w:tc>
          <w:tcPr>
            <w:tcW w:w="2514" w:type="dxa"/>
          </w:tcPr>
          <w:p w:rsidR="00EA2A60" w:rsidRDefault="00EA2A60" w:rsidP="00C1296C">
            <w:r>
              <w:rPr>
                <w:rFonts w:hint="eastAsia"/>
                <w:b/>
              </w:rPr>
              <w:t>c</w:t>
            </w:r>
            <w:r w:rsidRPr="00821C84">
              <w:rPr>
                <w:rFonts w:hint="eastAsia"/>
                <w:b/>
              </w:rPr>
              <w:t>heckcode</w:t>
            </w:r>
          </w:p>
        </w:tc>
        <w:tc>
          <w:tcPr>
            <w:tcW w:w="1747" w:type="dxa"/>
          </w:tcPr>
          <w:p w:rsidR="00EA2A60" w:rsidRDefault="00EA2A60" w:rsidP="00C1296C">
            <w:r>
              <w:rPr>
                <w:rFonts w:hint="eastAsia"/>
              </w:rPr>
              <w:t>验证码（</w:t>
            </w:r>
            <w:r w:rsidRPr="00821C84">
              <w:rPr>
                <w:rFonts w:hint="eastAsia"/>
                <w:b/>
              </w:rPr>
              <w:t>checkcode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EA2A60" w:rsidRDefault="00EA2A60" w:rsidP="00C1296C">
            <w:r>
              <w:rPr>
                <w:rFonts w:hint="eastAsia"/>
              </w:rPr>
              <w:t>必填</w:t>
            </w:r>
          </w:p>
        </w:tc>
      </w:tr>
      <w:tr w:rsidR="00EA2A60" w:rsidTr="00C1296C">
        <w:tc>
          <w:tcPr>
            <w:tcW w:w="2130" w:type="dxa"/>
            <w:vMerge/>
          </w:tcPr>
          <w:p w:rsidR="00EA2A60" w:rsidRDefault="00EA2A60" w:rsidP="00C1296C"/>
        </w:tc>
        <w:tc>
          <w:tcPr>
            <w:tcW w:w="2514" w:type="dxa"/>
          </w:tcPr>
          <w:p w:rsidR="00EA2A60" w:rsidRPr="000F67FF" w:rsidRDefault="00EA2A60" w:rsidP="00C1296C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utype</w:t>
            </w:r>
          </w:p>
        </w:tc>
        <w:tc>
          <w:tcPr>
            <w:tcW w:w="1747" w:type="dxa"/>
          </w:tcPr>
          <w:p w:rsidR="00EA2A60" w:rsidRDefault="00EA2A60" w:rsidP="00C1296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：个人用户</w:t>
            </w:r>
          </w:p>
          <w:p w:rsidR="00EA2A60" w:rsidRPr="000F67FF" w:rsidRDefault="00EA2A60" w:rsidP="00C1296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：商户</w:t>
            </w:r>
            <w:r>
              <w:rPr>
                <w:rFonts w:hint="eastAsia"/>
                <w:color w:val="FF0000"/>
              </w:rPr>
              <w:t>&amp;</w:t>
            </w:r>
            <w:r>
              <w:rPr>
                <w:rFonts w:hint="eastAsia"/>
                <w:color w:val="FF0000"/>
              </w:rPr>
              <w:t>企业用户</w:t>
            </w:r>
          </w:p>
        </w:tc>
        <w:tc>
          <w:tcPr>
            <w:tcW w:w="2131" w:type="dxa"/>
          </w:tcPr>
          <w:p w:rsidR="00EA2A60" w:rsidRPr="000F67FF" w:rsidRDefault="00EA2A60" w:rsidP="00C1296C">
            <w:pPr>
              <w:rPr>
                <w:color w:val="FF0000"/>
              </w:rPr>
            </w:pPr>
            <w:r w:rsidRPr="000F67FF">
              <w:rPr>
                <w:rFonts w:hint="eastAsia"/>
                <w:color w:val="FF0000"/>
              </w:rPr>
              <w:t>必填</w:t>
            </w:r>
          </w:p>
        </w:tc>
      </w:tr>
      <w:tr w:rsidR="00EA2A60" w:rsidTr="00C1296C">
        <w:tc>
          <w:tcPr>
            <w:tcW w:w="2130" w:type="dxa"/>
          </w:tcPr>
          <w:p w:rsidR="00EA2A60" w:rsidRDefault="00EA2A60" w:rsidP="00C1296C"/>
        </w:tc>
        <w:tc>
          <w:tcPr>
            <w:tcW w:w="2514" w:type="dxa"/>
          </w:tcPr>
          <w:p w:rsidR="00EA2A60" w:rsidRDefault="00EA2A60" w:rsidP="00C1296C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redirectUrl</w:t>
            </w:r>
          </w:p>
        </w:tc>
        <w:tc>
          <w:tcPr>
            <w:tcW w:w="1747" w:type="dxa"/>
          </w:tcPr>
          <w:p w:rsidR="00EA2A60" w:rsidRDefault="007B439F" w:rsidP="00C1296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重定向的</w:t>
            </w:r>
            <w:r>
              <w:rPr>
                <w:rFonts w:hint="eastAsia"/>
                <w:color w:val="FF0000"/>
              </w:rPr>
              <w:t>url</w:t>
            </w:r>
            <w:r>
              <w:rPr>
                <w:rFonts w:hint="eastAsia"/>
                <w:color w:val="FF0000"/>
              </w:rPr>
              <w:t>串</w:t>
            </w:r>
          </w:p>
        </w:tc>
        <w:tc>
          <w:tcPr>
            <w:tcW w:w="2131" w:type="dxa"/>
          </w:tcPr>
          <w:p w:rsidR="00EA2A60" w:rsidRPr="000F67FF" w:rsidRDefault="007B439F" w:rsidP="00C1296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非必填</w:t>
            </w:r>
          </w:p>
        </w:tc>
      </w:tr>
      <w:tr w:rsidR="00EA2A60" w:rsidTr="00C1296C">
        <w:tc>
          <w:tcPr>
            <w:tcW w:w="2130" w:type="dxa"/>
          </w:tcPr>
          <w:p w:rsidR="00EA2A60" w:rsidRDefault="00EA2A60" w:rsidP="00C1296C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EA2A60" w:rsidRDefault="00EA2A60" w:rsidP="00EA2A60">
            <w:r>
              <w:rPr>
                <w:rFonts w:hint="eastAsia"/>
              </w:rPr>
              <w:t>登录成功，</w:t>
            </w:r>
          </w:p>
          <w:p w:rsidR="00EA2A60" w:rsidRDefault="00EA2A60" w:rsidP="00EA2A6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utye</w:t>
            </w:r>
            <w:r>
              <w:rPr>
                <w:rFonts w:hint="eastAsia"/>
              </w:rPr>
              <w:t>写入特定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中</w:t>
            </w:r>
          </w:p>
          <w:p w:rsidR="00EA2A60" w:rsidRDefault="00EA2A60" w:rsidP="00EA2A60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utype</w:t>
            </w:r>
            <w:r>
              <w:rPr>
                <w:rFonts w:hint="eastAsia"/>
              </w:rPr>
              <w:t>拼串为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，缓存基本用户信息：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nicename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utype</w:t>
            </w:r>
            <w:r>
              <w:rPr>
                <w:rFonts w:hint="eastAsia"/>
              </w:rPr>
              <w:t>、以产品线为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，对应角色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的角色列表</w:t>
            </w:r>
            <w:r w:rsidR="00793341">
              <w:rPr>
                <w:rFonts w:hint="eastAsia"/>
              </w:rPr>
              <w:t>，以及</w:t>
            </w:r>
            <w:r w:rsidR="00793341" w:rsidRPr="00793341">
              <w:rPr>
                <w:rFonts w:hint="eastAsia"/>
                <w:color w:val="FF0000"/>
              </w:rPr>
              <w:t>更新时间</w:t>
            </w:r>
          </w:p>
          <w:p w:rsidR="007B439F" w:rsidRDefault="007B439F" w:rsidP="00EA2A60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重定向到指定的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中</w:t>
            </w:r>
          </w:p>
        </w:tc>
      </w:tr>
      <w:tr w:rsidR="00EA2A60" w:rsidTr="00C1296C">
        <w:tc>
          <w:tcPr>
            <w:tcW w:w="2130" w:type="dxa"/>
          </w:tcPr>
          <w:p w:rsidR="00EA2A60" w:rsidRDefault="00EA2A60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EA2A60" w:rsidRDefault="00EA2A60" w:rsidP="00C1296C"/>
        </w:tc>
      </w:tr>
      <w:tr w:rsidR="00EA2A60" w:rsidTr="00C1296C">
        <w:tc>
          <w:tcPr>
            <w:tcW w:w="2130" w:type="dxa"/>
          </w:tcPr>
          <w:p w:rsidR="00EA2A60" w:rsidRDefault="00EA2A60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EA2A60" w:rsidRDefault="00EA2A60" w:rsidP="00C1296C"/>
        </w:tc>
      </w:tr>
      <w:tr w:rsidR="00EA2A60" w:rsidTr="00C1296C">
        <w:tc>
          <w:tcPr>
            <w:tcW w:w="2130" w:type="dxa"/>
          </w:tcPr>
          <w:p w:rsidR="00EA2A60" w:rsidRDefault="00EA2A60" w:rsidP="00C1296C"/>
        </w:tc>
        <w:tc>
          <w:tcPr>
            <w:tcW w:w="6392" w:type="dxa"/>
            <w:gridSpan w:val="3"/>
          </w:tcPr>
          <w:p w:rsidR="00EA2A60" w:rsidRPr="00BC2372" w:rsidRDefault="00EA2A60" w:rsidP="00C1296C">
            <w:pPr>
              <w:rPr>
                <w:color w:val="FF0000"/>
              </w:rPr>
            </w:pPr>
          </w:p>
        </w:tc>
      </w:tr>
    </w:tbl>
    <w:p w:rsidR="00EA2A60" w:rsidRPr="00EA2A60" w:rsidRDefault="00EA2A60"/>
    <w:p w:rsidR="00EA2A60" w:rsidRDefault="00EA2A60"/>
    <w:p w:rsidR="00EA2A60" w:rsidRDefault="00793341" w:rsidP="00EE10A0">
      <w:pPr>
        <w:pStyle w:val="3"/>
      </w:pPr>
      <w:r>
        <w:rPr>
          <w:rFonts w:hint="eastAsia"/>
        </w:rPr>
        <w:t>登出功能</w:t>
      </w:r>
    </w:p>
    <w:p w:rsidR="00793341" w:rsidRDefault="00793341">
      <w:r>
        <w:rPr>
          <w:rFonts w:hint="eastAsia"/>
        </w:rPr>
        <w:tab/>
      </w:r>
      <w:r>
        <w:rPr>
          <w:rFonts w:hint="eastAsia"/>
        </w:rPr>
        <w:t>登出功能有两个含义，一个是全局登出，从</w:t>
      </w:r>
      <w:r>
        <w:rPr>
          <w:rFonts w:hint="eastAsia"/>
        </w:rPr>
        <w:t>uc</w:t>
      </w:r>
      <w:r>
        <w:rPr>
          <w:rFonts w:hint="eastAsia"/>
        </w:rPr>
        <w:t>清空信息</w:t>
      </w:r>
      <w:r w:rsidR="004668E7">
        <w:rPr>
          <w:rFonts w:hint="eastAsia"/>
        </w:rPr>
        <w:t>，同时清空业务系统</w:t>
      </w:r>
      <w:r>
        <w:rPr>
          <w:rFonts w:hint="eastAsia"/>
        </w:rPr>
        <w:t>；一个是只清空</w:t>
      </w:r>
      <w:r w:rsidR="004668E7">
        <w:rPr>
          <w:rFonts w:hint="eastAsia"/>
        </w:rPr>
        <w:t>业务系统。故提供两个接口，一个时</w:t>
      </w:r>
      <w:r w:rsidR="004668E7">
        <w:rPr>
          <w:rFonts w:hint="eastAsia"/>
        </w:rPr>
        <w:t>hession api</w:t>
      </w:r>
      <w:r w:rsidR="004668E7">
        <w:rPr>
          <w:rFonts w:hint="eastAsia"/>
        </w:rPr>
        <w:t>方式，一个是</w:t>
      </w:r>
      <w:r w:rsidR="004668E7">
        <w:rPr>
          <w:rFonts w:hint="eastAsia"/>
        </w:rPr>
        <w:t>http</w:t>
      </w:r>
      <w:r w:rsidR="004668E7">
        <w:rPr>
          <w:rFonts w:hint="eastAsia"/>
        </w:rPr>
        <w:t>方式，</w:t>
      </w:r>
      <w:r w:rsidR="004668E7">
        <w:rPr>
          <w:rFonts w:hint="eastAsia"/>
        </w:rPr>
        <w:t>http</w:t>
      </w:r>
      <w:r w:rsidR="004668E7">
        <w:rPr>
          <w:rFonts w:hint="eastAsia"/>
        </w:rPr>
        <w:t>方式会验证是否有操作权限。</w:t>
      </w:r>
    </w:p>
    <w:p w:rsidR="00EA2A60" w:rsidRDefault="00EA2A60"/>
    <w:tbl>
      <w:tblPr>
        <w:tblStyle w:val="a5"/>
        <w:tblW w:w="0" w:type="auto"/>
        <w:tblLook w:val="04A0"/>
      </w:tblPr>
      <w:tblGrid>
        <w:gridCol w:w="2130"/>
        <w:gridCol w:w="2656"/>
        <w:gridCol w:w="1605"/>
        <w:gridCol w:w="2131"/>
      </w:tblGrid>
      <w:tr w:rsidR="0076184F" w:rsidTr="00C1296C">
        <w:tc>
          <w:tcPr>
            <w:tcW w:w="2130" w:type="dxa"/>
          </w:tcPr>
          <w:p w:rsidR="0076184F" w:rsidRDefault="0076184F" w:rsidP="00C1296C">
            <w:r>
              <w:rPr>
                <w:rFonts w:hint="eastAsia"/>
              </w:rPr>
              <w:t>请求接口</w:t>
            </w:r>
          </w:p>
        </w:tc>
        <w:tc>
          <w:tcPr>
            <w:tcW w:w="6392" w:type="dxa"/>
            <w:gridSpan w:val="3"/>
          </w:tcPr>
          <w:p w:rsidR="0076184F" w:rsidRDefault="0076184F" w:rsidP="0076184F">
            <w:r>
              <w:rPr>
                <w:rFonts w:hint="eastAsia"/>
                <w:color w:val="000000"/>
              </w:rPr>
              <w:t>boolean</w:t>
            </w:r>
            <w:r>
              <w:rPr>
                <w:rFonts w:hint="eastAsia"/>
              </w:rPr>
              <w:t xml:space="preserve"> clearLoginInfo(Integer userid, Integer utype)</w:t>
            </w:r>
          </w:p>
        </w:tc>
      </w:tr>
      <w:tr w:rsidR="0076184F" w:rsidTr="00C1296C">
        <w:tc>
          <w:tcPr>
            <w:tcW w:w="2130" w:type="dxa"/>
          </w:tcPr>
          <w:p w:rsidR="0076184F" w:rsidRDefault="0076184F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76184F" w:rsidRDefault="0076184F" w:rsidP="00C1296C">
            <w:r>
              <w:t>H</w:t>
            </w:r>
            <w:r>
              <w:rPr>
                <w:rFonts w:hint="eastAsia"/>
              </w:rPr>
              <w:t>ession api</w:t>
            </w:r>
          </w:p>
        </w:tc>
      </w:tr>
      <w:tr w:rsidR="0076184F" w:rsidTr="00C1296C">
        <w:tc>
          <w:tcPr>
            <w:tcW w:w="2130" w:type="dxa"/>
          </w:tcPr>
          <w:p w:rsidR="0076184F" w:rsidRDefault="0076184F" w:rsidP="00C1296C"/>
        </w:tc>
        <w:tc>
          <w:tcPr>
            <w:tcW w:w="2656" w:type="dxa"/>
          </w:tcPr>
          <w:p w:rsidR="0076184F" w:rsidRDefault="0076184F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76184F" w:rsidRDefault="0076184F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76184F" w:rsidRDefault="0076184F" w:rsidP="00C1296C">
            <w:r>
              <w:rPr>
                <w:rFonts w:hint="eastAsia"/>
              </w:rPr>
              <w:t>是否必填</w:t>
            </w:r>
          </w:p>
        </w:tc>
      </w:tr>
      <w:tr w:rsidR="0076184F" w:rsidTr="00C1296C">
        <w:tc>
          <w:tcPr>
            <w:tcW w:w="2130" w:type="dxa"/>
            <w:vMerge w:val="restart"/>
          </w:tcPr>
          <w:p w:rsidR="0076184F" w:rsidRDefault="0076184F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76184F" w:rsidRDefault="0076184F" w:rsidP="00C1296C">
            <w:r>
              <w:rPr>
                <w:rFonts w:hint="eastAsia"/>
              </w:rPr>
              <w:t>userid</w:t>
            </w:r>
          </w:p>
        </w:tc>
        <w:tc>
          <w:tcPr>
            <w:tcW w:w="1605" w:type="dxa"/>
          </w:tcPr>
          <w:p w:rsidR="0076184F" w:rsidRDefault="0076184F" w:rsidP="00C1296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76184F" w:rsidRDefault="0076184F" w:rsidP="00C1296C">
            <w:r>
              <w:rPr>
                <w:rFonts w:hint="eastAsia"/>
              </w:rPr>
              <w:t>必填</w:t>
            </w:r>
          </w:p>
        </w:tc>
      </w:tr>
      <w:tr w:rsidR="0076184F" w:rsidTr="00C1296C">
        <w:tc>
          <w:tcPr>
            <w:tcW w:w="2130" w:type="dxa"/>
            <w:vMerge/>
          </w:tcPr>
          <w:p w:rsidR="0076184F" w:rsidRDefault="0076184F" w:rsidP="00C1296C"/>
        </w:tc>
        <w:tc>
          <w:tcPr>
            <w:tcW w:w="2656" w:type="dxa"/>
          </w:tcPr>
          <w:p w:rsidR="0076184F" w:rsidRDefault="0076184F" w:rsidP="00C1296C">
            <w:r>
              <w:rPr>
                <w:rFonts w:hint="eastAsia"/>
              </w:rPr>
              <w:t>utype</w:t>
            </w:r>
          </w:p>
        </w:tc>
        <w:tc>
          <w:tcPr>
            <w:tcW w:w="1605" w:type="dxa"/>
          </w:tcPr>
          <w:p w:rsidR="0076184F" w:rsidRDefault="0076184F" w:rsidP="00C1296C">
            <w:r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个人，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企业</w:t>
            </w:r>
          </w:p>
        </w:tc>
        <w:tc>
          <w:tcPr>
            <w:tcW w:w="2131" w:type="dxa"/>
          </w:tcPr>
          <w:p w:rsidR="0076184F" w:rsidRDefault="0076184F" w:rsidP="00C1296C">
            <w:r>
              <w:rPr>
                <w:rFonts w:hint="eastAsia"/>
              </w:rPr>
              <w:t>必填</w:t>
            </w:r>
          </w:p>
        </w:tc>
      </w:tr>
      <w:tr w:rsidR="0076184F" w:rsidTr="00C1296C">
        <w:tc>
          <w:tcPr>
            <w:tcW w:w="2130" w:type="dxa"/>
          </w:tcPr>
          <w:p w:rsidR="0076184F" w:rsidRDefault="0076184F" w:rsidP="00C1296C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76184F" w:rsidRDefault="0048378B" w:rsidP="00C1296C">
            <w:r>
              <w:rPr>
                <w:rFonts w:hint="eastAsia"/>
                <w:color w:val="000000"/>
              </w:rPr>
              <w:t>成功与否</w:t>
            </w:r>
          </w:p>
        </w:tc>
      </w:tr>
      <w:tr w:rsidR="0076184F" w:rsidTr="00C1296C">
        <w:tc>
          <w:tcPr>
            <w:tcW w:w="2130" w:type="dxa"/>
          </w:tcPr>
          <w:p w:rsidR="0076184F" w:rsidRDefault="0076184F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76184F" w:rsidRDefault="0076184F" w:rsidP="00C1296C"/>
        </w:tc>
      </w:tr>
      <w:tr w:rsidR="0076184F" w:rsidTr="00C1296C">
        <w:tc>
          <w:tcPr>
            <w:tcW w:w="2130" w:type="dxa"/>
          </w:tcPr>
          <w:p w:rsidR="0076184F" w:rsidRDefault="0076184F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76184F" w:rsidRDefault="0076184F" w:rsidP="00C1296C"/>
        </w:tc>
      </w:tr>
    </w:tbl>
    <w:p w:rsidR="00EA2A60" w:rsidRPr="0076184F" w:rsidRDefault="00EA2A60"/>
    <w:tbl>
      <w:tblPr>
        <w:tblStyle w:val="a5"/>
        <w:tblW w:w="0" w:type="auto"/>
        <w:tblLook w:val="04A0"/>
      </w:tblPr>
      <w:tblGrid>
        <w:gridCol w:w="2130"/>
        <w:gridCol w:w="2514"/>
        <w:gridCol w:w="1747"/>
        <w:gridCol w:w="2131"/>
      </w:tblGrid>
      <w:tr w:rsidR="00EE10A0" w:rsidTr="00C1296C">
        <w:tc>
          <w:tcPr>
            <w:tcW w:w="2130" w:type="dxa"/>
          </w:tcPr>
          <w:p w:rsidR="00EE10A0" w:rsidRDefault="00EE10A0" w:rsidP="00C1296C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EE10A0" w:rsidRDefault="00EE10A0" w:rsidP="00C1296C">
            <w:r>
              <w:rPr>
                <w:rFonts w:hint="eastAsia"/>
              </w:rPr>
              <w:t>http://ifengzi.cn/uc/logout.action</w:t>
            </w:r>
          </w:p>
        </w:tc>
      </w:tr>
      <w:tr w:rsidR="00EE10A0" w:rsidTr="00C1296C">
        <w:tc>
          <w:tcPr>
            <w:tcW w:w="2130" w:type="dxa"/>
          </w:tcPr>
          <w:p w:rsidR="00EE10A0" w:rsidRDefault="00EE10A0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EE10A0" w:rsidRDefault="00EE10A0" w:rsidP="00C1296C">
            <w:r>
              <w:rPr>
                <w:rFonts w:hint="eastAsia"/>
              </w:rPr>
              <w:t>POST</w:t>
            </w:r>
          </w:p>
        </w:tc>
      </w:tr>
      <w:tr w:rsidR="00EE10A0" w:rsidTr="00C1296C">
        <w:tc>
          <w:tcPr>
            <w:tcW w:w="2130" w:type="dxa"/>
          </w:tcPr>
          <w:p w:rsidR="00EE10A0" w:rsidRDefault="00EE10A0" w:rsidP="00C1296C"/>
        </w:tc>
        <w:tc>
          <w:tcPr>
            <w:tcW w:w="2514" w:type="dxa"/>
          </w:tcPr>
          <w:p w:rsidR="00EE10A0" w:rsidRDefault="00EE10A0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747" w:type="dxa"/>
          </w:tcPr>
          <w:p w:rsidR="00EE10A0" w:rsidRDefault="00EE10A0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EE10A0" w:rsidRDefault="00EE10A0" w:rsidP="00C1296C">
            <w:r>
              <w:rPr>
                <w:rFonts w:hint="eastAsia"/>
              </w:rPr>
              <w:t>是否必填</w:t>
            </w:r>
          </w:p>
        </w:tc>
      </w:tr>
      <w:tr w:rsidR="00EE10A0" w:rsidTr="00C1296C">
        <w:tc>
          <w:tcPr>
            <w:tcW w:w="2130" w:type="dxa"/>
            <w:vMerge w:val="restart"/>
          </w:tcPr>
          <w:p w:rsidR="00EE10A0" w:rsidRDefault="00EE10A0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514" w:type="dxa"/>
          </w:tcPr>
          <w:p w:rsidR="00EE10A0" w:rsidRDefault="00EE10A0" w:rsidP="00C1296C">
            <w:r>
              <w:rPr>
                <w:rFonts w:hint="eastAsia"/>
              </w:rPr>
              <w:t>userid</w:t>
            </w:r>
          </w:p>
        </w:tc>
        <w:tc>
          <w:tcPr>
            <w:tcW w:w="1747" w:type="dxa"/>
          </w:tcPr>
          <w:p w:rsidR="00EE10A0" w:rsidRDefault="00EE10A0" w:rsidP="00C1296C"/>
        </w:tc>
        <w:tc>
          <w:tcPr>
            <w:tcW w:w="2131" w:type="dxa"/>
          </w:tcPr>
          <w:p w:rsidR="00EE10A0" w:rsidRDefault="00EE10A0" w:rsidP="00C1296C">
            <w:r>
              <w:rPr>
                <w:rFonts w:hint="eastAsia"/>
              </w:rPr>
              <w:t>必填</w:t>
            </w:r>
          </w:p>
        </w:tc>
      </w:tr>
      <w:tr w:rsidR="00EE10A0" w:rsidTr="00C1296C">
        <w:tc>
          <w:tcPr>
            <w:tcW w:w="2130" w:type="dxa"/>
            <w:vMerge/>
          </w:tcPr>
          <w:p w:rsidR="00EE10A0" w:rsidRDefault="00EE10A0" w:rsidP="00C1296C"/>
        </w:tc>
        <w:tc>
          <w:tcPr>
            <w:tcW w:w="2514" w:type="dxa"/>
          </w:tcPr>
          <w:p w:rsidR="00EE10A0" w:rsidRDefault="00EE10A0" w:rsidP="00C1296C">
            <w:r>
              <w:rPr>
                <w:rFonts w:hint="eastAsia"/>
              </w:rPr>
              <w:t>utype</w:t>
            </w:r>
          </w:p>
        </w:tc>
        <w:tc>
          <w:tcPr>
            <w:tcW w:w="1747" w:type="dxa"/>
          </w:tcPr>
          <w:p w:rsidR="00EE10A0" w:rsidRDefault="00EE10A0" w:rsidP="00C1296C"/>
        </w:tc>
        <w:tc>
          <w:tcPr>
            <w:tcW w:w="2131" w:type="dxa"/>
          </w:tcPr>
          <w:p w:rsidR="00EE10A0" w:rsidRDefault="00EE10A0" w:rsidP="00C1296C">
            <w:r>
              <w:rPr>
                <w:rFonts w:hint="eastAsia"/>
              </w:rPr>
              <w:t>必填</w:t>
            </w:r>
          </w:p>
        </w:tc>
      </w:tr>
      <w:tr w:rsidR="00EE10A0" w:rsidTr="00C1296C">
        <w:tc>
          <w:tcPr>
            <w:tcW w:w="2130" w:type="dxa"/>
          </w:tcPr>
          <w:p w:rsidR="00EE10A0" w:rsidRDefault="00EE10A0" w:rsidP="00C1296C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EE10A0" w:rsidRDefault="00EE10A0" w:rsidP="00C1296C">
            <w:r>
              <w:rPr>
                <w:rFonts w:hint="eastAsia"/>
              </w:rPr>
              <w:t>此接口需经过操作数据权限验证</w:t>
            </w:r>
          </w:p>
        </w:tc>
      </w:tr>
      <w:tr w:rsidR="00EE10A0" w:rsidTr="00C1296C">
        <w:tc>
          <w:tcPr>
            <w:tcW w:w="2130" w:type="dxa"/>
          </w:tcPr>
          <w:p w:rsidR="00EE10A0" w:rsidRDefault="00EE10A0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EE10A0" w:rsidRDefault="00EE10A0" w:rsidP="00C1296C"/>
        </w:tc>
      </w:tr>
      <w:tr w:rsidR="00EE10A0" w:rsidTr="00C1296C">
        <w:tc>
          <w:tcPr>
            <w:tcW w:w="2130" w:type="dxa"/>
          </w:tcPr>
          <w:p w:rsidR="00EE10A0" w:rsidRDefault="00EE10A0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EE10A0" w:rsidRDefault="00EE10A0" w:rsidP="00C1296C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EE10A0" w:rsidRDefault="00EE10A0" w:rsidP="00C1296C">
            <w:r>
              <w:rPr>
                <w:rFonts w:hint="eastAsia"/>
              </w:rPr>
              <w:t>{</w:t>
            </w:r>
          </w:p>
          <w:p w:rsidR="00EE10A0" w:rsidRDefault="00EE10A0" w:rsidP="00C1296C">
            <w:r>
              <w:tab/>
              <w:t>"data": {</w:t>
            </w:r>
          </w:p>
          <w:p w:rsidR="00EE10A0" w:rsidRDefault="00EE10A0" w:rsidP="00C1296C">
            <w:pPr>
              <w:ind w:firstLineChars="250" w:firstLine="525"/>
            </w:pPr>
            <w:r>
              <w:t>},</w:t>
            </w:r>
          </w:p>
          <w:p w:rsidR="00EE10A0" w:rsidRDefault="00EE10A0" w:rsidP="00C1296C">
            <w:r>
              <w:tab/>
              <w:t>"msg": "",</w:t>
            </w:r>
          </w:p>
          <w:p w:rsidR="00EE10A0" w:rsidRDefault="00EE10A0" w:rsidP="00C1296C">
            <w:r>
              <w:tab/>
              <w:t>"status": 0</w:t>
            </w:r>
          </w:p>
          <w:p w:rsidR="00EE10A0" w:rsidRDefault="00EE10A0" w:rsidP="00C1296C">
            <w:r>
              <w:t>}</w:t>
            </w:r>
          </w:p>
          <w:p w:rsidR="00EE10A0" w:rsidRDefault="00EE10A0" w:rsidP="00C1296C"/>
          <w:p w:rsidR="00EE10A0" w:rsidRDefault="00EE10A0" w:rsidP="00C1296C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EE10A0" w:rsidRDefault="00EE10A0" w:rsidP="00C1296C">
            <w:r>
              <w:t>{</w:t>
            </w:r>
          </w:p>
          <w:p w:rsidR="00EE10A0" w:rsidRDefault="00EE10A0" w:rsidP="00C1296C">
            <w:r>
              <w:tab/>
              <w:t>"data": {},</w:t>
            </w:r>
          </w:p>
          <w:p w:rsidR="00EE10A0" w:rsidRDefault="00EE10A0" w:rsidP="00C1296C">
            <w:r>
              <w:tab/>
              <w:t>"msg": " Error Infor ",</w:t>
            </w:r>
          </w:p>
          <w:p w:rsidR="00EE10A0" w:rsidRDefault="00EE10A0" w:rsidP="00C1296C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EE10A0" w:rsidRDefault="00EE10A0" w:rsidP="00C1296C">
            <w:r>
              <w:t>}</w:t>
            </w:r>
          </w:p>
        </w:tc>
      </w:tr>
      <w:tr w:rsidR="00EE10A0" w:rsidTr="00C1296C">
        <w:tc>
          <w:tcPr>
            <w:tcW w:w="2130" w:type="dxa"/>
          </w:tcPr>
          <w:p w:rsidR="00EE10A0" w:rsidRDefault="00EE10A0" w:rsidP="00C1296C"/>
        </w:tc>
        <w:tc>
          <w:tcPr>
            <w:tcW w:w="6392" w:type="dxa"/>
            <w:gridSpan w:val="3"/>
          </w:tcPr>
          <w:p w:rsidR="00EE10A0" w:rsidRPr="00BC2372" w:rsidRDefault="00EE10A0" w:rsidP="00C1296C">
            <w:pPr>
              <w:rPr>
                <w:color w:val="FF0000"/>
              </w:rPr>
            </w:pPr>
          </w:p>
        </w:tc>
      </w:tr>
    </w:tbl>
    <w:p w:rsidR="00EA2A60" w:rsidRDefault="00EA2A60"/>
    <w:p w:rsidR="00EA2A60" w:rsidRDefault="00EA2A60"/>
    <w:p w:rsidR="00EA2A60" w:rsidRDefault="00CF79AC" w:rsidP="00CF79AC">
      <w:pPr>
        <w:pStyle w:val="3"/>
      </w:pPr>
      <w:r>
        <w:rPr>
          <w:rFonts w:hint="eastAsia"/>
        </w:rPr>
        <w:t>权限验证</w:t>
      </w:r>
    </w:p>
    <w:p w:rsidR="00EA2A60" w:rsidRDefault="00C16C1C">
      <w:r>
        <w:rPr>
          <w:rFonts w:hint="eastAsia"/>
        </w:rPr>
        <w:tab/>
      </w:r>
      <w:r>
        <w:rPr>
          <w:rFonts w:hint="eastAsia"/>
        </w:rPr>
        <w:t>使用全局</w:t>
      </w:r>
      <w:r>
        <w:rPr>
          <w:rFonts w:hint="eastAsia"/>
        </w:rPr>
        <w:t>id</w:t>
      </w:r>
      <w:r>
        <w:rPr>
          <w:rFonts w:hint="eastAsia"/>
        </w:rPr>
        <w:t>生成器，保证个人用户</w:t>
      </w:r>
      <w:r>
        <w:rPr>
          <w:rFonts w:hint="eastAsia"/>
        </w:rPr>
        <w:t>id</w:t>
      </w:r>
      <w:r>
        <w:rPr>
          <w:rFonts w:hint="eastAsia"/>
        </w:rPr>
        <w:t>和企业用户</w:t>
      </w:r>
      <w:r>
        <w:rPr>
          <w:rFonts w:hint="eastAsia"/>
        </w:rPr>
        <w:t>id</w:t>
      </w:r>
      <w:r>
        <w:rPr>
          <w:rFonts w:hint="eastAsia"/>
        </w:rPr>
        <w:t>的唯一性</w:t>
      </w:r>
    </w:p>
    <w:p w:rsidR="00C16C1C" w:rsidRPr="00C16C1C" w:rsidRDefault="00C16C1C"/>
    <w:p w:rsidR="00EA2A60" w:rsidRDefault="00CF79AC">
      <w:r>
        <w:rPr>
          <w:rFonts w:hint="eastAsia"/>
        </w:rPr>
        <w:t xml:space="preserve">1 </w:t>
      </w:r>
      <w:r>
        <w:rPr>
          <w:rFonts w:hint="eastAsia"/>
        </w:rPr>
        <w:t>登录权限验证</w:t>
      </w:r>
    </w:p>
    <w:tbl>
      <w:tblPr>
        <w:tblStyle w:val="a5"/>
        <w:tblW w:w="0" w:type="auto"/>
        <w:tblLook w:val="04A0"/>
      </w:tblPr>
      <w:tblGrid>
        <w:gridCol w:w="2130"/>
        <w:gridCol w:w="2514"/>
        <w:gridCol w:w="1747"/>
        <w:gridCol w:w="2131"/>
      </w:tblGrid>
      <w:tr w:rsidR="00CF79AC" w:rsidTr="00C1296C">
        <w:tc>
          <w:tcPr>
            <w:tcW w:w="2130" w:type="dxa"/>
          </w:tcPr>
          <w:p w:rsidR="00CF79AC" w:rsidRDefault="00CF79AC" w:rsidP="00C1296C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CF79AC" w:rsidRDefault="00CF79AC" w:rsidP="00CF79AC">
            <w:r>
              <w:rPr>
                <w:rFonts w:hint="eastAsia"/>
              </w:rPr>
              <w:t>http://ifengzi.cn/uc/getVisitorInfo.action</w:t>
            </w:r>
          </w:p>
        </w:tc>
      </w:tr>
      <w:tr w:rsidR="00CF79AC" w:rsidTr="00C1296C">
        <w:tc>
          <w:tcPr>
            <w:tcW w:w="2130" w:type="dxa"/>
          </w:tcPr>
          <w:p w:rsidR="00CF79AC" w:rsidRDefault="00CF79AC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CF79AC" w:rsidRDefault="00CF79AC" w:rsidP="00C1296C">
            <w:r>
              <w:rPr>
                <w:rFonts w:hint="eastAsia"/>
              </w:rPr>
              <w:t>POST</w:t>
            </w:r>
          </w:p>
        </w:tc>
      </w:tr>
      <w:tr w:rsidR="00CF79AC" w:rsidTr="00C1296C">
        <w:tc>
          <w:tcPr>
            <w:tcW w:w="2130" w:type="dxa"/>
          </w:tcPr>
          <w:p w:rsidR="00CF79AC" w:rsidRDefault="00CF79AC" w:rsidP="00C1296C"/>
        </w:tc>
        <w:tc>
          <w:tcPr>
            <w:tcW w:w="2514" w:type="dxa"/>
          </w:tcPr>
          <w:p w:rsidR="00CF79AC" w:rsidRDefault="00CF79AC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747" w:type="dxa"/>
          </w:tcPr>
          <w:p w:rsidR="00CF79AC" w:rsidRDefault="00CF79AC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CF79AC" w:rsidRDefault="00CF79AC" w:rsidP="00C1296C">
            <w:r>
              <w:rPr>
                <w:rFonts w:hint="eastAsia"/>
              </w:rPr>
              <w:t>是否必填</w:t>
            </w:r>
          </w:p>
        </w:tc>
      </w:tr>
      <w:tr w:rsidR="00CF79AC" w:rsidTr="00C1296C">
        <w:tc>
          <w:tcPr>
            <w:tcW w:w="2130" w:type="dxa"/>
          </w:tcPr>
          <w:p w:rsidR="00CF79AC" w:rsidRDefault="00CF79AC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514" w:type="dxa"/>
          </w:tcPr>
          <w:p w:rsidR="00CF79AC" w:rsidRDefault="00CF79AC" w:rsidP="00C1296C">
            <w:r>
              <w:rPr>
                <w:rFonts w:hint="eastAsia"/>
              </w:rPr>
              <w:t>prodid</w:t>
            </w:r>
          </w:p>
        </w:tc>
        <w:tc>
          <w:tcPr>
            <w:tcW w:w="1747" w:type="dxa"/>
          </w:tcPr>
          <w:p w:rsidR="00CF79AC" w:rsidRDefault="00CF79AC" w:rsidP="00C1296C">
            <w:r>
              <w:rPr>
                <w:rFonts w:hint="eastAsia"/>
              </w:rPr>
              <w:t>产品线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F79AC" w:rsidRDefault="00CF79AC" w:rsidP="00C1296C">
            <w:r>
              <w:rPr>
                <w:rFonts w:hint="eastAsia"/>
              </w:rPr>
              <w:t>必填</w:t>
            </w:r>
          </w:p>
        </w:tc>
      </w:tr>
      <w:tr w:rsidR="00CF79AC" w:rsidTr="00C1296C">
        <w:tc>
          <w:tcPr>
            <w:tcW w:w="2130" w:type="dxa"/>
          </w:tcPr>
          <w:p w:rsidR="00CF79AC" w:rsidRDefault="00CF79AC" w:rsidP="00C1296C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CF79AC" w:rsidRDefault="00CF79AC" w:rsidP="00C1296C">
            <w:r>
              <w:rPr>
                <w:rFonts w:hint="eastAsia"/>
              </w:rPr>
              <w:t>此接口需经过操作数据权限验证</w:t>
            </w:r>
          </w:p>
        </w:tc>
      </w:tr>
      <w:tr w:rsidR="00CF79AC" w:rsidTr="00C1296C">
        <w:tc>
          <w:tcPr>
            <w:tcW w:w="2130" w:type="dxa"/>
          </w:tcPr>
          <w:p w:rsidR="00CF79AC" w:rsidRDefault="00CF79AC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CF79AC" w:rsidRDefault="00594B91" w:rsidP="00C1296C">
            <w:r>
              <w:rPr>
                <w:rFonts w:hint="eastAsia"/>
              </w:rPr>
              <w:t>返回空，说明没有登录</w:t>
            </w:r>
          </w:p>
          <w:p w:rsidR="00594B91" w:rsidRDefault="00594B91" w:rsidP="00C1296C">
            <w:r>
              <w:rPr>
                <w:rFonts w:hint="eastAsia"/>
              </w:rPr>
              <w:t>登录，返回对象：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utype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nicename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roles</w:t>
            </w:r>
          </w:p>
        </w:tc>
      </w:tr>
      <w:tr w:rsidR="00CF79AC" w:rsidTr="00C1296C">
        <w:tc>
          <w:tcPr>
            <w:tcW w:w="2130" w:type="dxa"/>
          </w:tcPr>
          <w:p w:rsidR="00CF79AC" w:rsidRDefault="00CF79AC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CF79AC" w:rsidRDefault="00FF2751" w:rsidP="00C1296C">
            <w:r>
              <w:rPr>
                <w:rFonts w:hint="eastAsia"/>
              </w:rPr>
              <w:t>本地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不再缓存，每次请求都经过</w:t>
            </w: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的此处理</w:t>
            </w:r>
          </w:p>
        </w:tc>
      </w:tr>
      <w:tr w:rsidR="00CF79AC" w:rsidTr="00C1296C">
        <w:tc>
          <w:tcPr>
            <w:tcW w:w="2130" w:type="dxa"/>
          </w:tcPr>
          <w:p w:rsidR="00CF79AC" w:rsidRDefault="00CF79AC" w:rsidP="00C1296C"/>
        </w:tc>
        <w:tc>
          <w:tcPr>
            <w:tcW w:w="6392" w:type="dxa"/>
            <w:gridSpan w:val="3"/>
          </w:tcPr>
          <w:p w:rsidR="00CF79AC" w:rsidRPr="00BC2372" w:rsidRDefault="00CF79AC" w:rsidP="00C1296C">
            <w:pPr>
              <w:rPr>
                <w:color w:val="FF0000"/>
              </w:rPr>
            </w:pPr>
          </w:p>
        </w:tc>
      </w:tr>
    </w:tbl>
    <w:p w:rsidR="00CF79AC" w:rsidRDefault="00CF79AC"/>
    <w:p w:rsidR="00CF79AC" w:rsidRDefault="004A4EC7">
      <w:r>
        <w:rPr>
          <w:rFonts w:hint="eastAsia"/>
        </w:rPr>
        <w:t xml:space="preserve">2 </w:t>
      </w:r>
      <w:r>
        <w:rPr>
          <w:rFonts w:hint="eastAsia"/>
        </w:rPr>
        <w:t>支持数据权限验证</w:t>
      </w:r>
    </w:p>
    <w:p w:rsidR="004A4EC7" w:rsidRDefault="004A4EC7">
      <w:r>
        <w:rPr>
          <w:rFonts w:hint="eastAsia"/>
        </w:rPr>
        <w:tab/>
      </w:r>
      <w:r>
        <w:rPr>
          <w:rFonts w:hint="eastAsia"/>
        </w:rPr>
        <w:t>管理员需要为客户操作，管理员是否有客户操作权限，取决于管理员是否管辖此用户。提供如下</w:t>
      </w:r>
      <w:r>
        <w:rPr>
          <w:rFonts w:hint="eastAsia"/>
        </w:rPr>
        <w:t>hession api</w:t>
      </w:r>
      <w:r>
        <w:rPr>
          <w:rFonts w:hint="eastAsia"/>
        </w:rPr>
        <w:t>接口</w:t>
      </w:r>
    </w:p>
    <w:p w:rsidR="00CF79AC" w:rsidRDefault="00CF79AC" w:rsidP="00CF79AC"/>
    <w:tbl>
      <w:tblPr>
        <w:tblStyle w:val="a5"/>
        <w:tblW w:w="0" w:type="auto"/>
        <w:tblLook w:val="04A0"/>
      </w:tblPr>
      <w:tblGrid>
        <w:gridCol w:w="2130"/>
        <w:gridCol w:w="2656"/>
        <w:gridCol w:w="1605"/>
        <w:gridCol w:w="2131"/>
      </w:tblGrid>
      <w:tr w:rsidR="00CF79AC" w:rsidTr="00C1296C">
        <w:tc>
          <w:tcPr>
            <w:tcW w:w="2130" w:type="dxa"/>
          </w:tcPr>
          <w:p w:rsidR="00CF79AC" w:rsidRDefault="00CF79AC" w:rsidP="00C1296C">
            <w:r>
              <w:rPr>
                <w:rFonts w:hint="eastAsia"/>
              </w:rPr>
              <w:t>请求接口</w:t>
            </w:r>
          </w:p>
        </w:tc>
        <w:tc>
          <w:tcPr>
            <w:tcW w:w="6392" w:type="dxa"/>
            <w:gridSpan w:val="3"/>
          </w:tcPr>
          <w:p w:rsidR="00CF79AC" w:rsidRDefault="000E306B" w:rsidP="000E306B">
            <w:r>
              <w:rPr>
                <w:rFonts w:hint="eastAsia"/>
                <w:color w:val="000000"/>
              </w:rPr>
              <w:t>boolean</w:t>
            </w:r>
            <w:r w:rsidR="00CF79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isOpMgr</w:t>
            </w:r>
            <w:r w:rsidR="00CF79AC">
              <w:rPr>
                <w:rFonts w:hint="eastAsia"/>
              </w:rPr>
              <w:t>(</w:t>
            </w:r>
            <w:r>
              <w:rPr>
                <w:rFonts w:hint="eastAsia"/>
              </w:rPr>
              <w:t>Integer userid, Integer mgrid</w:t>
            </w:r>
            <w:r w:rsidR="00CF79AC">
              <w:rPr>
                <w:rFonts w:hint="eastAsia"/>
              </w:rPr>
              <w:t>)</w:t>
            </w:r>
          </w:p>
        </w:tc>
      </w:tr>
      <w:tr w:rsidR="00CF79AC" w:rsidTr="00C1296C">
        <w:tc>
          <w:tcPr>
            <w:tcW w:w="2130" w:type="dxa"/>
          </w:tcPr>
          <w:p w:rsidR="00CF79AC" w:rsidRDefault="00CF79AC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CF79AC" w:rsidRDefault="00CF79AC" w:rsidP="00C1296C">
            <w:r>
              <w:t>H</w:t>
            </w:r>
            <w:r>
              <w:rPr>
                <w:rFonts w:hint="eastAsia"/>
              </w:rPr>
              <w:t>ession api</w:t>
            </w:r>
          </w:p>
        </w:tc>
      </w:tr>
      <w:tr w:rsidR="00CF79AC" w:rsidTr="00C1296C">
        <w:tc>
          <w:tcPr>
            <w:tcW w:w="2130" w:type="dxa"/>
          </w:tcPr>
          <w:p w:rsidR="00CF79AC" w:rsidRDefault="00CF79AC" w:rsidP="00C1296C"/>
        </w:tc>
        <w:tc>
          <w:tcPr>
            <w:tcW w:w="2656" w:type="dxa"/>
          </w:tcPr>
          <w:p w:rsidR="00CF79AC" w:rsidRDefault="00CF79AC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CF79AC" w:rsidRDefault="00CF79AC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CF79AC" w:rsidRDefault="00CF79AC" w:rsidP="00C1296C">
            <w:r>
              <w:rPr>
                <w:rFonts w:hint="eastAsia"/>
              </w:rPr>
              <w:t>是否必填</w:t>
            </w:r>
          </w:p>
        </w:tc>
      </w:tr>
      <w:tr w:rsidR="00CF79AC" w:rsidTr="00C1296C">
        <w:tc>
          <w:tcPr>
            <w:tcW w:w="2130" w:type="dxa"/>
          </w:tcPr>
          <w:p w:rsidR="00CF79AC" w:rsidRDefault="00CF79AC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CF79AC" w:rsidRDefault="00DD5453" w:rsidP="00C1296C">
            <w:r>
              <w:rPr>
                <w:rFonts w:hint="eastAsia"/>
              </w:rPr>
              <w:t>userid</w:t>
            </w:r>
          </w:p>
        </w:tc>
        <w:tc>
          <w:tcPr>
            <w:tcW w:w="1605" w:type="dxa"/>
          </w:tcPr>
          <w:p w:rsidR="00CF79AC" w:rsidRDefault="00DD5453" w:rsidP="00C1296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F79AC" w:rsidRDefault="00CF79AC" w:rsidP="00C1296C">
            <w:r>
              <w:rPr>
                <w:rFonts w:hint="eastAsia"/>
              </w:rPr>
              <w:t>必填</w:t>
            </w:r>
          </w:p>
        </w:tc>
      </w:tr>
      <w:tr w:rsidR="000E306B" w:rsidTr="00C1296C">
        <w:tc>
          <w:tcPr>
            <w:tcW w:w="2130" w:type="dxa"/>
          </w:tcPr>
          <w:p w:rsidR="000E306B" w:rsidRDefault="000E306B" w:rsidP="00C1296C"/>
        </w:tc>
        <w:tc>
          <w:tcPr>
            <w:tcW w:w="2656" w:type="dxa"/>
          </w:tcPr>
          <w:p w:rsidR="000E306B" w:rsidRDefault="00DD5453" w:rsidP="00C1296C">
            <w:r>
              <w:rPr>
                <w:rFonts w:hint="eastAsia"/>
              </w:rPr>
              <w:t>mgrid</w:t>
            </w:r>
          </w:p>
        </w:tc>
        <w:tc>
          <w:tcPr>
            <w:tcW w:w="1605" w:type="dxa"/>
          </w:tcPr>
          <w:p w:rsidR="000E306B" w:rsidRDefault="00DD5453" w:rsidP="00C1296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0E306B" w:rsidRDefault="000E306B" w:rsidP="00C1296C"/>
        </w:tc>
      </w:tr>
      <w:tr w:rsidR="00CF79AC" w:rsidTr="00C1296C">
        <w:tc>
          <w:tcPr>
            <w:tcW w:w="2130" w:type="dxa"/>
          </w:tcPr>
          <w:p w:rsidR="00CF79AC" w:rsidRDefault="00CF79AC" w:rsidP="00C1296C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CF79AC" w:rsidRDefault="000E306B" w:rsidP="00C1296C">
            <w:r>
              <w:rPr>
                <w:rFonts w:hint="eastAsia"/>
                <w:color w:val="000000"/>
              </w:rPr>
              <w:t>是否有管辖关系</w:t>
            </w:r>
          </w:p>
        </w:tc>
      </w:tr>
      <w:tr w:rsidR="00CF79AC" w:rsidTr="00C1296C">
        <w:tc>
          <w:tcPr>
            <w:tcW w:w="2130" w:type="dxa"/>
          </w:tcPr>
          <w:p w:rsidR="00CF79AC" w:rsidRDefault="00CF79AC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CF79AC" w:rsidRDefault="00CF79AC" w:rsidP="00C1296C"/>
        </w:tc>
      </w:tr>
      <w:tr w:rsidR="00CF79AC" w:rsidTr="00C1296C">
        <w:tc>
          <w:tcPr>
            <w:tcW w:w="2130" w:type="dxa"/>
          </w:tcPr>
          <w:p w:rsidR="00CF79AC" w:rsidRDefault="00CF79AC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CF79AC" w:rsidRDefault="00CF79AC" w:rsidP="00C1296C"/>
        </w:tc>
      </w:tr>
    </w:tbl>
    <w:p w:rsidR="00CF79AC" w:rsidRDefault="00CF79AC" w:rsidP="00CF79AC"/>
    <w:p w:rsidR="00EA2A60" w:rsidRPr="00CF79AC" w:rsidRDefault="00EA2A60"/>
    <w:p w:rsidR="00EA2A60" w:rsidRDefault="0046614A" w:rsidP="0046614A">
      <w:pPr>
        <w:pStyle w:val="2"/>
      </w:pPr>
      <w:r>
        <w:rPr>
          <w:rFonts w:hint="eastAsia"/>
        </w:rPr>
        <w:t>账号维护</w:t>
      </w:r>
    </w:p>
    <w:p w:rsidR="0046614A" w:rsidRDefault="0046614A">
      <w:r>
        <w:rPr>
          <w:rFonts w:hint="eastAsia"/>
        </w:rPr>
        <w:t xml:space="preserve">1 </w:t>
      </w:r>
      <w:r w:rsidR="003C0875">
        <w:rPr>
          <w:rFonts w:hint="eastAsia"/>
        </w:rPr>
        <w:t>注册、业务开通</w:t>
      </w:r>
    </w:p>
    <w:p w:rsidR="003B2574" w:rsidRDefault="003B2574" w:rsidP="003B2574"/>
    <w:tbl>
      <w:tblPr>
        <w:tblStyle w:val="a5"/>
        <w:tblW w:w="0" w:type="auto"/>
        <w:tblLook w:val="04A0"/>
      </w:tblPr>
      <w:tblGrid>
        <w:gridCol w:w="2130"/>
        <w:gridCol w:w="2656"/>
        <w:gridCol w:w="1605"/>
        <w:gridCol w:w="2131"/>
      </w:tblGrid>
      <w:tr w:rsidR="0074314B" w:rsidTr="001338CF">
        <w:tc>
          <w:tcPr>
            <w:tcW w:w="8522" w:type="dxa"/>
            <w:gridSpan w:val="4"/>
          </w:tcPr>
          <w:p w:rsidR="0074314B" w:rsidRPr="00E801EE" w:rsidRDefault="0074314B" w:rsidP="00C1296C">
            <w:pPr>
              <w:rPr>
                <w:b/>
                <w:color w:val="FF0000"/>
              </w:rPr>
            </w:pPr>
            <w:r w:rsidRPr="00E801EE">
              <w:rPr>
                <w:rFonts w:hint="eastAsia"/>
                <w:b/>
                <w:color w:val="FF0000"/>
              </w:rPr>
              <w:t>个人用户注册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3B2574" w:rsidRDefault="0074314B" w:rsidP="00C1296C">
            <w:r>
              <w:rPr>
                <w:rFonts w:hint="eastAsia"/>
              </w:rPr>
              <w:t>http://ifengzi.cn/uc/</w:t>
            </w:r>
            <w:r w:rsidR="003B2574">
              <w:rPr>
                <w:rFonts w:hint="eastAsia"/>
              </w:rPr>
              <w:t>register.action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3B2574" w:rsidRDefault="003B2574" w:rsidP="00C1296C">
            <w:r>
              <w:rPr>
                <w:rFonts w:hint="eastAsia"/>
              </w:rPr>
              <w:t>POST</w:t>
            </w:r>
          </w:p>
        </w:tc>
      </w:tr>
      <w:tr w:rsidR="003B2574" w:rsidTr="00C1296C">
        <w:tc>
          <w:tcPr>
            <w:tcW w:w="2130" w:type="dxa"/>
            <w:vMerge w:val="restart"/>
          </w:tcPr>
          <w:p w:rsidR="003B2574" w:rsidRDefault="003B2574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3B2574" w:rsidRDefault="003B2574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3B2574" w:rsidRDefault="003B2574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3B2574" w:rsidRDefault="003B2574" w:rsidP="00C1296C">
            <w:r>
              <w:rPr>
                <w:rFonts w:hint="eastAsia"/>
              </w:rPr>
              <w:t>是否必填</w:t>
            </w:r>
          </w:p>
        </w:tc>
      </w:tr>
      <w:tr w:rsidR="003B2574" w:rsidTr="00C1296C">
        <w:tc>
          <w:tcPr>
            <w:tcW w:w="2130" w:type="dxa"/>
            <w:vMerge/>
          </w:tcPr>
          <w:p w:rsidR="003B2574" w:rsidRDefault="003B2574" w:rsidP="00C1296C"/>
        </w:tc>
        <w:tc>
          <w:tcPr>
            <w:tcW w:w="2656" w:type="dxa"/>
          </w:tcPr>
          <w:p w:rsidR="003B2574" w:rsidRDefault="003B2574" w:rsidP="00C1296C">
            <w:r w:rsidRPr="00A23636">
              <w:rPr>
                <w:rFonts w:hint="eastAsia"/>
                <w:b/>
              </w:rPr>
              <w:t>username</w:t>
            </w:r>
          </w:p>
        </w:tc>
        <w:tc>
          <w:tcPr>
            <w:tcW w:w="1605" w:type="dxa"/>
          </w:tcPr>
          <w:p w:rsidR="003B2574" w:rsidRDefault="003B2574" w:rsidP="00C1296C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(</w:t>
            </w:r>
            <w:r w:rsidRPr="00A23636">
              <w:rPr>
                <w:rFonts w:hint="eastAsia"/>
                <w:b/>
              </w:rPr>
              <w:t>username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3B2574" w:rsidRDefault="003B2574" w:rsidP="00C1296C">
            <w:r>
              <w:rPr>
                <w:rFonts w:hint="eastAsia"/>
              </w:rPr>
              <w:t>必填</w:t>
            </w:r>
          </w:p>
        </w:tc>
      </w:tr>
      <w:tr w:rsidR="003B2574" w:rsidTr="00C1296C">
        <w:tc>
          <w:tcPr>
            <w:tcW w:w="2130" w:type="dxa"/>
            <w:vMerge/>
          </w:tcPr>
          <w:p w:rsidR="003B2574" w:rsidRDefault="003B2574" w:rsidP="00C1296C"/>
        </w:tc>
        <w:tc>
          <w:tcPr>
            <w:tcW w:w="2656" w:type="dxa"/>
          </w:tcPr>
          <w:p w:rsidR="003B2574" w:rsidRDefault="003B2574" w:rsidP="00C1296C">
            <w:r w:rsidRPr="00537E37">
              <w:rPr>
                <w:rFonts w:hint="eastAsia"/>
                <w:b/>
              </w:rPr>
              <w:t>password</w:t>
            </w:r>
          </w:p>
        </w:tc>
        <w:tc>
          <w:tcPr>
            <w:tcW w:w="1605" w:type="dxa"/>
          </w:tcPr>
          <w:p w:rsidR="003B2574" w:rsidRDefault="003B2574" w:rsidP="00C1296C">
            <w:r>
              <w:rPr>
                <w:rFonts w:hint="eastAsia"/>
              </w:rPr>
              <w:t>密码</w:t>
            </w:r>
            <w:r w:rsidRPr="00537E37">
              <w:rPr>
                <w:rFonts w:hint="eastAsia"/>
                <w:b/>
              </w:rPr>
              <w:t>(password)</w:t>
            </w:r>
          </w:p>
        </w:tc>
        <w:tc>
          <w:tcPr>
            <w:tcW w:w="2131" w:type="dxa"/>
          </w:tcPr>
          <w:p w:rsidR="003B2574" w:rsidRDefault="003B2574" w:rsidP="00C1296C">
            <w:r>
              <w:rPr>
                <w:rFonts w:hint="eastAsia"/>
              </w:rPr>
              <w:t>必填</w:t>
            </w:r>
          </w:p>
        </w:tc>
      </w:tr>
      <w:tr w:rsidR="003B2574" w:rsidTr="00C1296C">
        <w:tc>
          <w:tcPr>
            <w:tcW w:w="2130" w:type="dxa"/>
            <w:vMerge/>
          </w:tcPr>
          <w:p w:rsidR="003B2574" w:rsidRDefault="003B2574" w:rsidP="00C1296C"/>
        </w:tc>
        <w:tc>
          <w:tcPr>
            <w:tcW w:w="2656" w:type="dxa"/>
          </w:tcPr>
          <w:p w:rsidR="003B2574" w:rsidRDefault="003B2574" w:rsidP="00C1296C">
            <w:r w:rsidRPr="00821C84">
              <w:rPr>
                <w:rFonts w:hint="eastAsia"/>
                <w:b/>
              </w:rPr>
              <w:t>checkcode</w:t>
            </w:r>
          </w:p>
        </w:tc>
        <w:tc>
          <w:tcPr>
            <w:tcW w:w="1605" w:type="dxa"/>
          </w:tcPr>
          <w:p w:rsidR="003B2574" w:rsidRDefault="003B2574" w:rsidP="00C1296C">
            <w:r>
              <w:rPr>
                <w:rFonts w:hint="eastAsia"/>
              </w:rPr>
              <w:t>验证码（</w:t>
            </w:r>
            <w:r w:rsidRPr="00821C84">
              <w:rPr>
                <w:rFonts w:hint="eastAsia"/>
                <w:b/>
              </w:rPr>
              <w:t>checkcode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3B2574" w:rsidRDefault="003B2574" w:rsidP="00C1296C">
            <w:r>
              <w:rPr>
                <w:rFonts w:hint="eastAsia"/>
              </w:rPr>
              <w:t>必填</w:t>
            </w:r>
          </w:p>
        </w:tc>
      </w:tr>
      <w:tr w:rsidR="003B2574" w:rsidTr="00C1296C">
        <w:tc>
          <w:tcPr>
            <w:tcW w:w="2130" w:type="dxa"/>
            <w:vMerge/>
          </w:tcPr>
          <w:p w:rsidR="003B2574" w:rsidRDefault="003B2574" w:rsidP="00C1296C"/>
        </w:tc>
        <w:tc>
          <w:tcPr>
            <w:tcW w:w="2656" w:type="dxa"/>
          </w:tcPr>
          <w:p w:rsidR="003B2574" w:rsidRDefault="003B2574" w:rsidP="00C1296C">
            <w:r w:rsidRPr="00495FCD">
              <w:rPr>
                <w:rFonts w:hint="eastAsia"/>
                <w:b/>
              </w:rPr>
              <w:t>nicname</w:t>
            </w:r>
          </w:p>
        </w:tc>
        <w:tc>
          <w:tcPr>
            <w:tcW w:w="1605" w:type="dxa"/>
          </w:tcPr>
          <w:p w:rsidR="003B2574" w:rsidRDefault="003B2574" w:rsidP="00C1296C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(</w:t>
            </w:r>
            <w:r w:rsidRPr="00495FCD">
              <w:rPr>
                <w:rFonts w:hint="eastAsia"/>
                <w:b/>
              </w:rPr>
              <w:t>nicname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3B2574" w:rsidRDefault="003B2574" w:rsidP="00C1296C">
            <w:r>
              <w:rPr>
                <w:rFonts w:hint="eastAsia"/>
              </w:rPr>
              <w:t>必填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返回数据</w:t>
            </w:r>
          </w:p>
        </w:tc>
        <w:tc>
          <w:tcPr>
            <w:tcW w:w="2656" w:type="dxa"/>
          </w:tcPr>
          <w:p w:rsidR="003B2574" w:rsidRDefault="003B2574" w:rsidP="00C1296C"/>
        </w:tc>
        <w:tc>
          <w:tcPr>
            <w:tcW w:w="1605" w:type="dxa"/>
          </w:tcPr>
          <w:p w:rsidR="003B2574" w:rsidRPr="00B33F56" w:rsidRDefault="003B2574" w:rsidP="00C1296C"/>
        </w:tc>
        <w:tc>
          <w:tcPr>
            <w:tcW w:w="2131" w:type="dxa"/>
          </w:tcPr>
          <w:p w:rsidR="003B2574" w:rsidRDefault="003B2574" w:rsidP="00C1296C"/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3B2574" w:rsidRDefault="003B2574" w:rsidP="00C1296C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串：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3B2574" w:rsidRDefault="003B2574" w:rsidP="00C1296C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表示注册成功</w:t>
            </w:r>
          </w:p>
          <w:p w:rsidR="003B2574" w:rsidRDefault="003B2574" w:rsidP="00C1296C">
            <w:r>
              <w:t>{</w:t>
            </w:r>
          </w:p>
          <w:p w:rsidR="003B2574" w:rsidRDefault="003B2574" w:rsidP="00C1296C">
            <w:r>
              <w:tab/>
              <w:t>"data": {},</w:t>
            </w:r>
          </w:p>
          <w:p w:rsidR="003B2574" w:rsidRDefault="003B2574" w:rsidP="00C1296C">
            <w:r>
              <w:tab/>
              <w:t>"msg": "",</w:t>
            </w:r>
          </w:p>
          <w:p w:rsidR="003B2574" w:rsidRDefault="003B2574" w:rsidP="00C1296C">
            <w:r>
              <w:lastRenderedPageBreak/>
              <w:tab/>
              <w:t>"status": 0</w:t>
            </w:r>
          </w:p>
          <w:p w:rsidR="003B2574" w:rsidRDefault="003B2574" w:rsidP="00C1296C">
            <w:r>
              <w:t>}</w:t>
            </w:r>
          </w:p>
          <w:p w:rsidR="003B2574" w:rsidRDefault="003B2574" w:rsidP="00C1296C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表示注册失败</w:t>
            </w:r>
          </w:p>
          <w:p w:rsidR="003B2574" w:rsidRDefault="003B2574" w:rsidP="00C1296C">
            <w:r>
              <w:t>{</w:t>
            </w:r>
          </w:p>
          <w:p w:rsidR="003B2574" w:rsidRDefault="003B2574" w:rsidP="00C1296C">
            <w:r>
              <w:tab/>
              <w:t>"data": {},</w:t>
            </w:r>
          </w:p>
          <w:p w:rsidR="003B2574" w:rsidRDefault="003B2574" w:rsidP="00C1296C">
            <w:r>
              <w:tab/>
              <w:t>"msg": " Error Infor ",</w:t>
            </w:r>
          </w:p>
          <w:p w:rsidR="003B2574" w:rsidRDefault="003B2574" w:rsidP="00C1296C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3B2574" w:rsidRDefault="003B2574" w:rsidP="00C1296C">
            <w:r>
              <w:t>}</w:t>
            </w:r>
          </w:p>
          <w:p w:rsidR="003B2574" w:rsidRDefault="003B2574" w:rsidP="00C1296C">
            <w:r>
              <w:t>M</w:t>
            </w:r>
            <w:r>
              <w:rPr>
                <w:rFonts w:hint="eastAsia"/>
              </w:rPr>
              <w:t xml:space="preserve">sg: </w:t>
            </w:r>
            <w:r>
              <w:rPr>
                <w:rFonts w:hint="eastAsia"/>
              </w:rPr>
              <w:t>表示错误信息，有以下几种：</w:t>
            </w:r>
          </w:p>
          <w:p w:rsidR="003B2574" w:rsidRDefault="003B2574" w:rsidP="00C1296C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手机号码已存在（用户名重复）</w:t>
            </w:r>
          </w:p>
          <w:p w:rsidR="003B2574" w:rsidRDefault="003B2574" w:rsidP="00C1296C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密码不符合规范</w:t>
            </w:r>
          </w:p>
          <w:p w:rsidR="003B2574" w:rsidRDefault="003B2574" w:rsidP="00C1296C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短信验证码已过期</w:t>
            </w:r>
          </w:p>
          <w:p w:rsidR="003B2574" w:rsidRDefault="003B2574" w:rsidP="00C1296C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昵称不符合规范</w:t>
            </w:r>
          </w:p>
          <w:p w:rsidR="003B2574" w:rsidRDefault="003B2574" w:rsidP="00C1296C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手机号码格式错误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392" w:type="dxa"/>
            <w:gridSpan w:val="3"/>
          </w:tcPr>
          <w:p w:rsidR="003B2574" w:rsidRPr="00B31DA3" w:rsidRDefault="003B2574" w:rsidP="00C1296C">
            <w:r>
              <w:rPr>
                <w:rFonts w:hint="eastAsia"/>
              </w:rPr>
              <w:t>确认密码</w:t>
            </w:r>
            <w:r w:rsidRPr="00537E37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re</w:t>
            </w:r>
            <w:r w:rsidRPr="00537E37">
              <w:rPr>
                <w:rFonts w:hint="eastAsia"/>
                <w:b/>
              </w:rPr>
              <w:t>passwor</w:t>
            </w:r>
            <w:r w:rsidRPr="00B31DA3">
              <w:rPr>
                <w:rFonts w:hint="eastAsia"/>
              </w:rPr>
              <w:t>d)</w:t>
            </w:r>
            <w:r w:rsidRPr="00B31DA3">
              <w:rPr>
                <w:rFonts w:hint="eastAsia"/>
              </w:rPr>
              <w:t>和密码的比对由手机端来验证</w:t>
            </w:r>
          </w:p>
          <w:p w:rsidR="003B2574" w:rsidRPr="00B31DA3" w:rsidRDefault="003B2574" w:rsidP="00C1296C">
            <w:r>
              <w:rPr>
                <w:rFonts w:hint="eastAsia"/>
              </w:rPr>
              <w:t>注册协议</w:t>
            </w:r>
            <w:r>
              <w:rPr>
                <w:rFonts w:hint="eastAsia"/>
              </w:rPr>
              <w:t>(</w:t>
            </w:r>
            <w:r w:rsidRPr="00495FCD">
              <w:rPr>
                <w:rFonts w:hint="eastAsia"/>
                <w:b/>
              </w:rPr>
              <w:t>contract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认可由手机端来验证</w:t>
            </w:r>
          </w:p>
        </w:tc>
      </w:tr>
    </w:tbl>
    <w:p w:rsidR="003B2574" w:rsidRDefault="003B2574" w:rsidP="003B2574"/>
    <w:tbl>
      <w:tblPr>
        <w:tblStyle w:val="a5"/>
        <w:tblW w:w="0" w:type="auto"/>
        <w:tblLook w:val="04A0"/>
      </w:tblPr>
      <w:tblGrid>
        <w:gridCol w:w="2130"/>
        <w:gridCol w:w="2373"/>
        <w:gridCol w:w="1888"/>
        <w:gridCol w:w="2131"/>
      </w:tblGrid>
      <w:tr w:rsidR="00160D48" w:rsidRPr="00160D48" w:rsidTr="001338CF">
        <w:tc>
          <w:tcPr>
            <w:tcW w:w="8522" w:type="dxa"/>
            <w:gridSpan w:val="4"/>
          </w:tcPr>
          <w:p w:rsidR="00160D48" w:rsidRDefault="00E801EE" w:rsidP="00E801EE">
            <w:r>
              <w:rPr>
                <w:rFonts w:hint="eastAsia"/>
                <w:b/>
                <w:color w:val="FF0000"/>
              </w:rPr>
              <w:t>新建</w:t>
            </w:r>
            <w:r w:rsidR="00160D48" w:rsidRPr="00C1296C">
              <w:rPr>
                <w:rFonts w:hint="eastAsia"/>
                <w:b/>
                <w:color w:val="FF0000"/>
              </w:rPr>
              <w:t>系统管理员</w:t>
            </w:r>
            <w:r>
              <w:rPr>
                <w:rFonts w:hint="eastAsia"/>
                <w:b/>
                <w:color w:val="FF0000"/>
              </w:rPr>
              <w:t>、业务管理员</w:t>
            </w:r>
            <w:r w:rsidR="00160D48">
              <w:rPr>
                <w:rFonts w:hint="eastAsia"/>
              </w:rPr>
              <w:t>：</w:t>
            </w:r>
            <w:r w:rsidR="00160D48">
              <w:t xml:space="preserve"> </w:t>
            </w:r>
          </w:p>
        </w:tc>
      </w:tr>
      <w:tr w:rsidR="00160D48" w:rsidTr="001338CF">
        <w:tc>
          <w:tcPr>
            <w:tcW w:w="2130" w:type="dxa"/>
          </w:tcPr>
          <w:p w:rsidR="00160D48" w:rsidRDefault="00160D48" w:rsidP="001338CF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160D48" w:rsidRDefault="00160D48" w:rsidP="00E801EE">
            <w:r>
              <w:rPr>
                <w:rFonts w:hint="eastAsia"/>
              </w:rPr>
              <w:t>http://ifengzi.cn/uc/</w:t>
            </w:r>
            <w:r w:rsidR="00E801EE">
              <w:rPr>
                <w:rFonts w:hint="eastAsia"/>
              </w:rPr>
              <w:t>addMgrInfo</w:t>
            </w:r>
            <w:r>
              <w:rPr>
                <w:rFonts w:hint="eastAsia"/>
              </w:rPr>
              <w:t>.action</w:t>
            </w:r>
          </w:p>
        </w:tc>
      </w:tr>
      <w:tr w:rsidR="00160D48" w:rsidTr="001338CF">
        <w:tc>
          <w:tcPr>
            <w:tcW w:w="2130" w:type="dxa"/>
          </w:tcPr>
          <w:p w:rsidR="00160D48" w:rsidRDefault="00160D48" w:rsidP="001338CF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160D48" w:rsidRDefault="00160D48" w:rsidP="001338CF">
            <w:r>
              <w:rPr>
                <w:rFonts w:hint="eastAsia"/>
              </w:rPr>
              <w:t>POST</w:t>
            </w:r>
          </w:p>
        </w:tc>
      </w:tr>
      <w:tr w:rsidR="00160D48" w:rsidTr="001338CF">
        <w:tc>
          <w:tcPr>
            <w:tcW w:w="2130" w:type="dxa"/>
          </w:tcPr>
          <w:p w:rsidR="00160D48" w:rsidRDefault="00160D48" w:rsidP="001338CF"/>
        </w:tc>
        <w:tc>
          <w:tcPr>
            <w:tcW w:w="2373" w:type="dxa"/>
          </w:tcPr>
          <w:p w:rsidR="00160D48" w:rsidRDefault="00160D48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888" w:type="dxa"/>
          </w:tcPr>
          <w:p w:rsidR="00160D48" w:rsidRDefault="00160D48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160D48" w:rsidRDefault="00160D48" w:rsidP="001338CF">
            <w:r>
              <w:rPr>
                <w:rFonts w:hint="eastAsia"/>
              </w:rPr>
              <w:t>是否必填</w:t>
            </w:r>
          </w:p>
        </w:tc>
      </w:tr>
      <w:tr w:rsidR="00160D48" w:rsidTr="001338CF">
        <w:tc>
          <w:tcPr>
            <w:tcW w:w="2130" w:type="dxa"/>
            <w:vMerge w:val="restart"/>
          </w:tcPr>
          <w:p w:rsidR="00160D48" w:rsidRDefault="00160D48" w:rsidP="001338CF">
            <w:r>
              <w:rPr>
                <w:rFonts w:hint="eastAsia"/>
              </w:rPr>
              <w:t>请求参数</w:t>
            </w:r>
          </w:p>
        </w:tc>
        <w:tc>
          <w:tcPr>
            <w:tcW w:w="2373" w:type="dxa"/>
          </w:tcPr>
          <w:p w:rsidR="00160D48" w:rsidRDefault="00160D48" w:rsidP="001338CF"/>
        </w:tc>
        <w:tc>
          <w:tcPr>
            <w:tcW w:w="1888" w:type="dxa"/>
          </w:tcPr>
          <w:p w:rsidR="00160D48" w:rsidRDefault="00160D48" w:rsidP="001338CF"/>
        </w:tc>
        <w:tc>
          <w:tcPr>
            <w:tcW w:w="2131" w:type="dxa"/>
          </w:tcPr>
          <w:p w:rsidR="00160D48" w:rsidRDefault="00160D48" w:rsidP="001338CF"/>
        </w:tc>
      </w:tr>
      <w:tr w:rsidR="00160D48" w:rsidTr="001338CF">
        <w:tc>
          <w:tcPr>
            <w:tcW w:w="2130" w:type="dxa"/>
            <w:vMerge/>
          </w:tcPr>
          <w:p w:rsidR="00160D48" w:rsidRDefault="00160D48" w:rsidP="001338CF"/>
        </w:tc>
        <w:tc>
          <w:tcPr>
            <w:tcW w:w="2373" w:type="dxa"/>
          </w:tcPr>
          <w:p w:rsidR="00160D48" w:rsidRDefault="00160D48" w:rsidP="001338CF"/>
        </w:tc>
        <w:tc>
          <w:tcPr>
            <w:tcW w:w="1888" w:type="dxa"/>
          </w:tcPr>
          <w:p w:rsidR="00160D48" w:rsidRDefault="00160D48" w:rsidP="001338CF"/>
        </w:tc>
        <w:tc>
          <w:tcPr>
            <w:tcW w:w="2131" w:type="dxa"/>
          </w:tcPr>
          <w:p w:rsidR="00160D48" w:rsidRDefault="00160D48" w:rsidP="001338CF"/>
        </w:tc>
      </w:tr>
      <w:tr w:rsidR="00160D48" w:rsidTr="001338CF">
        <w:tc>
          <w:tcPr>
            <w:tcW w:w="2130" w:type="dxa"/>
          </w:tcPr>
          <w:p w:rsidR="00160D48" w:rsidRDefault="00160D48" w:rsidP="001338CF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160D48" w:rsidRDefault="00354311" w:rsidP="001338CF">
            <w:r>
              <w:rPr>
                <w:rFonts w:hint="eastAsia"/>
              </w:rPr>
              <w:t>除了信息外</w:t>
            </w:r>
          </w:p>
          <w:p w:rsidR="00354311" w:rsidRDefault="00354311" w:rsidP="001338CF">
            <w:r>
              <w:rPr>
                <w:rFonts w:hint="eastAsia"/>
              </w:rPr>
              <w:t>所关联的业务平台，和对应的角色，也需要在这里选择。或者是默认的。</w:t>
            </w:r>
          </w:p>
          <w:p w:rsidR="00A0789A" w:rsidRPr="0067577E" w:rsidRDefault="00A0789A" w:rsidP="001338CF">
            <w:r>
              <w:rPr>
                <w:rFonts w:hint="eastAsia"/>
              </w:rPr>
              <w:t>权限属于</w:t>
            </w:r>
            <w:r w:rsidRPr="00560042">
              <w:rPr>
                <w:rFonts w:hint="eastAsia"/>
                <w:color w:val="FF0000"/>
              </w:rPr>
              <w:t>系统管理员</w:t>
            </w:r>
          </w:p>
        </w:tc>
      </w:tr>
      <w:tr w:rsidR="00E801EE" w:rsidTr="001338CF">
        <w:tc>
          <w:tcPr>
            <w:tcW w:w="2130" w:type="dxa"/>
          </w:tcPr>
          <w:p w:rsidR="00E801EE" w:rsidRDefault="00E801EE" w:rsidP="001338CF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E801EE" w:rsidRDefault="00E801EE" w:rsidP="001338CF"/>
        </w:tc>
      </w:tr>
      <w:tr w:rsidR="00160D48" w:rsidTr="001338CF">
        <w:tc>
          <w:tcPr>
            <w:tcW w:w="2130" w:type="dxa"/>
          </w:tcPr>
          <w:p w:rsidR="00160D48" w:rsidRDefault="00160D48" w:rsidP="001338CF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160D48" w:rsidRDefault="00160D48" w:rsidP="001338CF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160D48" w:rsidTr="001338CF">
        <w:tc>
          <w:tcPr>
            <w:tcW w:w="2130" w:type="dxa"/>
          </w:tcPr>
          <w:p w:rsidR="00160D48" w:rsidRDefault="00160D48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160D48" w:rsidRDefault="00160D48" w:rsidP="001338CF"/>
          <w:p w:rsidR="00160D48" w:rsidRDefault="00160D48" w:rsidP="001338CF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160D48" w:rsidRDefault="00160D48" w:rsidP="001338CF">
            <w:r>
              <w:rPr>
                <w:rFonts w:hint="eastAsia"/>
              </w:rPr>
              <w:t>{</w:t>
            </w:r>
          </w:p>
          <w:p w:rsidR="00160D48" w:rsidRDefault="00160D48" w:rsidP="001338CF">
            <w:r>
              <w:tab/>
              <w:t>"data": {},</w:t>
            </w:r>
          </w:p>
          <w:p w:rsidR="00160D48" w:rsidRDefault="00160D48" w:rsidP="001338CF">
            <w:r>
              <w:tab/>
              <w:t>"msg": "",</w:t>
            </w:r>
          </w:p>
          <w:p w:rsidR="00160D48" w:rsidRDefault="00160D48" w:rsidP="001338CF">
            <w:r>
              <w:tab/>
              <w:t>"status": 0</w:t>
            </w:r>
          </w:p>
          <w:p w:rsidR="00160D48" w:rsidRDefault="00160D48" w:rsidP="001338CF">
            <w:r>
              <w:t>}</w:t>
            </w:r>
          </w:p>
          <w:p w:rsidR="00160D48" w:rsidRDefault="00160D48" w:rsidP="001338CF"/>
          <w:p w:rsidR="00160D48" w:rsidRDefault="00160D48" w:rsidP="001338CF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160D48" w:rsidRDefault="00160D48" w:rsidP="001338CF">
            <w:r>
              <w:t>{</w:t>
            </w:r>
          </w:p>
          <w:p w:rsidR="00160D48" w:rsidRDefault="00160D48" w:rsidP="001338CF">
            <w:r>
              <w:tab/>
              <w:t>"data": {},</w:t>
            </w:r>
          </w:p>
          <w:p w:rsidR="00160D48" w:rsidRDefault="00160D48" w:rsidP="001338CF">
            <w:r>
              <w:tab/>
              <w:t>"msg": " Error Infor ",</w:t>
            </w:r>
          </w:p>
          <w:p w:rsidR="00160D48" w:rsidRDefault="00160D48" w:rsidP="001338CF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160D48" w:rsidRDefault="00160D48" w:rsidP="001338CF">
            <w:r>
              <w:t>}</w:t>
            </w:r>
          </w:p>
        </w:tc>
      </w:tr>
      <w:tr w:rsidR="00160D48" w:rsidTr="001338CF">
        <w:tc>
          <w:tcPr>
            <w:tcW w:w="2130" w:type="dxa"/>
          </w:tcPr>
          <w:p w:rsidR="00160D48" w:rsidRDefault="00160D48" w:rsidP="001338CF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160D48" w:rsidRPr="00F31CD0" w:rsidRDefault="00160D48" w:rsidP="001338CF"/>
        </w:tc>
      </w:tr>
    </w:tbl>
    <w:p w:rsidR="00160D48" w:rsidRDefault="00160D48" w:rsidP="003B2574"/>
    <w:tbl>
      <w:tblPr>
        <w:tblStyle w:val="a5"/>
        <w:tblW w:w="0" w:type="auto"/>
        <w:tblLook w:val="04A0"/>
      </w:tblPr>
      <w:tblGrid>
        <w:gridCol w:w="2130"/>
        <w:gridCol w:w="2373"/>
        <w:gridCol w:w="1888"/>
        <w:gridCol w:w="2131"/>
      </w:tblGrid>
      <w:tr w:rsidR="00DB72F6" w:rsidRPr="00160D48" w:rsidTr="001338CF">
        <w:tc>
          <w:tcPr>
            <w:tcW w:w="8522" w:type="dxa"/>
            <w:gridSpan w:val="4"/>
          </w:tcPr>
          <w:p w:rsidR="00DB72F6" w:rsidRDefault="00DB72F6" w:rsidP="00DB72F6">
            <w:r>
              <w:rPr>
                <w:rFonts w:hint="eastAsia"/>
                <w:b/>
                <w:color w:val="FF0000"/>
              </w:rPr>
              <w:t>新建商户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</w:tc>
      </w:tr>
      <w:tr w:rsidR="00DB72F6" w:rsidTr="001338CF">
        <w:tc>
          <w:tcPr>
            <w:tcW w:w="2130" w:type="dxa"/>
          </w:tcPr>
          <w:p w:rsidR="00DB72F6" w:rsidRDefault="00DB72F6" w:rsidP="001338CF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DB72F6" w:rsidRDefault="00DB72F6" w:rsidP="00DB72F6">
            <w:r>
              <w:rPr>
                <w:rFonts w:hint="eastAsia"/>
              </w:rPr>
              <w:t>http://ifengzi.cn/uc/addEnUserInfo.action</w:t>
            </w:r>
          </w:p>
        </w:tc>
      </w:tr>
      <w:tr w:rsidR="00DB72F6" w:rsidTr="001338CF">
        <w:tc>
          <w:tcPr>
            <w:tcW w:w="2130" w:type="dxa"/>
          </w:tcPr>
          <w:p w:rsidR="00DB72F6" w:rsidRDefault="00DB72F6" w:rsidP="001338CF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DB72F6" w:rsidRDefault="00DB72F6" w:rsidP="001338CF">
            <w:r>
              <w:rPr>
                <w:rFonts w:hint="eastAsia"/>
              </w:rPr>
              <w:t>POST</w:t>
            </w:r>
          </w:p>
        </w:tc>
      </w:tr>
      <w:tr w:rsidR="00DB72F6" w:rsidTr="001338CF">
        <w:tc>
          <w:tcPr>
            <w:tcW w:w="2130" w:type="dxa"/>
          </w:tcPr>
          <w:p w:rsidR="00DB72F6" w:rsidRDefault="00DB72F6" w:rsidP="001338CF"/>
        </w:tc>
        <w:tc>
          <w:tcPr>
            <w:tcW w:w="2373" w:type="dxa"/>
          </w:tcPr>
          <w:p w:rsidR="00DB72F6" w:rsidRDefault="00DB72F6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888" w:type="dxa"/>
          </w:tcPr>
          <w:p w:rsidR="00DB72F6" w:rsidRDefault="00DB72F6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DB72F6" w:rsidRDefault="00DB72F6" w:rsidP="001338CF">
            <w:r>
              <w:rPr>
                <w:rFonts w:hint="eastAsia"/>
              </w:rPr>
              <w:t>是否必填</w:t>
            </w:r>
          </w:p>
        </w:tc>
      </w:tr>
      <w:tr w:rsidR="00DB72F6" w:rsidTr="001338CF">
        <w:tc>
          <w:tcPr>
            <w:tcW w:w="2130" w:type="dxa"/>
            <w:vMerge w:val="restart"/>
          </w:tcPr>
          <w:p w:rsidR="00DB72F6" w:rsidRDefault="00DB72F6" w:rsidP="001338CF">
            <w:r>
              <w:rPr>
                <w:rFonts w:hint="eastAsia"/>
              </w:rPr>
              <w:t>请求参数</w:t>
            </w:r>
          </w:p>
        </w:tc>
        <w:tc>
          <w:tcPr>
            <w:tcW w:w="2373" w:type="dxa"/>
          </w:tcPr>
          <w:p w:rsidR="00DB72F6" w:rsidRDefault="00DB72F6" w:rsidP="001338CF"/>
        </w:tc>
        <w:tc>
          <w:tcPr>
            <w:tcW w:w="1888" w:type="dxa"/>
          </w:tcPr>
          <w:p w:rsidR="00DB72F6" w:rsidRDefault="00DB72F6" w:rsidP="001338CF"/>
        </w:tc>
        <w:tc>
          <w:tcPr>
            <w:tcW w:w="2131" w:type="dxa"/>
          </w:tcPr>
          <w:p w:rsidR="00DB72F6" w:rsidRDefault="00DB72F6" w:rsidP="001338CF"/>
        </w:tc>
      </w:tr>
      <w:tr w:rsidR="00DB72F6" w:rsidTr="001338CF">
        <w:tc>
          <w:tcPr>
            <w:tcW w:w="2130" w:type="dxa"/>
            <w:vMerge/>
          </w:tcPr>
          <w:p w:rsidR="00DB72F6" w:rsidRDefault="00DB72F6" w:rsidP="001338CF"/>
        </w:tc>
        <w:tc>
          <w:tcPr>
            <w:tcW w:w="2373" w:type="dxa"/>
          </w:tcPr>
          <w:p w:rsidR="00DB72F6" w:rsidRDefault="00DB72F6" w:rsidP="001338CF"/>
        </w:tc>
        <w:tc>
          <w:tcPr>
            <w:tcW w:w="1888" w:type="dxa"/>
          </w:tcPr>
          <w:p w:rsidR="00DB72F6" w:rsidRDefault="00DB72F6" w:rsidP="001338CF"/>
        </w:tc>
        <w:tc>
          <w:tcPr>
            <w:tcW w:w="2131" w:type="dxa"/>
          </w:tcPr>
          <w:p w:rsidR="00DB72F6" w:rsidRDefault="00DB72F6" w:rsidP="001338CF"/>
        </w:tc>
      </w:tr>
      <w:tr w:rsidR="00DB72F6" w:rsidTr="001338CF">
        <w:tc>
          <w:tcPr>
            <w:tcW w:w="2130" w:type="dxa"/>
          </w:tcPr>
          <w:p w:rsidR="00DB72F6" w:rsidRDefault="00DB72F6" w:rsidP="001338CF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DB72F6" w:rsidRDefault="00DB72F6" w:rsidP="001338CF">
            <w:r>
              <w:rPr>
                <w:rFonts w:hint="eastAsia"/>
              </w:rPr>
              <w:t>除了信息外</w:t>
            </w:r>
          </w:p>
          <w:p w:rsidR="00DB72F6" w:rsidRDefault="00DB72F6" w:rsidP="001338CF">
            <w:r>
              <w:rPr>
                <w:rFonts w:hint="eastAsia"/>
              </w:rPr>
              <w:t>所关联的业务平台，和对应的角色，也需要在这里选择。</w:t>
            </w:r>
            <w:r w:rsidR="00C75C5B">
              <w:rPr>
                <w:rFonts w:hint="eastAsia"/>
              </w:rPr>
              <w:t>同时还包括管辖关系</w:t>
            </w:r>
            <w:r>
              <w:rPr>
                <w:rFonts w:hint="eastAsia"/>
              </w:rPr>
              <w:t>。</w:t>
            </w:r>
          </w:p>
          <w:p w:rsidR="00DB72F6" w:rsidRPr="0067577E" w:rsidRDefault="00DB72F6" w:rsidP="00C75C5B">
            <w:r>
              <w:rPr>
                <w:rFonts w:hint="eastAsia"/>
              </w:rPr>
              <w:t>权限属于</w:t>
            </w:r>
            <w:r w:rsidR="00C75C5B">
              <w:rPr>
                <w:rFonts w:hint="eastAsia"/>
                <w:color w:val="FF0000"/>
              </w:rPr>
              <w:t>业务管理员</w:t>
            </w:r>
          </w:p>
        </w:tc>
      </w:tr>
      <w:tr w:rsidR="00DB72F6" w:rsidTr="001338CF">
        <w:tc>
          <w:tcPr>
            <w:tcW w:w="2130" w:type="dxa"/>
          </w:tcPr>
          <w:p w:rsidR="00DB72F6" w:rsidRDefault="00DB72F6" w:rsidP="001338CF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DB72F6" w:rsidRDefault="00DB72F6" w:rsidP="001338CF"/>
        </w:tc>
      </w:tr>
      <w:tr w:rsidR="00DB72F6" w:rsidTr="001338CF">
        <w:tc>
          <w:tcPr>
            <w:tcW w:w="2130" w:type="dxa"/>
          </w:tcPr>
          <w:p w:rsidR="00DB72F6" w:rsidRDefault="00DB72F6" w:rsidP="001338CF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DB72F6" w:rsidRDefault="00DB72F6" w:rsidP="001338CF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DB72F6" w:rsidTr="001338CF">
        <w:tc>
          <w:tcPr>
            <w:tcW w:w="2130" w:type="dxa"/>
          </w:tcPr>
          <w:p w:rsidR="00DB72F6" w:rsidRDefault="00DB72F6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DB72F6" w:rsidRDefault="00DB72F6" w:rsidP="001338CF"/>
          <w:p w:rsidR="00DB72F6" w:rsidRDefault="00DB72F6" w:rsidP="001338CF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DB72F6" w:rsidRDefault="00DB72F6" w:rsidP="001338CF">
            <w:r>
              <w:rPr>
                <w:rFonts w:hint="eastAsia"/>
              </w:rPr>
              <w:t>{</w:t>
            </w:r>
          </w:p>
          <w:p w:rsidR="00DB72F6" w:rsidRDefault="00DB72F6" w:rsidP="001338CF">
            <w:r>
              <w:tab/>
              <w:t>"data": {},</w:t>
            </w:r>
          </w:p>
          <w:p w:rsidR="00DB72F6" w:rsidRDefault="00DB72F6" w:rsidP="001338CF">
            <w:r>
              <w:tab/>
              <w:t>"msg": "",</w:t>
            </w:r>
          </w:p>
          <w:p w:rsidR="00DB72F6" w:rsidRDefault="00DB72F6" w:rsidP="001338CF">
            <w:r>
              <w:tab/>
              <w:t>"status": 0</w:t>
            </w:r>
          </w:p>
          <w:p w:rsidR="00DB72F6" w:rsidRDefault="00DB72F6" w:rsidP="001338CF">
            <w:r>
              <w:t>}</w:t>
            </w:r>
          </w:p>
          <w:p w:rsidR="00DB72F6" w:rsidRDefault="00DB72F6" w:rsidP="001338CF"/>
          <w:p w:rsidR="00DB72F6" w:rsidRDefault="00DB72F6" w:rsidP="001338CF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DB72F6" w:rsidRDefault="00DB72F6" w:rsidP="001338CF">
            <w:r>
              <w:t>{</w:t>
            </w:r>
          </w:p>
          <w:p w:rsidR="00DB72F6" w:rsidRDefault="00DB72F6" w:rsidP="001338CF">
            <w:r>
              <w:tab/>
              <w:t>"data": {},</w:t>
            </w:r>
          </w:p>
          <w:p w:rsidR="00DB72F6" w:rsidRDefault="00DB72F6" w:rsidP="001338CF">
            <w:r>
              <w:tab/>
              <w:t>"msg": " Error Infor ",</w:t>
            </w:r>
          </w:p>
          <w:p w:rsidR="00DB72F6" w:rsidRDefault="00DB72F6" w:rsidP="001338CF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DB72F6" w:rsidRDefault="00DB72F6" w:rsidP="001338CF">
            <w:r>
              <w:t>}</w:t>
            </w:r>
          </w:p>
        </w:tc>
      </w:tr>
      <w:tr w:rsidR="00DB72F6" w:rsidTr="001338CF">
        <w:tc>
          <w:tcPr>
            <w:tcW w:w="2130" w:type="dxa"/>
          </w:tcPr>
          <w:p w:rsidR="00DB72F6" w:rsidRDefault="00DB72F6" w:rsidP="001338CF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DB72F6" w:rsidRPr="00F31CD0" w:rsidRDefault="00DB72F6" w:rsidP="001338CF"/>
        </w:tc>
      </w:tr>
    </w:tbl>
    <w:p w:rsidR="00DB72F6" w:rsidRDefault="00DB72F6" w:rsidP="003B2574"/>
    <w:p w:rsidR="00313DD7" w:rsidRDefault="00313DD7" w:rsidP="003B2574"/>
    <w:tbl>
      <w:tblPr>
        <w:tblStyle w:val="a5"/>
        <w:tblW w:w="0" w:type="auto"/>
        <w:tblLook w:val="04A0"/>
      </w:tblPr>
      <w:tblGrid>
        <w:gridCol w:w="2130"/>
        <w:gridCol w:w="2373"/>
        <w:gridCol w:w="1888"/>
        <w:gridCol w:w="2131"/>
      </w:tblGrid>
      <w:tr w:rsidR="00313DD7" w:rsidRPr="00160D48" w:rsidTr="001338CF">
        <w:tc>
          <w:tcPr>
            <w:tcW w:w="8522" w:type="dxa"/>
            <w:gridSpan w:val="4"/>
          </w:tcPr>
          <w:p w:rsidR="00313DD7" w:rsidRDefault="00313DD7" w:rsidP="001338CF">
            <w:r>
              <w:rPr>
                <w:rFonts w:hint="eastAsia"/>
                <w:b/>
                <w:color w:val="FF0000"/>
              </w:rPr>
              <w:t>新建子商户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</w:tc>
      </w:tr>
      <w:tr w:rsidR="00313DD7" w:rsidTr="001338CF">
        <w:tc>
          <w:tcPr>
            <w:tcW w:w="2130" w:type="dxa"/>
          </w:tcPr>
          <w:p w:rsidR="00313DD7" w:rsidRDefault="00313DD7" w:rsidP="001338CF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313DD7" w:rsidRDefault="00313DD7" w:rsidP="001338CF">
            <w:r>
              <w:rPr>
                <w:rFonts w:hint="eastAsia"/>
              </w:rPr>
              <w:t>http://ifengzi.cn/uc/addSubEnUserInfo.action</w:t>
            </w:r>
          </w:p>
        </w:tc>
      </w:tr>
      <w:tr w:rsidR="00313DD7" w:rsidTr="001338CF">
        <w:tc>
          <w:tcPr>
            <w:tcW w:w="2130" w:type="dxa"/>
          </w:tcPr>
          <w:p w:rsidR="00313DD7" w:rsidRDefault="00313DD7" w:rsidP="001338CF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313DD7" w:rsidRDefault="00313DD7" w:rsidP="001338CF">
            <w:r>
              <w:rPr>
                <w:rFonts w:hint="eastAsia"/>
              </w:rPr>
              <w:t>POST</w:t>
            </w:r>
          </w:p>
        </w:tc>
      </w:tr>
      <w:tr w:rsidR="00313DD7" w:rsidTr="001338CF">
        <w:tc>
          <w:tcPr>
            <w:tcW w:w="2130" w:type="dxa"/>
          </w:tcPr>
          <w:p w:rsidR="00313DD7" w:rsidRDefault="00313DD7" w:rsidP="001338CF"/>
        </w:tc>
        <w:tc>
          <w:tcPr>
            <w:tcW w:w="2373" w:type="dxa"/>
          </w:tcPr>
          <w:p w:rsidR="00313DD7" w:rsidRDefault="00313DD7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888" w:type="dxa"/>
          </w:tcPr>
          <w:p w:rsidR="00313DD7" w:rsidRDefault="00313DD7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313DD7" w:rsidRDefault="00313DD7" w:rsidP="001338CF">
            <w:r>
              <w:rPr>
                <w:rFonts w:hint="eastAsia"/>
              </w:rPr>
              <w:t>是否必填</w:t>
            </w:r>
          </w:p>
        </w:tc>
      </w:tr>
      <w:tr w:rsidR="00313DD7" w:rsidTr="001338CF">
        <w:tc>
          <w:tcPr>
            <w:tcW w:w="2130" w:type="dxa"/>
            <w:vMerge w:val="restart"/>
          </w:tcPr>
          <w:p w:rsidR="00313DD7" w:rsidRDefault="00313DD7" w:rsidP="001338CF">
            <w:r>
              <w:rPr>
                <w:rFonts w:hint="eastAsia"/>
              </w:rPr>
              <w:t>请求参数</w:t>
            </w:r>
          </w:p>
        </w:tc>
        <w:tc>
          <w:tcPr>
            <w:tcW w:w="2373" w:type="dxa"/>
          </w:tcPr>
          <w:p w:rsidR="00313DD7" w:rsidRDefault="00313DD7" w:rsidP="001338CF"/>
        </w:tc>
        <w:tc>
          <w:tcPr>
            <w:tcW w:w="1888" w:type="dxa"/>
          </w:tcPr>
          <w:p w:rsidR="00313DD7" w:rsidRDefault="00313DD7" w:rsidP="001338CF"/>
        </w:tc>
        <w:tc>
          <w:tcPr>
            <w:tcW w:w="2131" w:type="dxa"/>
          </w:tcPr>
          <w:p w:rsidR="00313DD7" w:rsidRDefault="00313DD7" w:rsidP="001338CF"/>
        </w:tc>
      </w:tr>
      <w:tr w:rsidR="00313DD7" w:rsidTr="001338CF">
        <w:tc>
          <w:tcPr>
            <w:tcW w:w="2130" w:type="dxa"/>
            <w:vMerge/>
          </w:tcPr>
          <w:p w:rsidR="00313DD7" w:rsidRDefault="00313DD7" w:rsidP="001338CF"/>
        </w:tc>
        <w:tc>
          <w:tcPr>
            <w:tcW w:w="2373" w:type="dxa"/>
          </w:tcPr>
          <w:p w:rsidR="00313DD7" w:rsidRDefault="00313DD7" w:rsidP="001338CF"/>
        </w:tc>
        <w:tc>
          <w:tcPr>
            <w:tcW w:w="1888" w:type="dxa"/>
          </w:tcPr>
          <w:p w:rsidR="00313DD7" w:rsidRDefault="00313DD7" w:rsidP="001338CF"/>
        </w:tc>
        <w:tc>
          <w:tcPr>
            <w:tcW w:w="2131" w:type="dxa"/>
          </w:tcPr>
          <w:p w:rsidR="00313DD7" w:rsidRDefault="00313DD7" w:rsidP="001338CF"/>
        </w:tc>
      </w:tr>
      <w:tr w:rsidR="00313DD7" w:rsidTr="001338CF">
        <w:tc>
          <w:tcPr>
            <w:tcW w:w="2130" w:type="dxa"/>
          </w:tcPr>
          <w:p w:rsidR="00313DD7" w:rsidRDefault="00313DD7" w:rsidP="001338CF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313DD7" w:rsidRDefault="00313DD7" w:rsidP="001338CF">
            <w:r>
              <w:rPr>
                <w:rFonts w:hint="eastAsia"/>
              </w:rPr>
              <w:t>除了信息外</w:t>
            </w:r>
          </w:p>
          <w:p w:rsidR="00313DD7" w:rsidRDefault="00313DD7" w:rsidP="001338CF">
            <w:r>
              <w:rPr>
                <w:rFonts w:hint="eastAsia"/>
              </w:rPr>
              <w:t>所关联的业务平台，和对应的角色，也需要在这里选择。同时还包括管辖关系。</w:t>
            </w:r>
          </w:p>
          <w:p w:rsidR="00313DD7" w:rsidRPr="0067577E" w:rsidRDefault="00313DD7" w:rsidP="00313DD7">
            <w:r>
              <w:rPr>
                <w:rFonts w:hint="eastAsia"/>
              </w:rPr>
              <w:t>权限属于</w:t>
            </w:r>
            <w:r>
              <w:rPr>
                <w:rFonts w:hint="eastAsia"/>
                <w:color w:val="FF0000"/>
              </w:rPr>
              <w:t>商户</w:t>
            </w:r>
          </w:p>
        </w:tc>
      </w:tr>
      <w:tr w:rsidR="00313DD7" w:rsidTr="001338CF">
        <w:tc>
          <w:tcPr>
            <w:tcW w:w="2130" w:type="dxa"/>
          </w:tcPr>
          <w:p w:rsidR="00313DD7" w:rsidRDefault="00313DD7" w:rsidP="001338CF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313DD7" w:rsidRDefault="00313DD7" w:rsidP="001338CF"/>
        </w:tc>
      </w:tr>
      <w:tr w:rsidR="00313DD7" w:rsidTr="001338CF">
        <w:tc>
          <w:tcPr>
            <w:tcW w:w="2130" w:type="dxa"/>
          </w:tcPr>
          <w:p w:rsidR="00313DD7" w:rsidRDefault="00313DD7" w:rsidP="001338CF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313DD7" w:rsidRDefault="00313DD7" w:rsidP="001338CF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313DD7" w:rsidTr="001338CF">
        <w:tc>
          <w:tcPr>
            <w:tcW w:w="2130" w:type="dxa"/>
          </w:tcPr>
          <w:p w:rsidR="00313DD7" w:rsidRDefault="00313DD7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313DD7" w:rsidRDefault="00313DD7" w:rsidP="001338CF"/>
          <w:p w:rsidR="00313DD7" w:rsidRDefault="00313DD7" w:rsidP="001338CF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313DD7" w:rsidRDefault="00313DD7" w:rsidP="001338CF">
            <w:r>
              <w:rPr>
                <w:rFonts w:hint="eastAsia"/>
              </w:rPr>
              <w:lastRenderedPageBreak/>
              <w:t>{</w:t>
            </w:r>
          </w:p>
          <w:p w:rsidR="00313DD7" w:rsidRDefault="00313DD7" w:rsidP="001338CF">
            <w:r>
              <w:tab/>
              <w:t>"data": {},</w:t>
            </w:r>
          </w:p>
          <w:p w:rsidR="00313DD7" w:rsidRDefault="00313DD7" w:rsidP="001338CF">
            <w:r>
              <w:tab/>
              <w:t>"msg": "",</w:t>
            </w:r>
          </w:p>
          <w:p w:rsidR="00313DD7" w:rsidRDefault="00313DD7" w:rsidP="001338CF">
            <w:r>
              <w:tab/>
              <w:t>"status": 0</w:t>
            </w:r>
          </w:p>
          <w:p w:rsidR="00313DD7" w:rsidRDefault="00313DD7" w:rsidP="001338CF">
            <w:r>
              <w:t>}</w:t>
            </w:r>
          </w:p>
          <w:p w:rsidR="00313DD7" w:rsidRDefault="00313DD7" w:rsidP="001338CF"/>
          <w:p w:rsidR="00313DD7" w:rsidRDefault="00313DD7" w:rsidP="001338CF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313DD7" w:rsidRDefault="00313DD7" w:rsidP="001338CF">
            <w:r>
              <w:t>{</w:t>
            </w:r>
          </w:p>
          <w:p w:rsidR="00313DD7" w:rsidRDefault="00313DD7" w:rsidP="001338CF">
            <w:r>
              <w:tab/>
              <w:t>"data": {},</w:t>
            </w:r>
          </w:p>
          <w:p w:rsidR="00313DD7" w:rsidRDefault="00313DD7" w:rsidP="001338CF">
            <w:r>
              <w:tab/>
              <w:t>"msg": " Error Infor ",</w:t>
            </w:r>
          </w:p>
          <w:p w:rsidR="00313DD7" w:rsidRDefault="00313DD7" w:rsidP="001338CF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313DD7" w:rsidRDefault="00313DD7" w:rsidP="001338CF">
            <w:r>
              <w:t>}</w:t>
            </w:r>
          </w:p>
        </w:tc>
      </w:tr>
      <w:tr w:rsidR="00313DD7" w:rsidTr="001338CF">
        <w:tc>
          <w:tcPr>
            <w:tcW w:w="2130" w:type="dxa"/>
          </w:tcPr>
          <w:p w:rsidR="00313DD7" w:rsidRDefault="00313DD7" w:rsidP="001338CF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392" w:type="dxa"/>
            <w:gridSpan w:val="3"/>
          </w:tcPr>
          <w:p w:rsidR="00313DD7" w:rsidRPr="00F31CD0" w:rsidRDefault="00313DD7" w:rsidP="001338CF"/>
        </w:tc>
      </w:tr>
    </w:tbl>
    <w:p w:rsidR="00313DD7" w:rsidRPr="00160D48" w:rsidRDefault="00313DD7" w:rsidP="003B2574"/>
    <w:p w:rsidR="003B2574" w:rsidRDefault="003B2574" w:rsidP="003B2574">
      <w:pPr>
        <w:pStyle w:val="1"/>
      </w:pPr>
      <w:r>
        <w:rPr>
          <w:rFonts w:hint="eastAsia"/>
        </w:rPr>
        <w:t>找回密码（密码重置）</w:t>
      </w:r>
    </w:p>
    <w:p w:rsidR="003B2574" w:rsidRDefault="003B2574" w:rsidP="003B2574"/>
    <w:tbl>
      <w:tblPr>
        <w:tblStyle w:val="a5"/>
        <w:tblW w:w="0" w:type="auto"/>
        <w:tblLook w:val="04A0"/>
      </w:tblPr>
      <w:tblGrid>
        <w:gridCol w:w="2130"/>
        <w:gridCol w:w="2656"/>
        <w:gridCol w:w="1605"/>
        <w:gridCol w:w="2131"/>
      </w:tblGrid>
      <w:tr w:rsidR="00534D63" w:rsidTr="00C1296C">
        <w:tc>
          <w:tcPr>
            <w:tcW w:w="8522" w:type="dxa"/>
            <w:gridSpan w:val="4"/>
          </w:tcPr>
          <w:p w:rsidR="00534D63" w:rsidRDefault="00534D63" w:rsidP="00534D63">
            <w:r>
              <w:rPr>
                <w:rFonts w:hint="eastAsia"/>
              </w:rPr>
              <w:t>个人用户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端接口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3B2574" w:rsidRDefault="003B2574" w:rsidP="00534D63">
            <w:r>
              <w:rPr>
                <w:rFonts w:hint="eastAsia"/>
              </w:rPr>
              <w:t>http://ifengzi.cn/uc/resetpass.action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3B2574" w:rsidRDefault="003B2574" w:rsidP="00C1296C">
            <w:r>
              <w:rPr>
                <w:rFonts w:hint="eastAsia"/>
              </w:rPr>
              <w:t>POST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/>
        </w:tc>
        <w:tc>
          <w:tcPr>
            <w:tcW w:w="2656" w:type="dxa"/>
          </w:tcPr>
          <w:p w:rsidR="003B2574" w:rsidRDefault="003B2574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3B2574" w:rsidRDefault="003B2574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3B2574" w:rsidRDefault="003B2574" w:rsidP="00C1296C">
            <w:r>
              <w:rPr>
                <w:rFonts w:hint="eastAsia"/>
              </w:rPr>
              <w:t>是否必填</w:t>
            </w:r>
          </w:p>
        </w:tc>
      </w:tr>
      <w:tr w:rsidR="003B2574" w:rsidTr="00C1296C">
        <w:tc>
          <w:tcPr>
            <w:tcW w:w="2130" w:type="dxa"/>
            <w:vMerge w:val="restart"/>
          </w:tcPr>
          <w:p w:rsidR="003B2574" w:rsidRDefault="003B2574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3B2574" w:rsidRDefault="003B2574" w:rsidP="00C1296C">
            <w:r w:rsidRPr="00A23636">
              <w:rPr>
                <w:rFonts w:hint="eastAsia"/>
                <w:b/>
              </w:rPr>
              <w:t>username</w:t>
            </w:r>
          </w:p>
        </w:tc>
        <w:tc>
          <w:tcPr>
            <w:tcW w:w="1605" w:type="dxa"/>
          </w:tcPr>
          <w:p w:rsidR="003B2574" w:rsidRDefault="003B2574" w:rsidP="00C1296C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(</w:t>
            </w:r>
            <w:r w:rsidRPr="00A23636">
              <w:rPr>
                <w:rFonts w:hint="eastAsia"/>
                <w:b/>
              </w:rPr>
              <w:t>username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3B2574" w:rsidRDefault="003B2574" w:rsidP="00C1296C">
            <w:r>
              <w:rPr>
                <w:rFonts w:hint="eastAsia"/>
              </w:rPr>
              <w:t>必填</w:t>
            </w:r>
          </w:p>
        </w:tc>
      </w:tr>
      <w:tr w:rsidR="003B2574" w:rsidTr="00C1296C">
        <w:tc>
          <w:tcPr>
            <w:tcW w:w="2130" w:type="dxa"/>
            <w:vMerge/>
          </w:tcPr>
          <w:p w:rsidR="003B2574" w:rsidRDefault="003B2574" w:rsidP="00C1296C"/>
        </w:tc>
        <w:tc>
          <w:tcPr>
            <w:tcW w:w="2656" w:type="dxa"/>
          </w:tcPr>
          <w:p w:rsidR="003B2574" w:rsidRDefault="003B2574" w:rsidP="00C1296C">
            <w:r w:rsidRPr="00821C84">
              <w:rPr>
                <w:rFonts w:hint="eastAsia"/>
                <w:b/>
              </w:rPr>
              <w:t>checkcode</w:t>
            </w:r>
          </w:p>
        </w:tc>
        <w:tc>
          <w:tcPr>
            <w:tcW w:w="1605" w:type="dxa"/>
          </w:tcPr>
          <w:p w:rsidR="003B2574" w:rsidRDefault="003B2574" w:rsidP="00C1296C">
            <w:r>
              <w:rPr>
                <w:rFonts w:hint="eastAsia"/>
              </w:rPr>
              <w:t>短信验证码（</w:t>
            </w:r>
            <w:r w:rsidRPr="00821C84">
              <w:rPr>
                <w:rFonts w:hint="eastAsia"/>
                <w:b/>
              </w:rPr>
              <w:t>checkcode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3B2574" w:rsidRDefault="003B2574" w:rsidP="00C1296C">
            <w:r>
              <w:rPr>
                <w:rFonts w:hint="eastAsia"/>
              </w:rPr>
              <w:t>必填</w:t>
            </w:r>
          </w:p>
        </w:tc>
      </w:tr>
      <w:tr w:rsidR="003B2574" w:rsidTr="00C1296C">
        <w:tc>
          <w:tcPr>
            <w:tcW w:w="2130" w:type="dxa"/>
            <w:vMerge/>
          </w:tcPr>
          <w:p w:rsidR="003B2574" w:rsidRDefault="003B2574" w:rsidP="00C1296C"/>
        </w:tc>
        <w:tc>
          <w:tcPr>
            <w:tcW w:w="2656" w:type="dxa"/>
          </w:tcPr>
          <w:p w:rsidR="003B2574" w:rsidRDefault="003B2574" w:rsidP="00C1296C">
            <w:r>
              <w:rPr>
                <w:rFonts w:hint="eastAsia"/>
                <w:b/>
              </w:rPr>
              <w:t>new</w:t>
            </w:r>
            <w:r w:rsidRPr="00537E37">
              <w:rPr>
                <w:rFonts w:hint="eastAsia"/>
                <w:b/>
              </w:rPr>
              <w:t>password</w:t>
            </w:r>
          </w:p>
        </w:tc>
        <w:tc>
          <w:tcPr>
            <w:tcW w:w="1605" w:type="dxa"/>
          </w:tcPr>
          <w:p w:rsidR="003B2574" w:rsidRDefault="003B2574" w:rsidP="00C1296C">
            <w:r>
              <w:rPr>
                <w:rFonts w:hint="eastAsia"/>
              </w:rPr>
              <w:t>新密码</w:t>
            </w:r>
            <w:r w:rsidRPr="00537E37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new</w:t>
            </w:r>
            <w:r w:rsidRPr="00537E37">
              <w:rPr>
                <w:rFonts w:hint="eastAsia"/>
                <w:b/>
              </w:rPr>
              <w:t>password)</w:t>
            </w:r>
          </w:p>
        </w:tc>
        <w:tc>
          <w:tcPr>
            <w:tcW w:w="2131" w:type="dxa"/>
          </w:tcPr>
          <w:p w:rsidR="003B2574" w:rsidRDefault="003B2574" w:rsidP="00C1296C">
            <w:r>
              <w:rPr>
                <w:rFonts w:hint="eastAsia"/>
              </w:rPr>
              <w:t>必填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返回数据</w:t>
            </w:r>
          </w:p>
        </w:tc>
        <w:tc>
          <w:tcPr>
            <w:tcW w:w="2656" w:type="dxa"/>
          </w:tcPr>
          <w:p w:rsidR="003B2574" w:rsidRDefault="003B2574" w:rsidP="00C1296C"/>
        </w:tc>
        <w:tc>
          <w:tcPr>
            <w:tcW w:w="1605" w:type="dxa"/>
          </w:tcPr>
          <w:p w:rsidR="003B2574" w:rsidRPr="00B33F56" w:rsidRDefault="003B2574" w:rsidP="00C1296C"/>
        </w:tc>
        <w:tc>
          <w:tcPr>
            <w:tcW w:w="2131" w:type="dxa"/>
          </w:tcPr>
          <w:p w:rsidR="003B2574" w:rsidRDefault="003B2574" w:rsidP="00C1296C"/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3B2574" w:rsidRDefault="003B2574" w:rsidP="00C1296C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串：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3B2574" w:rsidRDefault="003B2574" w:rsidP="00C1296C"/>
          <w:p w:rsidR="003B2574" w:rsidRDefault="003B2574" w:rsidP="00C1296C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3B2574" w:rsidRDefault="003B2574" w:rsidP="00C1296C">
            <w:r>
              <w:rPr>
                <w:rFonts w:hint="eastAsia"/>
              </w:rPr>
              <w:t>{</w:t>
            </w:r>
          </w:p>
          <w:p w:rsidR="003B2574" w:rsidRDefault="003B2574" w:rsidP="00C1296C">
            <w:r>
              <w:tab/>
              <w:t>"data": {},</w:t>
            </w:r>
          </w:p>
          <w:p w:rsidR="003B2574" w:rsidRDefault="003B2574" w:rsidP="00C1296C">
            <w:r>
              <w:tab/>
              <w:t>"msg": "",</w:t>
            </w:r>
          </w:p>
          <w:p w:rsidR="003B2574" w:rsidRDefault="003B2574" w:rsidP="00C1296C">
            <w:r>
              <w:tab/>
              <w:t>"status": 0</w:t>
            </w:r>
          </w:p>
          <w:p w:rsidR="003B2574" w:rsidRDefault="003B2574" w:rsidP="00C1296C">
            <w:r>
              <w:t>}</w:t>
            </w:r>
          </w:p>
          <w:p w:rsidR="003B2574" w:rsidRDefault="003B2574" w:rsidP="00C1296C"/>
          <w:p w:rsidR="003B2574" w:rsidRDefault="003B2574" w:rsidP="00C1296C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3B2574" w:rsidRDefault="003B2574" w:rsidP="00C1296C">
            <w:r>
              <w:t>{</w:t>
            </w:r>
          </w:p>
          <w:p w:rsidR="003B2574" w:rsidRDefault="003B2574" w:rsidP="00C1296C">
            <w:r>
              <w:tab/>
              <w:t>"data": {},</w:t>
            </w:r>
          </w:p>
          <w:p w:rsidR="003B2574" w:rsidRDefault="003B2574" w:rsidP="00C1296C">
            <w:r>
              <w:tab/>
              <w:t>"msg": " Error Infor ",</w:t>
            </w:r>
          </w:p>
          <w:p w:rsidR="003B2574" w:rsidRDefault="003B2574" w:rsidP="00C1296C">
            <w:r>
              <w:lastRenderedPageBreak/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3B2574" w:rsidRDefault="003B2574" w:rsidP="00C1296C">
            <w:r>
              <w:t>}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392" w:type="dxa"/>
            <w:gridSpan w:val="3"/>
          </w:tcPr>
          <w:p w:rsidR="003B2574" w:rsidRDefault="003B2574" w:rsidP="00C1296C">
            <w:r>
              <w:rPr>
                <w:rFonts w:hint="eastAsia"/>
              </w:rPr>
              <w:t>确认密码和密码的一致由手机端验证</w:t>
            </w:r>
          </w:p>
        </w:tc>
      </w:tr>
    </w:tbl>
    <w:p w:rsidR="003B2574" w:rsidRDefault="003B2574" w:rsidP="003B2574"/>
    <w:p w:rsidR="00534D63" w:rsidRDefault="00534D63" w:rsidP="003B2574"/>
    <w:tbl>
      <w:tblPr>
        <w:tblStyle w:val="a5"/>
        <w:tblW w:w="0" w:type="auto"/>
        <w:tblLook w:val="04A0"/>
      </w:tblPr>
      <w:tblGrid>
        <w:gridCol w:w="2130"/>
        <w:gridCol w:w="2656"/>
        <w:gridCol w:w="1605"/>
        <w:gridCol w:w="2131"/>
      </w:tblGrid>
      <w:tr w:rsidR="00534D63" w:rsidTr="00C1296C">
        <w:tc>
          <w:tcPr>
            <w:tcW w:w="8522" w:type="dxa"/>
            <w:gridSpan w:val="4"/>
          </w:tcPr>
          <w:p w:rsidR="00534D63" w:rsidRDefault="00534D63" w:rsidP="00C1296C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端接口</w:t>
            </w:r>
          </w:p>
        </w:tc>
      </w:tr>
      <w:tr w:rsidR="00534D63" w:rsidTr="00C1296C">
        <w:tc>
          <w:tcPr>
            <w:tcW w:w="2130" w:type="dxa"/>
          </w:tcPr>
          <w:p w:rsidR="00534D63" w:rsidRDefault="00534D63" w:rsidP="00C1296C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534D63" w:rsidRDefault="00534D63" w:rsidP="005E6A0B">
            <w:r>
              <w:rPr>
                <w:rFonts w:hint="eastAsia"/>
              </w:rPr>
              <w:t>http://ifengzi.cn/uc/resetpassEn</w:t>
            </w:r>
            <w:r w:rsidR="005E6A0B">
              <w:rPr>
                <w:rFonts w:hint="eastAsia"/>
              </w:rPr>
              <w:t>User</w:t>
            </w:r>
            <w:r>
              <w:rPr>
                <w:rFonts w:hint="eastAsia"/>
              </w:rPr>
              <w:t>.action</w:t>
            </w:r>
          </w:p>
        </w:tc>
      </w:tr>
      <w:tr w:rsidR="00534D63" w:rsidTr="00C1296C">
        <w:tc>
          <w:tcPr>
            <w:tcW w:w="2130" w:type="dxa"/>
          </w:tcPr>
          <w:p w:rsidR="00534D63" w:rsidRDefault="00534D63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534D63" w:rsidRDefault="00534D63" w:rsidP="00C1296C">
            <w:r>
              <w:rPr>
                <w:rFonts w:hint="eastAsia"/>
              </w:rPr>
              <w:t>POST</w:t>
            </w:r>
          </w:p>
        </w:tc>
      </w:tr>
      <w:tr w:rsidR="00534D63" w:rsidTr="00C1296C">
        <w:tc>
          <w:tcPr>
            <w:tcW w:w="2130" w:type="dxa"/>
          </w:tcPr>
          <w:p w:rsidR="00534D63" w:rsidRDefault="00534D63" w:rsidP="00C1296C"/>
        </w:tc>
        <w:tc>
          <w:tcPr>
            <w:tcW w:w="2656" w:type="dxa"/>
          </w:tcPr>
          <w:p w:rsidR="00534D63" w:rsidRDefault="00534D63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534D63" w:rsidRDefault="00534D63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534D63" w:rsidRDefault="00534D63" w:rsidP="00C1296C">
            <w:r>
              <w:rPr>
                <w:rFonts w:hint="eastAsia"/>
              </w:rPr>
              <w:t>是否必填</w:t>
            </w:r>
          </w:p>
        </w:tc>
      </w:tr>
      <w:tr w:rsidR="00534D63" w:rsidTr="00C1296C">
        <w:tc>
          <w:tcPr>
            <w:tcW w:w="2130" w:type="dxa"/>
            <w:vMerge w:val="restart"/>
          </w:tcPr>
          <w:p w:rsidR="00534D63" w:rsidRDefault="00534D63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534D63" w:rsidRDefault="00534D63" w:rsidP="00C1296C">
            <w:r w:rsidRPr="00A23636">
              <w:rPr>
                <w:rFonts w:hint="eastAsia"/>
                <w:b/>
              </w:rPr>
              <w:t>username</w:t>
            </w:r>
          </w:p>
        </w:tc>
        <w:tc>
          <w:tcPr>
            <w:tcW w:w="1605" w:type="dxa"/>
          </w:tcPr>
          <w:p w:rsidR="00534D63" w:rsidRDefault="00534D63" w:rsidP="00C1296C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(</w:t>
            </w:r>
            <w:r w:rsidRPr="00A23636">
              <w:rPr>
                <w:rFonts w:hint="eastAsia"/>
                <w:b/>
              </w:rPr>
              <w:t>username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534D63" w:rsidRDefault="00534D63" w:rsidP="00C1296C">
            <w:r>
              <w:rPr>
                <w:rFonts w:hint="eastAsia"/>
              </w:rPr>
              <w:t>必填</w:t>
            </w:r>
          </w:p>
        </w:tc>
      </w:tr>
      <w:tr w:rsidR="00534D63" w:rsidTr="00C1296C">
        <w:tc>
          <w:tcPr>
            <w:tcW w:w="2130" w:type="dxa"/>
            <w:vMerge/>
          </w:tcPr>
          <w:p w:rsidR="00534D63" w:rsidRDefault="00534D63" w:rsidP="00C1296C"/>
        </w:tc>
        <w:tc>
          <w:tcPr>
            <w:tcW w:w="2656" w:type="dxa"/>
          </w:tcPr>
          <w:p w:rsidR="00534D63" w:rsidRDefault="00C80AFD" w:rsidP="00C1296C">
            <w:r>
              <w:rPr>
                <w:rFonts w:hint="eastAsia"/>
                <w:b/>
              </w:rPr>
              <w:t>company</w:t>
            </w:r>
          </w:p>
        </w:tc>
        <w:tc>
          <w:tcPr>
            <w:tcW w:w="1605" w:type="dxa"/>
          </w:tcPr>
          <w:p w:rsidR="00534D63" w:rsidRDefault="00C65A7B" w:rsidP="00C1296C">
            <w:r>
              <w:rPr>
                <w:rFonts w:hint="eastAsia"/>
              </w:rPr>
              <w:t>企业名称</w:t>
            </w:r>
          </w:p>
        </w:tc>
        <w:tc>
          <w:tcPr>
            <w:tcW w:w="2131" w:type="dxa"/>
          </w:tcPr>
          <w:p w:rsidR="00534D63" w:rsidRDefault="00534D63" w:rsidP="00C1296C">
            <w:r>
              <w:rPr>
                <w:rFonts w:hint="eastAsia"/>
              </w:rPr>
              <w:t>必填</w:t>
            </w:r>
          </w:p>
        </w:tc>
      </w:tr>
      <w:tr w:rsidR="00C80AFD" w:rsidTr="00C1296C">
        <w:tc>
          <w:tcPr>
            <w:tcW w:w="2130" w:type="dxa"/>
          </w:tcPr>
          <w:p w:rsidR="00C80AFD" w:rsidRDefault="00C80AFD" w:rsidP="00C1296C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C80AFD" w:rsidRDefault="002C1913" w:rsidP="00C1296C">
            <w:r>
              <w:rPr>
                <w:rFonts w:hint="eastAsia"/>
              </w:rPr>
              <w:t>已发送邮件的提示信息</w:t>
            </w:r>
            <w:r w:rsidR="004456F8">
              <w:rPr>
                <w:rFonts w:hint="eastAsia"/>
              </w:rPr>
              <w:t>，需要发送邮件功能</w:t>
            </w:r>
          </w:p>
        </w:tc>
      </w:tr>
      <w:tr w:rsidR="00534D63" w:rsidTr="00C1296C">
        <w:tc>
          <w:tcPr>
            <w:tcW w:w="2130" w:type="dxa"/>
          </w:tcPr>
          <w:p w:rsidR="00534D63" w:rsidRDefault="00534D63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534D63" w:rsidRDefault="00534D63" w:rsidP="00C1296C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串：</w:t>
            </w:r>
          </w:p>
        </w:tc>
      </w:tr>
      <w:tr w:rsidR="00534D63" w:rsidTr="00C1296C">
        <w:tc>
          <w:tcPr>
            <w:tcW w:w="2130" w:type="dxa"/>
          </w:tcPr>
          <w:p w:rsidR="00534D63" w:rsidRDefault="00534D63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534D63" w:rsidRDefault="00534D63" w:rsidP="00C1296C"/>
          <w:p w:rsidR="00534D63" w:rsidRDefault="00534D63" w:rsidP="00C1296C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534D63" w:rsidRDefault="00534D63" w:rsidP="00C1296C">
            <w:r>
              <w:rPr>
                <w:rFonts w:hint="eastAsia"/>
              </w:rPr>
              <w:t>{</w:t>
            </w:r>
          </w:p>
          <w:p w:rsidR="00534D63" w:rsidRDefault="00534D63" w:rsidP="00C1296C">
            <w:r>
              <w:tab/>
              <w:t>"data": {},</w:t>
            </w:r>
          </w:p>
          <w:p w:rsidR="00534D63" w:rsidRDefault="00534D63" w:rsidP="00C1296C">
            <w:r>
              <w:tab/>
              <w:t>"msg": "",</w:t>
            </w:r>
          </w:p>
          <w:p w:rsidR="00534D63" w:rsidRDefault="00534D63" w:rsidP="00C1296C">
            <w:r>
              <w:tab/>
              <w:t>"status": 0</w:t>
            </w:r>
          </w:p>
          <w:p w:rsidR="00534D63" w:rsidRDefault="00534D63" w:rsidP="00C1296C">
            <w:r>
              <w:t>}</w:t>
            </w:r>
          </w:p>
          <w:p w:rsidR="00534D63" w:rsidRDefault="00534D63" w:rsidP="00C1296C"/>
          <w:p w:rsidR="00534D63" w:rsidRDefault="00534D63" w:rsidP="00C1296C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534D63" w:rsidRDefault="00534D63" w:rsidP="00C1296C">
            <w:r>
              <w:t>{</w:t>
            </w:r>
          </w:p>
          <w:p w:rsidR="00534D63" w:rsidRDefault="00534D63" w:rsidP="00C1296C">
            <w:r>
              <w:tab/>
              <w:t>"data": {},</w:t>
            </w:r>
          </w:p>
          <w:p w:rsidR="00534D63" w:rsidRDefault="00534D63" w:rsidP="00C1296C">
            <w:r>
              <w:tab/>
              <w:t>"msg": " Error Infor ",</w:t>
            </w:r>
          </w:p>
          <w:p w:rsidR="00534D63" w:rsidRDefault="00534D63" w:rsidP="00C1296C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534D63" w:rsidRDefault="00534D63" w:rsidP="00C1296C">
            <w:r>
              <w:t>}</w:t>
            </w:r>
          </w:p>
        </w:tc>
      </w:tr>
      <w:tr w:rsidR="00534D63" w:rsidTr="00C1296C">
        <w:tc>
          <w:tcPr>
            <w:tcW w:w="2130" w:type="dxa"/>
          </w:tcPr>
          <w:p w:rsidR="00534D63" w:rsidRDefault="00534D63" w:rsidP="00C1296C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534D63" w:rsidRDefault="00534D63" w:rsidP="00C1296C"/>
        </w:tc>
      </w:tr>
    </w:tbl>
    <w:p w:rsidR="00534D63" w:rsidRDefault="00534D63" w:rsidP="003B2574"/>
    <w:p w:rsidR="00C65A7B" w:rsidRDefault="009679DA" w:rsidP="003B2574">
      <w:r>
        <w:rPr>
          <w:rFonts w:hint="eastAsia"/>
        </w:rPr>
        <w:t>PS</w:t>
      </w:r>
      <w:r>
        <w:rPr>
          <w:rFonts w:hint="eastAsia"/>
        </w:rPr>
        <w:t>：</w:t>
      </w:r>
      <w:r w:rsidRPr="009679DA">
        <w:rPr>
          <w:rFonts w:hint="eastAsia"/>
          <w:b/>
        </w:rPr>
        <w:t>子商户，和管理员，不需要密码找回功能</w:t>
      </w:r>
    </w:p>
    <w:p w:rsidR="00534D63" w:rsidRDefault="00534D63" w:rsidP="003B2574"/>
    <w:p w:rsidR="0042322B" w:rsidRDefault="0042322B" w:rsidP="0042322B">
      <w:r>
        <w:rPr>
          <w:rFonts w:hint="eastAsia"/>
        </w:rPr>
        <w:t xml:space="preserve">2 </w:t>
      </w:r>
      <w:r>
        <w:rPr>
          <w:rFonts w:hint="eastAsia"/>
        </w:rPr>
        <w:t>修改信息</w:t>
      </w:r>
    </w:p>
    <w:p w:rsidR="0042322B" w:rsidRDefault="0042322B" w:rsidP="003B2574"/>
    <w:p w:rsidR="003B2574" w:rsidRDefault="003B2574" w:rsidP="005C0F13">
      <w:pPr>
        <w:pStyle w:val="4"/>
      </w:pPr>
      <w:r>
        <w:rPr>
          <w:rFonts w:hint="eastAsia"/>
        </w:rPr>
        <w:t>修改密码</w:t>
      </w:r>
    </w:p>
    <w:p w:rsidR="00C60ED3" w:rsidRDefault="00C60ED3" w:rsidP="00C60ED3">
      <w:r>
        <w:rPr>
          <w:rFonts w:hint="eastAsia"/>
        </w:rPr>
        <w:tab/>
      </w:r>
      <w:r>
        <w:rPr>
          <w:rFonts w:hint="eastAsia"/>
        </w:rPr>
        <w:t>对于如下三种用户，采用随机生成的字符串作为密码，通过邮箱发送</w:t>
      </w:r>
      <w:r w:rsidR="009E3467">
        <w:rPr>
          <w:rFonts w:hint="eastAsia"/>
        </w:rPr>
        <w:t>。并提供修改密码功能。</w:t>
      </w:r>
      <w:r w:rsidR="001C2D4C">
        <w:rPr>
          <w:rFonts w:hint="eastAsia"/>
        </w:rPr>
        <w:t>后续可以考虑些策略，例如，</w:t>
      </w:r>
      <w:r w:rsidR="001C2D4C" w:rsidRPr="00D4466F">
        <w:rPr>
          <w:rFonts w:hint="eastAsia"/>
          <w:color w:val="FF0000"/>
        </w:rPr>
        <w:t>3</w:t>
      </w:r>
      <w:r w:rsidR="001C2D4C" w:rsidRPr="00D4466F">
        <w:rPr>
          <w:rFonts w:hint="eastAsia"/>
          <w:color w:val="FF0000"/>
        </w:rPr>
        <w:t>个月强制修改下密码</w:t>
      </w:r>
      <w:r w:rsidR="001C2D4C">
        <w:rPr>
          <w:rFonts w:hint="eastAsia"/>
        </w:rPr>
        <w:t>。</w:t>
      </w:r>
    </w:p>
    <w:p w:rsidR="009E3467" w:rsidRPr="00C60ED3" w:rsidRDefault="009E3467" w:rsidP="00C60ED3"/>
    <w:tbl>
      <w:tblPr>
        <w:tblStyle w:val="a5"/>
        <w:tblW w:w="0" w:type="auto"/>
        <w:tblLook w:val="04A0"/>
      </w:tblPr>
      <w:tblGrid>
        <w:gridCol w:w="2130"/>
        <w:gridCol w:w="2373"/>
        <w:gridCol w:w="1888"/>
        <w:gridCol w:w="2131"/>
      </w:tblGrid>
      <w:tr w:rsidR="005C0F13" w:rsidTr="00C1296C">
        <w:tc>
          <w:tcPr>
            <w:tcW w:w="8522" w:type="dxa"/>
            <w:gridSpan w:val="4"/>
          </w:tcPr>
          <w:p w:rsidR="005C0F13" w:rsidRDefault="005C0F13" w:rsidP="00C1296C">
            <w:r>
              <w:rPr>
                <w:rFonts w:hint="eastAsia"/>
              </w:rPr>
              <w:t>个人用户、企业用户</w:t>
            </w:r>
            <w:r w:rsidR="00EA643B">
              <w:rPr>
                <w:rFonts w:hint="eastAsia"/>
              </w:rPr>
              <w:t>、子商户</w:t>
            </w:r>
            <w:r>
              <w:rPr>
                <w:rFonts w:hint="eastAsia"/>
              </w:rPr>
              <w:t>、管理员共用此接口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3B2574" w:rsidRDefault="003B2574" w:rsidP="00C1296C">
            <w:r>
              <w:rPr>
                <w:rFonts w:hint="eastAsia"/>
              </w:rPr>
              <w:t>http://ifengzi.cn/uc/modpass.action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3B2574" w:rsidRDefault="003B2574" w:rsidP="00C1296C">
            <w:r>
              <w:rPr>
                <w:rFonts w:hint="eastAsia"/>
              </w:rPr>
              <w:t>POST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/>
        </w:tc>
        <w:tc>
          <w:tcPr>
            <w:tcW w:w="2373" w:type="dxa"/>
          </w:tcPr>
          <w:p w:rsidR="003B2574" w:rsidRDefault="003B2574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888" w:type="dxa"/>
          </w:tcPr>
          <w:p w:rsidR="003B2574" w:rsidRDefault="003B2574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3B2574" w:rsidRDefault="003B2574" w:rsidP="00C1296C">
            <w:r>
              <w:rPr>
                <w:rFonts w:hint="eastAsia"/>
              </w:rPr>
              <w:t>是否必填</w:t>
            </w:r>
          </w:p>
        </w:tc>
      </w:tr>
      <w:tr w:rsidR="003B2574" w:rsidTr="00C1296C">
        <w:tc>
          <w:tcPr>
            <w:tcW w:w="2130" w:type="dxa"/>
            <w:vMerge w:val="restart"/>
          </w:tcPr>
          <w:p w:rsidR="003B2574" w:rsidRDefault="003B2574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373" w:type="dxa"/>
          </w:tcPr>
          <w:p w:rsidR="003B2574" w:rsidRDefault="003B2574" w:rsidP="00C1296C">
            <w:r>
              <w:rPr>
                <w:rFonts w:hint="eastAsia"/>
              </w:rPr>
              <w:t>userid</w:t>
            </w:r>
          </w:p>
        </w:tc>
        <w:tc>
          <w:tcPr>
            <w:tcW w:w="1888" w:type="dxa"/>
          </w:tcPr>
          <w:p w:rsidR="003B2574" w:rsidRDefault="003B2574" w:rsidP="00C1296C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3B2574" w:rsidRDefault="003B2574" w:rsidP="00C1296C">
            <w:r>
              <w:rPr>
                <w:rFonts w:hint="eastAsia"/>
              </w:rPr>
              <w:t>必填</w:t>
            </w:r>
          </w:p>
        </w:tc>
      </w:tr>
      <w:tr w:rsidR="005C0F13" w:rsidTr="00C1296C">
        <w:tc>
          <w:tcPr>
            <w:tcW w:w="2130" w:type="dxa"/>
            <w:vMerge/>
          </w:tcPr>
          <w:p w:rsidR="005C0F13" w:rsidRDefault="005C0F13" w:rsidP="00C1296C"/>
        </w:tc>
        <w:tc>
          <w:tcPr>
            <w:tcW w:w="2373" w:type="dxa"/>
          </w:tcPr>
          <w:p w:rsidR="005C0F13" w:rsidRDefault="005C0F13" w:rsidP="00C1296C">
            <w:r>
              <w:rPr>
                <w:rFonts w:hint="eastAsia"/>
              </w:rPr>
              <w:t>utype</w:t>
            </w:r>
          </w:p>
        </w:tc>
        <w:tc>
          <w:tcPr>
            <w:tcW w:w="1888" w:type="dxa"/>
          </w:tcPr>
          <w:p w:rsidR="005C0F13" w:rsidRDefault="00AD72EE" w:rsidP="00C1296C">
            <w:r>
              <w:rPr>
                <w:rFonts w:hint="eastAsia"/>
              </w:rPr>
              <w:t>用户类型</w:t>
            </w:r>
          </w:p>
        </w:tc>
        <w:tc>
          <w:tcPr>
            <w:tcW w:w="2131" w:type="dxa"/>
          </w:tcPr>
          <w:p w:rsidR="005C0F13" w:rsidRDefault="00AD72EE" w:rsidP="00C1296C">
            <w:r>
              <w:rPr>
                <w:rFonts w:hint="eastAsia"/>
              </w:rPr>
              <w:t>必填</w:t>
            </w:r>
          </w:p>
        </w:tc>
      </w:tr>
      <w:tr w:rsidR="003B2574" w:rsidTr="00C1296C">
        <w:tc>
          <w:tcPr>
            <w:tcW w:w="2130" w:type="dxa"/>
            <w:vMerge/>
          </w:tcPr>
          <w:p w:rsidR="003B2574" w:rsidRDefault="003B2574" w:rsidP="00C1296C"/>
        </w:tc>
        <w:tc>
          <w:tcPr>
            <w:tcW w:w="2373" w:type="dxa"/>
          </w:tcPr>
          <w:p w:rsidR="003B2574" w:rsidRDefault="003B2574" w:rsidP="00C1296C">
            <w:r w:rsidRPr="00537E37">
              <w:rPr>
                <w:rFonts w:hint="eastAsia"/>
                <w:b/>
              </w:rPr>
              <w:t>password</w:t>
            </w:r>
          </w:p>
        </w:tc>
        <w:tc>
          <w:tcPr>
            <w:tcW w:w="1888" w:type="dxa"/>
          </w:tcPr>
          <w:p w:rsidR="003B2574" w:rsidRDefault="003B2574" w:rsidP="00C1296C">
            <w:r>
              <w:rPr>
                <w:rFonts w:hint="eastAsia"/>
              </w:rPr>
              <w:t>原密码</w:t>
            </w:r>
            <w:r w:rsidRPr="00537E37">
              <w:rPr>
                <w:rFonts w:hint="eastAsia"/>
                <w:b/>
              </w:rPr>
              <w:t>(password)</w:t>
            </w:r>
          </w:p>
        </w:tc>
        <w:tc>
          <w:tcPr>
            <w:tcW w:w="2131" w:type="dxa"/>
          </w:tcPr>
          <w:p w:rsidR="003B2574" w:rsidRDefault="003B2574" w:rsidP="00C1296C">
            <w:r>
              <w:rPr>
                <w:rFonts w:hint="eastAsia"/>
              </w:rPr>
              <w:t>必填</w:t>
            </w:r>
          </w:p>
        </w:tc>
      </w:tr>
      <w:tr w:rsidR="003B2574" w:rsidTr="00C1296C">
        <w:tc>
          <w:tcPr>
            <w:tcW w:w="2130" w:type="dxa"/>
            <w:vMerge/>
          </w:tcPr>
          <w:p w:rsidR="003B2574" w:rsidRDefault="003B2574" w:rsidP="00C1296C"/>
        </w:tc>
        <w:tc>
          <w:tcPr>
            <w:tcW w:w="2373" w:type="dxa"/>
          </w:tcPr>
          <w:p w:rsidR="003B2574" w:rsidRDefault="003B2574" w:rsidP="00C1296C">
            <w:r>
              <w:rPr>
                <w:rFonts w:hint="eastAsia"/>
                <w:b/>
              </w:rPr>
              <w:t>new</w:t>
            </w:r>
            <w:r w:rsidRPr="00537E37">
              <w:rPr>
                <w:rFonts w:hint="eastAsia"/>
                <w:b/>
              </w:rPr>
              <w:t>password</w:t>
            </w:r>
          </w:p>
        </w:tc>
        <w:tc>
          <w:tcPr>
            <w:tcW w:w="1888" w:type="dxa"/>
          </w:tcPr>
          <w:p w:rsidR="003B2574" w:rsidRDefault="003B2574" w:rsidP="00C1296C">
            <w:r>
              <w:rPr>
                <w:rFonts w:hint="eastAsia"/>
              </w:rPr>
              <w:t>新密码</w:t>
            </w:r>
            <w:r w:rsidRPr="00537E37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new</w:t>
            </w:r>
            <w:r w:rsidRPr="00537E37">
              <w:rPr>
                <w:rFonts w:hint="eastAsia"/>
                <w:b/>
              </w:rPr>
              <w:t>password)</w:t>
            </w:r>
          </w:p>
        </w:tc>
        <w:tc>
          <w:tcPr>
            <w:tcW w:w="2131" w:type="dxa"/>
          </w:tcPr>
          <w:p w:rsidR="003B2574" w:rsidRDefault="003B2574" w:rsidP="00C1296C">
            <w:r>
              <w:rPr>
                <w:rFonts w:hint="eastAsia"/>
              </w:rPr>
              <w:t>必填</w:t>
            </w:r>
          </w:p>
        </w:tc>
      </w:tr>
      <w:tr w:rsidR="00152B83" w:rsidTr="00C1296C">
        <w:tc>
          <w:tcPr>
            <w:tcW w:w="2130" w:type="dxa"/>
          </w:tcPr>
          <w:p w:rsidR="00152B83" w:rsidRDefault="00152B83" w:rsidP="00C1296C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152B83" w:rsidRDefault="00152B83" w:rsidP="00C1296C">
            <w:r>
              <w:t>U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中的一个业务，需要登录和数据权限验证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返回数据</w:t>
            </w:r>
          </w:p>
        </w:tc>
        <w:tc>
          <w:tcPr>
            <w:tcW w:w="2373" w:type="dxa"/>
          </w:tcPr>
          <w:p w:rsidR="003B2574" w:rsidRDefault="003B2574" w:rsidP="00C1296C"/>
        </w:tc>
        <w:tc>
          <w:tcPr>
            <w:tcW w:w="1888" w:type="dxa"/>
          </w:tcPr>
          <w:p w:rsidR="003B2574" w:rsidRPr="00B33F56" w:rsidRDefault="003B2574" w:rsidP="00C1296C"/>
        </w:tc>
        <w:tc>
          <w:tcPr>
            <w:tcW w:w="2131" w:type="dxa"/>
          </w:tcPr>
          <w:p w:rsidR="003B2574" w:rsidRDefault="003B2574" w:rsidP="00C1296C"/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3B2574" w:rsidRDefault="003B2574" w:rsidP="00C1296C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3B2574" w:rsidRDefault="003B2574" w:rsidP="00C1296C"/>
          <w:p w:rsidR="003B2574" w:rsidRDefault="003B2574" w:rsidP="00C1296C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3B2574" w:rsidRDefault="003B2574" w:rsidP="00C1296C">
            <w:r>
              <w:rPr>
                <w:rFonts w:hint="eastAsia"/>
              </w:rPr>
              <w:t>{</w:t>
            </w:r>
          </w:p>
          <w:p w:rsidR="003B2574" w:rsidRDefault="003B2574" w:rsidP="00C1296C">
            <w:r>
              <w:tab/>
              <w:t>"data": {},</w:t>
            </w:r>
          </w:p>
          <w:p w:rsidR="003B2574" w:rsidRDefault="003B2574" w:rsidP="00C1296C">
            <w:r>
              <w:tab/>
              <w:t>"msg": "",</w:t>
            </w:r>
          </w:p>
          <w:p w:rsidR="003B2574" w:rsidRDefault="003B2574" w:rsidP="00C1296C">
            <w:r>
              <w:tab/>
              <w:t>"status": 0</w:t>
            </w:r>
          </w:p>
          <w:p w:rsidR="003B2574" w:rsidRDefault="003B2574" w:rsidP="00C1296C">
            <w:r>
              <w:t>}</w:t>
            </w:r>
          </w:p>
          <w:p w:rsidR="003B2574" w:rsidRDefault="003B2574" w:rsidP="00C1296C"/>
          <w:p w:rsidR="003B2574" w:rsidRDefault="003B2574" w:rsidP="00C1296C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3B2574" w:rsidRDefault="003B2574" w:rsidP="00C1296C">
            <w:r>
              <w:t>{</w:t>
            </w:r>
          </w:p>
          <w:p w:rsidR="003B2574" w:rsidRDefault="003B2574" w:rsidP="00C1296C">
            <w:r>
              <w:tab/>
              <w:t>"data": {},</w:t>
            </w:r>
          </w:p>
          <w:p w:rsidR="003B2574" w:rsidRDefault="003B2574" w:rsidP="00C1296C">
            <w:r>
              <w:tab/>
              <w:t>"msg": " Error Infor ",</w:t>
            </w:r>
          </w:p>
          <w:p w:rsidR="003B2574" w:rsidRDefault="003B2574" w:rsidP="00C1296C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3B2574" w:rsidRDefault="003B2574" w:rsidP="00C1296C">
            <w:r>
              <w:t>}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3B2574" w:rsidRDefault="003B2574" w:rsidP="00C1296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密码确认由手机端完成；</w:t>
            </w:r>
          </w:p>
          <w:p w:rsidR="003B2574" w:rsidRPr="00F31CD0" w:rsidRDefault="003B2574" w:rsidP="00C1296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登录后功能，由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代替手机号码</w:t>
            </w:r>
          </w:p>
        </w:tc>
      </w:tr>
    </w:tbl>
    <w:p w:rsidR="003B2574" w:rsidRDefault="003B2574" w:rsidP="003B2574"/>
    <w:tbl>
      <w:tblPr>
        <w:tblStyle w:val="a5"/>
        <w:tblW w:w="0" w:type="auto"/>
        <w:tblLook w:val="04A0"/>
      </w:tblPr>
      <w:tblGrid>
        <w:gridCol w:w="2130"/>
        <w:gridCol w:w="2373"/>
        <w:gridCol w:w="1888"/>
        <w:gridCol w:w="2131"/>
      </w:tblGrid>
      <w:tr w:rsidR="008C38D3" w:rsidTr="00C1296C">
        <w:tc>
          <w:tcPr>
            <w:tcW w:w="8522" w:type="dxa"/>
            <w:gridSpan w:val="4"/>
          </w:tcPr>
          <w:p w:rsidR="008C38D3" w:rsidRDefault="008C38D3" w:rsidP="009679DA">
            <w:r w:rsidRPr="00C1296C">
              <w:rPr>
                <w:rFonts w:hint="eastAsia"/>
                <w:b/>
                <w:color w:val="FF0000"/>
              </w:rPr>
              <w:t>系统管理员</w:t>
            </w:r>
            <w:commentRangeStart w:id="169"/>
            <w:r w:rsidRPr="00C1296C">
              <w:rPr>
                <w:rFonts w:hint="eastAsia"/>
                <w:b/>
                <w:color w:val="FF0000"/>
              </w:rPr>
              <w:t>重置</w:t>
            </w:r>
            <w:commentRangeEnd w:id="169"/>
            <w:r w:rsidR="001338A1">
              <w:rPr>
                <w:rStyle w:val="ad"/>
              </w:rPr>
              <w:commentReference w:id="169"/>
            </w:r>
            <w:r w:rsidRPr="00C1296C">
              <w:rPr>
                <w:rFonts w:hint="eastAsia"/>
                <w:b/>
                <w:color w:val="FF0000"/>
              </w:rPr>
              <w:t>密码</w:t>
            </w:r>
            <w:r>
              <w:rPr>
                <w:rFonts w:hint="eastAsia"/>
              </w:rPr>
              <w:t>：重置企业用户、管理员共用此接口</w:t>
            </w:r>
          </w:p>
        </w:tc>
      </w:tr>
      <w:tr w:rsidR="008C38D3" w:rsidTr="00C1296C">
        <w:tc>
          <w:tcPr>
            <w:tcW w:w="2130" w:type="dxa"/>
          </w:tcPr>
          <w:p w:rsidR="008C38D3" w:rsidRDefault="008C38D3" w:rsidP="00C1296C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8C38D3" w:rsidRDefault="008C38D3" w:rsidP="00C1296C">
            <w:r>
              <w:rPr>
                <w:rFonts w:hint="eastAsia"/>
              </w:rPr>
              <w:t>http://ifengzi.cn/uc/modpass</w:t>
            </w:r>
            <w:r w:rsidR="00B663DF">
              <w:rPr>
                <w:rFonts w:hint="eastAsia"/>
              </w:rPr>
              <w:t>ByMgr</w:t>
            </w:r>
            <w:r>
              <w:rPr>
                <w:rFonts w:hint="eastAsia"/>
              </w:rPr>
              <w:t>.action</w:t>
            </w:r>
          </w:p>
        </w:tc>
      </w:tr>
      <w:tr w:rsidR="008C38D3" w:rsidTr="00C1296C">
        <w:tc>
          <w:tcPr>
            <w:tcW w:w="2130" w:type="dxa"/>
          </w:tcPr>
          <w:p w:rsidR="008C38D3" w:rsidRDefault="008C38D3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8C38D3" w:rsidRDefault="008C38D3" w:rsidP="00C1296C">
            <w:r>
              <w:rPr>
                <w:rFonts w:hint="eastAsia"/>
              </w:rPr>
              <w:t>POST</w:t>
            </w:r>
          </w:p>
        </w:tc>
      </w:tr>
      <w:tr w:rsidR="008C38D3" w:rsidTr="00C1296C">
        <w:tc>
          <w:tcPr>
            <w:tcW w:w="2130" w:type="dxa"/>
          </w:tcPr>
          <w:p w:rsidR="008C38D3" w:rsidRDefault="008C38D3" w:rsidP="00C1296C"/>
        </w:tc>
        <w:tc>
          <w:tcPr>
            <w:tcW w:w="2373" w:type="dxa"/>
          </w:tcPr>
          <w:p w:rsidR="008C38D3" w:rsidRDefault="008C38D3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888" w:type="dxa"/>
          </w:tcPr>
          <w:p w:rsidR="008C38D3" w:rsidRDefault="008C38D3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8C38D3" w:rsidRDefault="008C38D3" w:rsidP="00C1296C">
            <w:r>
              <w:rPr>
                <w:rFonts w:hint="eastAsia"/>
              </w:rPr>
              <w:t>是否必填</w:t>
            </w:r>
          </w:p>
        </w:tc>
      </w:tr>
      <w:tr w:rsidR="008C38D3" w:rsidTr="00C1296C">
        <w:tc>
          <w:tcPr>
            <w:tcW w:w="2130" w:type="dxa"/>
            <w:vMerge w:val="restart"/>
          </w:tcPr>
          <w:p w:rsidR="008C38D3" w:rsidRDefault="008C38D3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373" w:type="dxa"/>
          </w:tcPr>
          <w:p w:rsidR="008C38D3" w:rsidRDefault="008C38D3" w:rsidP="00C1296C">
            <w:r>
              <w:rPr>
                <w:rFonts w:hint="eastAsia"/>
              </w:rPr>
              <w:t>userid</w:t>
            </w:r>
          </w:p>
        </w:tc>
        <w:tc>
          <w:tcPr>
            <w:tcW w:w="1888" w:type="dxa"/>
          </w:tcPr>
          <w:p w:rsidR="008C38D3" w:rsidRDefault="008C38D3" w:rsidP="00C1296C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8C38D3" w:rsidRDefault="008C38D3" w:rsidP="00C1296C">
            <w:r>
              <w:rPr>
                <w:rFonts w:hint="eastAsia"/>
              </w:rPr>
              <w:t>必填</w:t>
            </w:r>
          </w:p>
        </w:tc>
      </w:tr>
      <w:tr w:rsidR="008C38D3" w:rsidTr="00C1296C">
        <w:tc>
          <w:tcPr>
            <w:tcW w:w="2130" w:type="dxa"/>
            <w:vMerge/>
          </w:tcPr>
          <w:p w:rsidR="008C38D3" w:rsidRDefault="008C38D3" w:rsidP="00C1296C"/>
        </w:tc>
        <w:tc>
          <w:tcPr>
            <w:tcW w:w="2373" w:type="dxa"/>
          </w:tcPr>
          <w:p w:rsidR="008C38D3" w:rsidRDefault="008C38D3" w:rsidP="00C1296C">
            <w:r>
              <w:rPr>
                <w:rFonts w:hint="eastAsia"/>
              </w:rPr>
              <w:t>utype</w:t>
            </w:r>
          </w:p>
        </w:tc>
        <w:tc>
          <w:tcPr>
            <w:tcW w:w="1888" w:type="dxa"/>
          </w:tcPr>
          <w:p w:rsidR="008C38D3" w:rsidRDefault="008C38D3" w:rsidP="00C1296C">
            <w:r>
              <w:rPr>
                <w:rFonts w:hint="eastAsia"/>
              </w:rPr>
              <w:t>用户类型</w:t>
            </w:r>
          </w:p>
        </w:tc>
        <w:tc>
          <w:tcPr>
            <w:tcW w:w="2131" w:type="dxa"/>
          </w:tcPr>
          <w:p w:rsidR="008C38D3" w:rsidRDefault="008C38D3" w:rsidP="00C1296C">
            <w:r>
              <w:rPr>
                <w:rFonts w:hint="eastAsia"/>
              </w:rPr>
              <w:t>必填</w:t>
            </w:r>
          </w:p>
        </w:tc>
      </w:tr>
      <w:tr w:rsidR="008C38D3" w:rsidTr="00C1296C">
        <w:tc>
          <w:tcPr>
            <w:tcW w:w="2130" w:type="dxa"/>
          </w:tcPr>
          <w:p w:rsidR="008C38D3" w:rsidRDefault="008C38D3" w:rsidP="00C1296C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8C38D3" w:rsidRDefault="008C38D3" w:rsidP="00C1296C">
            <w:r>
              <w:t>U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中的一个业务，需要登录和数据权限验证</w:t>
            </w:r>
          </w:p>
          <w:p w:rsidR="00072ABB" w:rsidRDefault="00072ABB" w:rsidP="00C1296C">
            <w:r>
              <w:rPr>
                <w:rFonts w:hint="eastAsia"/>
              </w:rPr>
              <w:t>重置成一个随机密码，并邮件给用户</w:t>
            </w:r>
          </w:p>
          <w:p w:rsidR="001338A1" w:rsidRDefault="001338A1" w:rsidP="00C1296C">
            <w:r>
              <w:rPr>
                <w:rFonts w:hint="eastAsia"/>
              </w:rPr>
              <w:t>需要数据权限验证：</w:t>
            </w:r>
          </w:p>
          <w:p w:rsidR="00062E60" w:rsidRPr="00062E60" w:rsidRDefault="001338A1" w:rsidP="0044791F">
            <w:r>
              <w:rPr>
                <w:rFonts w:hint="eastAsia"/>
              </w:rPr>
              <w:t xml:space="preserve">1 </w:t>
            </w:r>
            <w:r w:rsidR="0044791F">
              <w:rPr>
                <w:rFonts w:hint="eastAsia"/>
              </w:rPr>
              <w:t>uc</w:t>
            </w:r>
            <w:r w:rsidR="0044791F">
              <w:rPr>
                <w:rFonts w:hint="eastAsia"/>
              </w:rPr>
              <w:t>需要有个角色，是</w:t>
            </w:r>
            <w:r w:rsidR="0044791F" w:rsidRPr="009F7761">
              <w:rPr>
                <w:rFonts w:hint="eastAsia"/>
                <w:b/>
              </w:rPr>
              <w:t>大系统管理员</w:t>
            </w:r>
            <w:r w:rsidR="0044791F">
              <w:rPr>
                <w:rFonts w:hint="eastAsia"/>
              </w:rPr>
              <w:t>，只有这个角色，可以重置密码。</w:t>
            </w:r>
          </w:p>
        </w:tc>
      </w:tr>
      <w:tr w:rsidR="008C38D3" w:rsidTr="00C1296C">
        <w:tc>
          <w:tcPr>
            <w:tcW w:w="2130" w:type="dxa"/>
          </w:tcPr>
          <w:p w:rsidR="008C38D3" w:rsidRDefault="008C38D3" w:rsidP="00C1296C">
            <w:r>
              <w:rPr>
                <w:rFonts w:hint="eastAsia"/>
              </w:rPr>
              <w:t>返回数据</w:t>
            </w:r>
          </w:p>
        </w:tc>
        <w:tc>
          <w:tcPr>
            <w:tcW w:w="2373" w:type="dxa"/>
          </w:tcPr>
          <w:p w:rsidR="008C38D3" w:rsidRDefault="008C38D3" w:rsidP="00C1296C"/>
        </w:tc>
        <w:tc>
          <w:tcPr>
            <w:tcW w:w="1888" w:type="dxa"/>
          </w:tcPr>
          <w:p w:rsidR="008C38D3" w:rsidRPr="00B33F56" w:rsidRDefault="008C38D3" w:rsidP="00C1296C"/>
        </w:tc>
        <w:tc>
          <w:tcPr>
            <w:tcW w:w="2131" w:type="dxa"/>
          </w:tcPr>
          <w:p w:rsidR="008C38D3" w:rsidRDefault="008C38D3" w:rsidP="00C1296C"/>
        </w:tc>
      </w:tr>
      <w:tr w:rsidR="008C38D3" w:rsidTr="00C1296C">
        <w:tc>
          <w:tcPr>
            <w:tcW w:w="2130" w:type="dxa"/>
          </w:tcPr>
          <w:p w:rsidR="008C38D3" w:rsidRDefault="008C38D3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8C38D3" w:rsidRDefault="008C38D3" w:rsidP="00C1296C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8C38D3" w:rsidTr="00C1296C">
        <w:tc>
          <w:tcPr>
            <w:tcW w:w="2130" w:type="dxa"/>
          </w:tcPr>
          <w:p w:rsidR="008C38D3" w:rsidRDefault="008C38D3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8C38D3" w:rsidRDefault="008C38D3" w:rsidP="00C1296C"/>
          <w:p w:rsidR="008C38D3" w:rsidRDefault="008C38D3" w:rsidP="00C1296C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8C38D3" w:rsidRDefault="008C38D3" w:rsidP="00C1296C">
            <w:r>
              <w:rPr>
                <w:rFonts w:hint="eastAsia"/>
              </w:rPr>
              <w:t>{</w:t>
            </w:r>
          </w:p>
          <w:p w:rsidR="008C38D3" w:rsidRDefault="008C38D3" w:rsidP="00C1296C">
            <w:r>
              <w:tab/>
              <w:t>"data": {},</w:t>
            </w:r>
          </w:p>
          <w:p w:rsidR="008C38D3" w:rsidRDefault="008C38D3" w:rsidP="00C1296C">
            <w:r>
              <w:tab/>
              <w:t>"msg": "",</w:t>
            </w:r>
          </w:p>
          <w:p w:rsidR="008C38D3" w:rsidRDefault="008C38D3" w:rsidP="00C1296C">
            <w:r>
              <w:lastRenderedPageBreak/>
              <w:tab/>
              <w:t>"status": 0</w:t>
            </w:r>
          </w:p>
          <w:p w:rsidR="008C38D3" w:rsidRDefault="008C38D3" w:rsidP="00C1296C">
            <w:r>
              <w:t>}</w:t>
            </w:r>
          </w:p>
          <w:p w:rsidR="008C38D3" w:rsidRDefault="008C38D3" w:rsidP="00C1296C"/>
          <w:p w:rsidR="008C38D3" w:rsidRDefault="008C38D3" w:rsidP="00C1296C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8C38D3" w:rsidRDefault="008C38D3" w:rsidP="00C1296C">
            <w:r>
              <w:t>{</w:t>
            </w:r>
          </w:p>
          <w:p w:rsidR="008C38D3" w:rsidRDefault="008C38D3" w:rsidP="00C1296C">
            <w:r>
              <w:tab/>
              <w:t>"data": {},</w:t>
            </w:r>
          </w:p>
          <w:p w:rsidR="008C38D3" w:rsidRDefault="008C38D3" w:rsidP="00C1296C">
            <w:r>
              <w:tab/>
              <w:t>"msg": " Error Infor ",</w:t>
            </w:r>
          </w:p>
          <w:p w:rsidR="008C38D3" w:rsidRDefault="008C38D3" w:rsidP="00C1296C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8C38D3" w:rsidRDefault="008C38D3" w:rsidP="00C1296C">
            <w:r>
              <w:t>}</w:t>
            </w:r>
          </w:p>
        </w:tc>
      </w:tr>
      <w:tr w:rsidR="008C38D3" w:rsidTr="00C1296C">
        <w:tc>
          <w:tcPr>
            <w:tcW w:w="2130" w:type="dxa"/>
          </w:tcPr>
          <w:p w:rsidR="008C38D3" w:rsidRDefault="008C38D3" w:rsidP="00C1296C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392" w:type="dxa"/>
            <w:gridSpan w:val="3"/>
          </w:tcPr>
          <w:p w:rsidR="008C38D3" w:rsidRDefault="008C38D3" w:rsidP="00C1296C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密码确认由手机端完成；</w:t>
            </w:r>
          </w:p>
          <w:p w:rsidR="008C38D3" w:rsidRPr="00F31CD0" w:rsidRDefault="008C38D3" w:rsidP="00C1296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登录后功能，由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代替手机号码</w:t>
            </w:r>
          </w:p>
        </w:tc>
      </w:tr>
    </w:tbl>
    <w:p w:rsidR="008C38D3" w:rsidRPr="008C38D3" w:rsidRDefault="008C38D3" w:rsidP="003B2574"/>
    <w:p w:rsidR="003B2574" w:rsidRDefault="003B2574" w:rsidP="00207982">
      <w:pPr>
        <w:pStyle w:val="4"/>
      </w:pPr>
      <w:r>
        <w:rPr>
          <w:rFonts w:hint="eastAsia"/>
        </w:rPr>
        <w:t>修改昵称</w:t>
      </w:r>
    </w:p>
    <w:p w:rsidR="003B2574" w:rsidRDefault="003B2574" w:rsidP="003B2574"/>
    <w:tbl>
      <w:tblPr>
        <w:tblStyle w:val="a5"/>
        <w:tblW w:w="0" w:type="auto"/>
        <w:tblLook w:val="04A0"/>
      </w:tblPr>
      <w:tblGrid>
        <w:gridCol w:w="2130"/>
        <w:gridCol w:w="2656"/>
        <w:gridCol w:w="1605"/>
        <w:gridCol w:w="2131"/>
      </w:tblGrid>
      <w:tr w:rsidR="00152B83" w:rsidTr="00C1296C">
        <w:tc>
          <w:tcPr>
            <w:tcW w:w="8522" w:type="dxa"/>
            <w:gridSpan w:val="4"/>
          </w:tcPr>
          <w:p w:rsidR="00152B83" w:rsidRDefault="00152B83" w:rsidP="00C1296C">
            <w:r>
              <w:rPr>
                <w:rFonts w:hint="eastAsia"/>
              </w:rPr>
              <w:t>作为修改</w:t>
            </w:r>
            <w:r w:rsidR="00C37848">
              <w:rPr>
                <w:rFonts w:hint="eastAsia"/>
              </w:rPr>
              <w:t>个人用户信息的一个雏形</w:t>
            </w:r>
          </w:p>
          <w:p w:rsidR="00207982" w:rsidRDefault="00207982" w:rsidP="00C1296C">
            <w:r>
              <w:rPr>
                <w:rFonts w:hint="eastAsia"/>
              </w:rPr>
              <w:t>只有在</w:t>
            </w: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有一个入口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3B2574" w:rsidRDefault="003B2574" w:rsidP="007668E2">
            <w:r>
              <w:rPr>
                <w:rFonts w:hint="eastAsia"/>
              </w:rPr>
              <w:t>http://ifengzi.cn/uc/mod</w:t>
            </w:r>
            <w:r w:rsidR="00C37848">
              <w:rPr>
                <w:rFonts w:hint="eastAsia"/>
              </w:rPr>
              <w:t>InUserInfo</w:t>
            </w:r>
            <w:r>
              <w:rPr>
                <w:rFonts w:hint="eastAsia"/>
              </w:rPr>
              <w:t>.action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3B2574" w:rsidRDefault="003B2574" w:rsidP="00C1296C">
            <w:r>
              <w:rPr>
                <w:rFonts w:hint="eastAsia"/>
              </w:rPr>
              <w:t>POST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/>
        </w:tc>
        <w:tc>
          <w:tcPr>
            <w:tcW w:w="2656" w:type="dxa"/>
          </w:tcPr>
          <w:p w:rsidR="003B2574" w:rsidRDefault="003B2574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3B2574" w:rsidRDefault="003B2574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3B2574" w:rsidRDefault="003B2574" w:rsidP="00C1296C">
            <w:r>
              <w:rPr>
                <w:rFonts w:hint="eastAsia"/>
              </w:rPr>
              <w:t>是否必填</w:t>
            </w:r>
          </w:p>
        </w:tc>
      </w:tr>
      <w:tr w:rsidR="003B2574" w:rsidTr="00C1296C">
        <w:tc>
          <w:tcPr>
            <w:tcW w:w="2130" w:type="dxa"/>
            <w:vMerge w:val="restart"/>
          </w:tcPr>
          <w:p w:rsidR="003B2574" w:rsidRDefault="003B2574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3B2574" w:rsidRDefault="003B2574" w:rsidP="00C1296C">
            <w:r>
              <w:rPr>
                <w:rFonts w:hint="eastAsia"/>
              </w:rPr>
              <w:t>userid</w:t>
            </w:r>
          </w:p>
        </w:tc>
        <w:tc>
          <w:tcPr>
            <w:tcW w:w="1605" w:type="dxa"/>
          </w:tcPr>
          <w:p w:rsidR="003B2574" w:rsidRDefault="003B2574" w:rsidP="00C1296C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3B2574" w:rsidRDefault="003B2574" w:rsidP="00C1296C">
            <w:r>
              <w:rPr>
                <w:rFonts w:hint="eastAsia"/>
              </w:rPr>
              <w:t>必填</w:t>
            </w:r>
          </w:p>
        </w:tc>
      </w:tr>
      <w:tr w:rsidR="003B2574" w:rsidTr="00C1296C">
        <w:tc>
          <w:tcPr>
            <w:tcW w:w="2130" w:type="dxa"/>
            <w:vMerge/>
          </w:tcPr>
          <w:p w:rsidR="003B2574" w:rsidRDefault="003B2574" w:rsidP="00C1296C"/>
        </w:tc>
        <w:tc>
          <w:tcPr>
            <w:tcW w:w="2656" w:type="dxa"/>
          </w:tcPr>
          <w:p w:rsidR="003B2574" w:rsidRDefault="003B2574" w:rsidP="00C1296C">
            <w:r w:rsidRPr="001B5A8E">
              <w:rPr>
                <w:rFonts w:hint="eastAsia"/>
                <w:b/>
              </w:rPr>
              <w:t>nicname</w:t>
            </w:r>
          </w:p>
        </w:tc>
        <w:tc>
          <w:tcPr>
            <w:tcW w:w="1605" w:type="dxa"/>
          </w:tcPr>
          <w:p w:rsidR="003B2574" w:rsidRDefault="003B2574" w:rsidP="00C1296C">
            <w:r>
              <w:rPr>
                <w:rFonts w:hint="eastAsia"/>
              </w:rPr>
              <w:t>新昵称（</w:t>
            </w:r>
            <w:r w:rsidRPr="001B5A8E">
              <w:rPr>
                <w:rFonts w:hint="eastAsia"/>
                <w:b/>
              </w:rPr>
              <w:t>nicname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3B2574" w:rsidRDefault="003B2574" w:rsidP="00C1296C">
            <w:r>
              <w:rPr>
                <w:rFonts w:hint="eastAsia"/>
              </w:rPr>
              <w:t>必填</w:t>
            </w:r>
          </w:p>
        </w:tc>
      </w:tr>
      <w:tr w:rsidR="00C37848" w:rsidTr="00C1296C">
        <w:tc>
          <w:tcPr>
            <w:tcW w:w="2130" w:type="dxa"/>
          </w:tcPr>
          <w:p w:rsidR="00C37848" w:rsidRDefault="00C37848" w:rsidP="00C1296C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C37848" w:rsidRDefault="00C37848" w:rsidP="00C1296C">
            <w:r>
              <w:rPr>
                <w:rFonts w:hint="eastAsia"/>
              </w:rPr>
              <w:t>需要登录和数据权限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返回数据</w:t>
            </w:r>
          </w:p>
        </w:tc>
        <w:tc>
          <w:tcPr>
            <w:tcW w:w="2656" w:type="dxa"/>
          </w:tcPr>
          <w:p w:rsidR="003B2574" w:rsidRDefault="003B2574" w:rsidP="00C1296C"/>
        </w:tc>
        <w:tc>
          <w:tcPr>
            <w:tcW w:w="1605" w:type="dxa"/>
          </w:tcPr>
          <w:p w:rsidR="003B2574" w:rsidRPr="00B33F56" w:rsidRDefault="003B2574" w:rsidP="00C1296C"/>
        </w:tc>
        <w:tc>
          <w:tcPr>
            <w:tcW w:w="2131" w:type="dxa"/>
          </w:tcPr>
          <w:p w:rsidR="003B2574" w:rsidRDefault="003B2574" w:rsidP="00C1296C"/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3B2574" w:rsidRDefault="003B2574" w:rsidP="00C1296C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3B2574" w:rsidTr="00C1296C">
        <w:tc>
          <w:tcPr>
            <w:tcW w:w="2130" w:type="dxa"/>
          </w:tcPr>
          <w:p w:rsidR="003B2574" w:rsidRDefault="003B2574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3B2574" w:rsidRDefault="003B2574" w:rsidP="00C1296C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3B2574" w:rsidRDefault="003B2574" w:rsidP="00C1296C">
            <w:r>
              <w:rPr>
                <w:rFonts w:hint="eastAsia"/>
              </w:rPr>
              <w:t>{</w:t>
            </w:r>
          </w:p>
          <w:p w:rsidR="003B2574" w:rsidRDefault="003B2574" w:rsidP="00C1296C">
            <w:r>
              <w:tab/>
              <w:t>"data": {},</w:t>
            </w:r>
          </w:p>
          <w:p w:rsidR="003B2574" w:rsidRDefault="003B2574" w:rsidP="00C1296C">
            <w:r>
              <w:tab/>
              <w:t>"msg": "",</w:t>
            </w:r>
          </w:p>
          <w:p w:rsidR="003B2574" w:rsidRDefault="003B2574" w:rsidP="00C1296C">
            <w:r>
              <w:tab/>
              <w:t>"status": 0</w:t>
            </w:r>
          </w:p>
          <w:p w:rsidR="003B2574" w:rsidRDefault="003B2574" w:rsidP="00C1296C">
            <w:r>
              <w:t>}</w:t>
            </w:r>
          </w:p>
          <w:p w:rsidR="003B2574" w:rsidRDefault="003B2574" w:rsidP="00C1296C"/>
          <w:p w:rsidR="003B2574" w:rsidRDefault="003B2574" w:rsidP="00C1296C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3B2574" w:rsidRDefault="003B2574" w:rsidP="00C1296C">
            <w:r>
              <w:t>{</w:t>
            </w:r>
          </w:p>
          <w:p w:rsidR="003B2574" w:rsidRDefault="003B2574" w:rsidP="00C1296C">
            <w:r>
              <w:tab/>
              <w:t>"data": {},</w:t>
            </w:r>
          </w:p>
          <w:p w:rsidR="003B2574" w:rsidRDefault="003B2574" w:rsidP="00C1296C">
            <w:r>
              <w:tab/>
              <w:t>"msg": " Error Infor ",</w:t>
            </w:r>
          </w:p>
          <w:p w:rsidR="003B2574" w:rsidRDefault="003B2574" w:rsidP="00C1296C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3B2574" w:rsidRDefault="003B2574" w:rsidP="00C1296C">
            <w:r>
              <w:t>}</w:t>
            </w:r>
          </w:p>
        </w:tc>
      </w:tr>
    </w:tbl>
    <w:p w:rsidR="003B2574" w:rsidRDefault="003B2574" w:rsidP="003B2574"/>
    <w:p w:rsidR="00673511" w:rsidRDefault="00673511"/>
    <w:p w:rsidR="008707B0" w:rsidRDefault="008707B0" w:rsidP="008707B0">
      <w:pPr>
        <w:pStyle w:val="4"/>
      </w:pPr>
      <w:r>
        <w:rPr>
          <w:rFonts w:hint="eastAsia"/>
        </w:rPr>
        <w:lastRenderedPageBreak/>
        <w:t>修改商户信息</w:t>
      </w:r>
    </w:p>
    <w:p w:rsidR="008707B0" w:rsidRDefault="008707B0" w:rsidP="008707B0"/>
    <w:tbl>
      <w:tblPr>
        <w:tblStyle w:val="a5"/>
        <w:tblW w:w="0" w:type="auto"/>
        <w:tblLook w:val="04A0"/>
      </w:tblPr>
      <w:tblGrid>
        <w:gridCol w:w="2130"/>
        <w:gridCol w:w="2656"/>
        <w:gridCol w:w="1605"/>
        <w:gridCol w:w="2131"/>
      </w:tblGrid>
      <w:tr w:rsidR="008707B0" w:rsidTr="00C1296C">
        <w:tc>
          <w:tcPr>
            <w:tcW w:w="8522" w:type="dxa"/>
            <w:gridSpan w:val="4"/>
          </w:tcPr>
          <w:p w:rsidR="008707B0" w:rsidRDefault="008707B0" w:rsidP="00C1296C"/>
        </w:tc>
      </w:tr>
      <w:tr w:rsidR="008707B0" w:rsidTr="00C1296C">
        <w:tc>
          <w:tcPr>
            <w:tcW w:w="2130" w:type="dxa"/>
          </w:tcPr>
          <w:p w:rsidR="008707B0" w:rsidRDefault="008707B0" w:rsidP="00C1296C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8707B0" w:rsidRDefault="008707B0" w:rsidP="007668E2">
            <w:r>
              <w:rPr>
                <w:rFonts w:hint="eastAsia"/>
              </w:rPr>
              <w:t>http://ifengzi.cn/uc/mod</w:t>
            </w:r>
            <w:r>
              <w:rPr>
                <w:rFonts w:hint="eastAsia"/>
                <w:color w:val="000000"/>
              </w:rPr>
              <w:t>En</w:t>
            </w:r>
            <w:r>
              <w:rPr>
                <w:rFonts w:hint="eastAsia"/>
              </w:rPr>
              <w:t>UserInfo.action</w:t>
            </w:r>
          </w:p>
        </w:tc>
      </w:tr>
      <w:tr w:rsidR="008707B0" w:rsidTr="00C1296C">
        <w:tc>
          <w:tcPr>
            <w:tcW w:w="2130" w:type="dxa"/>
          </w:tcPr>
          <w:p w:rsidR="008707B0" w:rsidRDefault="008707B0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8707B0" w:rsidRDefault="008707B0" w:rsidP="00C1296C">
            <w:r>
              <w:rPr>
                <w:rFonts w:hint="eastAsia"/>
              </w:rPr>
              <w:t>POST</w:t>
            </w:r>
          </w:p>
        </w:tc>
      </w:tr>
      <w:tr w:rsidR="008707B0" w:rsidTr="00C1296C">
        <w:tc>
          <w:tcPr>
            <w:tcW w:w="2130" w:type="dxa"/>
          </w:tcPr>
          <w:p w:rsidR="008707B0" w:rsidRDefault="008707B0" w:rsidP="00C1296C"/>
        </w:tc>
        <w:tc>
          <w:tcPr>
            <w:tcW w:w="2656" w:type="dxa"/>
          </w:tcPr>
          <w:p w:rsidR="008707B0" w:rsidRDefault="008707B0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8707B0" w:rsidRDefault="008707B0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8707B0" w:rsidRDefault="008707B0" w:rsidP="00C1296C">
            <w:r>
              <w:rPr>
                <w:rFonts w:hint="eastAsia"/>
              </w:rPr>
              <w:t>是否必填</w:t>
            </w:r>
          </w:p>
        </w:tc>
      </w:tr>
      <w:tr w:rsidR="002954C1" w:rsidTr="00C1296C">
        <w:tc>
          <w:tcPr>
            <w:tcW w:w="2130" w:type="dxa"/>
            <w:vMerge w:val="restart"/>
          </w:tcPr>
          <w:p w:rsidR="002954C1" w:rsidRDefault="002954C1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2954C1" w:rsidRDefault="002954C1" w:rsidP="00C1296C">
            <w:r>
              <w:rPr>
                <w:rFonts w:hint="eastAsia"/>
              </w:rPr>
              <w:t>userid</w:t>
            </w:r>
          </w:p>
        </w:tc>
        <w:tc>
          <w:tcPr>
            <w:tcW w:w="1605" w:type="dxa"/>
          </w:tcPr>
          <w:p w:rsidR="002954C1" w:rsidRDefault="002954C1" w:rsidP="00C1296C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2954C1" w:rsidRDefault="002954C1" w:rsidP="00C1296C">
            <w:r>
              <w:rPr>
                <w:rFonts w:hint="eastAsia"/>
              </w:rPr>
              <w:t>必填</w:t>
            </w:r>
          </w:p>
        </w:tc>
      </w:tr>
      <w:tr w:rsidR="002954C1" w:rsidTr="00C1296C">
        <w:tc>
          <w:tcPr>
            <w:tcW w:w="2130" w:type="dxa"/>
            <w:vMerge/>
          </w:tcPr>
          <w:p w:rsidR="002954C1" w:rsidRDefault="002954C1" w:rsidP="00C1296C"/>
        </w:tc>
        <w:tc>
          <w:tcPr>
            <w:tcW w:w="2656" w:type="dxa"/>
          </w:tcPr>
          <w:p w:rsidR="002954C1" w:rsidRDefault="002954C1" w:rsidP="00C1296C">
            <w:r w:rsidRPr="002954C1">
              <w:rPr>
                <w:rFonts w:hint="eastAsia"/>
              </w:rPr>
              <w:t>企业地址</w:t>
            </w:r>
          </w:p>
        </w:tc>
        <w:tc>
          <w:tcPr>
            <w:tcW w:w="1605" w:type="dxa"/>
          </w:tcPr>
          <w:p w:rsidR="002954C1" w:rsidRDefault="002954C1" w:rsidP="00C1296C"/>
        </w:tc>
        <w:tc>
          <w:tcPr>
            <w:tcW w:w="2131" w:type="dxa"/>
          </w:tcPr>
          <w:p w:rsidR="002954C1" w:rsidRDefault="002954C1" w:rsidP="00C1296C"/>
        </w:tc>
      </w:tr>
      <w:tr w:rsidR="002954C1" w:rsidTr="00C1296C">
        <w:tc>
          <w:tcPr>
            <w:tcW w:w="2130" w:type="dxa"/>
            <w:vMerge/>
          </w:tcPr>
          <w:p w:rsidR="002954C1" w:rsidRDefault="002954C1" w:rsidP="00C1296C"/>
        </w:tc>
        <w:tc>
          <w:tcPr>
            <w:tcW w:w="2656" w:type="dxa"/>
          </w:tcPr>
          <w:p w:rsidR="002954C1" w:rsidRPr="002954C1" w:rsidRDefault="002954C1" w:rsidP="00C1296C">
            <w:r w:rsidRPr="002954C1">
              <w:rPr>
                <w:rFonts w:hint="eastAsia"/>
              </w:rPr>
              <w:t>联系人</w:t>
            </w:r>
          </w:p>
        </w:tc>
        <w:tc>
          <w:tcPr>
            <w:tcW w:w="1605" w:type="dxa"/>
          </w:tcPr>
          <w:p w:rsidR="002954C1" w:rsidRDefault="002954C1" w:rsidP="00C1296C"/>
        </w:tc>
        <w:tc>
          <w:tcPr>
            <w:tcW w:w="2131" w:type="dxa"/>
          </w:tcPr>
          <w:p w:rsidR="002954C1" w:rsidRDefault="002954C1" w:rsidP="00C1296C"/>
        </w:tc>
      </w:tr>
      <w:tr w:rsidR="002954C1" w:rsidTr="00C1296C">
        <w:tc>
          <w:tcPr>
            <w:tcW w:w="2130" w:type="dxa"/>
            <w:vMerge/>
          </w:tcPr>
          <w:p w:rsidR="002954C1" w:rsidRDefault="002954C1" w:rsidP="00C1296C"/>
        </w:tc>
        <w:tc>
          <w:tcPr>
            <w:tcW w:w="2656" w:type="dxa"/>
          </w:tcPr>
          <w:p w:rsidR="002954C1" w:rsidRPr="002954C1" w:rsidRDefault="002954C1" w:rsidP="00C1296C">
            <w:r w:rsidRPr="002954C1">
              <w:rPr>
                <w:rFonts w:hint="eastAsia"/>
              </w:rPr>
              <w:t>联系电话</w:t>
            </w:r>
          </w:p>
        </w:tc>
        <w:tc>
          <w:tcPr>
            <w:tcW w:w="1605" w:type="dxa"/>
          </w:tcPr>
          <w:p w:rsidR="002954C1" w:rsidRDefault="002954C1" w:rsidP="00C1296C"/>
        </w:tc>
        <w:tc>
          <w:tcPr>
            <w:tcW w:w="2131" w:type="dxa"/>
          </w:tcPr>
          <w:p w:rsidR="002954C1" w:rsidRDefault="002954C1" w:rsidP="00C1296C"/>
        </w:tc>
      </w:tr>
      <w:tr w:rsidR="002954C1" w:rsidTr="00C1296C">
        <w:tc>
          <w:tcPr>
            <w:tcW w:w="2130" w:type="dxa"/>
            <w:vMerge/>
          </w:tcPr>
          <w:p w:rsidR="002954C1" w:rsidRDefault="002954C1" w:rsidP="00C1296C"/>
        </w:tc>
        <w:tc>
          <w:tcPr>
            <w:tcW w:w="2656" w:type="dxa"/>
          </w:tcPr>
          <w:p w:rsidR="002954C1" w:rsidRPr="002954C1" w:rsidRDefault="002954C1" w:rsidP="00C1296C">
            <w:r w:rsidRPr="002954C1">
              <w:rPr>
                <w:rFonts w:hint="eastAsia"/>
              </w:rPr>
              <w:t>传真</w:t>
            </w:r>
          </w:p>
        </w:tc>
        <w:tc>
          <w:tcPr>
            <w:tcW w:w="1605" w:type="dxa"/>
          </w:tcPr>
          <w:p w:rsidR="002954C1" w:rsidRDefault="002954C1" w:rsidP="00C1296C"/>
        </w:tc>
        <w:tc>
          <w:tcPr>
            <w:tcW w:w="2131" w:type="dxa"/>
          </w:tcPr>
          <w:p w:rsidR="002954C1" w:rsidRDefault="002954C1" w:rsidP="00C1296C"/>
        </w:tc>
      </w:tr>
      <w:tr w:rsidR="002954C1" w:rsidTr="00C1296C">
        <w:tc>
          <w:tcPr>
            <w:tcW w:w="2130" w:type="dxa"/>
            <w:vMerge/>
          </w:tcPr>
          <w:p w:rsidR="002954C1" w:rsidRDefault="002954C1" w:rsidP="00C1296C"/>
        </w:tc>
        <w:tc>
          <w:tcPr>
            <w:tcW w:w="2656" w:type="dxa"/>
          </w:tcPr>
          <w:p w:rsidR="002954C1" w:rsidRPr="002954C1" w:rsidRDefault="002954C1" w:rsidP="00C1296C">
            <w:r w:rsidRPr="002954C1">
              <w:rPr>
                <w:rFonts w:hint="eastAsia"/>
              </w:rPr>
              <w:t>企业网站</w:t>
            </w:r>
          </w:p>
        </w:tc>
        <w:tc>
          <w:tcPr>
            <w:tcW w:w="1605" w:type="dxa"/>
          </w:tcPr>
          <w:p w:rsidR="002954C1" w:rsidRDefault="002954C1" w:rsidP="00C1296C"/>
        </w:tc>
        <w:tc>
          <w:tcPr>
            <w:tcW w:w="2131" w:type="dxa"/>
          </w:tcPr>
          <w:p w:rsidR="002954C1" w:rsidRDefault="002954C1" w:rsidP="00C1296C"/>
        </w:tc>
      </w:tr>
      <w:tr w:rsidR="008707B0" w:rsidTr="00C1296C">
        <w:tc>
          <w:tcPr>
            <w:tcW w:w="2130" w:type="dxa"/>
          </w:tcPr>
          <w:p w:rsidR="008707B0" w:rsidRDefault="008707B0" w:rsidP="00C1296C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8707B0" w:rsidRDefault="008707B0" w:rsidP="00C1296C">
            <w:r>
              <w:rPr>
                <w:rFonts w:hint="eastAsia"/>
              </w:rPr>
              <w:t>需要登录和数据权限</w:t>
            </w:r>
          </w:p>
        </w:tc>
      </w:tr>
      <w:tr w:rsidR="00D4466F" w:rsidTr="00C1296C">
        <w:tc>
          <w:tcPr>
            <w:tcW w:w="2130" w:type="dxa"/>
          </w:tcPr>
          <w:p w:rsidR="00D4466F" w:rsidRDefault="00D4466F" w:rsidP="00C1296C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2954C1" w:rsidRDefault="00D4466F" w:rsidP="002954C1">
            <w:r>
              <w:rPr>
                <w:rFonts w:hint="eastAsia"/>
              </w:rPr>
              <w:t>用户名、密码、企业名称、企业邮箱个人没有修改权限</w:t>
            </w:r>
          </w:p>
        </w:tc>
      </w:tr>
      <w:tr w:rsidR="008707B0" w:rsidTr="00C1296C">
        <w:tc>
          <w:tcPr>
            <w:tcW w:w="2130" w:type="dxa"/>
          </w:tcPr>
          <w:p w:rsidR="008707B0" w:rsidRDefault="008707B0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8707B0" w:rsidRDefault="008707B0" w:rsidP="00C1296C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8707B0" w:rsidTr="00C1296C">
        <w:tc>
          <w:tcPr>
            <w:tcW w:w="2130" w:type="dxa"/>
          </w:tcPr>
          <w:p w:rsidR="008707B0" w:rsidRDefault="008707B0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8707B0" w:rsidRDefault="008707B0" w:rsidP="00C1296C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8707B0" w:rsidRDefault="008707B0" w:rsidP="00C1296C">
            <w:r>
              <w:rPr>
                <w:rFonts w:hint="eastAsia"/>
              </w:rPr>
              <w:t>{</w:t>
            </w:r>
          </w:p>
          <w:p w:rsidR="008707B0" w:rsidRDefault="008707B0" w:rsidP="00C1296C">
            <w:r>
              <w:tab/>
              <w:t>"data": {},</w:t>
            </w:r>
          </w:p>
          <w:p w:rsidR="008707B0" w:rsidRDefault="008707B0" w:rsidP="00C1296C">
            <w:r>
              <w:tab/>
              <w:t>"msg": "",</w:t>
            </w:r>
          </w:p>
          <w:p w:rsidR="008707B0" w:rsidRDefault="008707B0" w:rsidP="00C1296C">
            <w:r>
              <w:tab/>
              <w:t>"status": 0</w:t>
            </w:r>
          </w:p>
          <w:p w:rsidR="008707B0" w:rsidRDefault="008707B0" w:rsidP="00C1296C">
            <w:r>
              <w:t>}</w:t>
            </w:r>
          </w:p>
          <w:p w:rsidR="008707B0" w:rsidRDefault="008707B0" w:rsidP="00C1296C"/>
          <w:p w:rsidR="008707B0" w:rsidRDefault="008707B0" w:rsidP="00C1296C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8707B0" w:rsidRDefault="008707B0" w:rsidP="00C1296C">
            <w:r>
              <w:t>{</w:t>
            </w:r>
          </w:p>
          <w:p w:rsidR="008707B0" w:rsidRDefault="008707B0" w:rsidP="00C1296C">
            <w:r>
              <w:tab/>
              <w:t>"data": {},</w:t>
            </w:r>
          </w:p>
          <w:p w:rsidR="008707B0" w:rsidRDefault="008707B0" w:rsidP="00C1296C">
            <w:r>
              <w:tab/>
              <w:t>"msg": " Error Infor ",</w:t>
            </w:r>
          </w:p>
          <w:p w:rsidR="008707B0" w:rsidRDefault="008707B0" w:rsidP="00C1296C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8707B0" w:rsidRDefault="008707B0" w:rsidP="00C1296C">
            <w:r>
              <w:t>}</w:t>
            </w:r>
          </w:p>
        </w:tc>
      </w:tr>
    </w:tbl>
    <w:p w:rsidR="008707B0" w:rsidRDefault="008707B0" w:rsidP="008707B0"/>
    <w:p w:rsidR="007668E2" w:rsidRDefault="007668E2" w:rsidP="007668E2">
      <w:pPr>
        <w:pStyle w:val="4"/>
      </w:pPr>
      <w:r>
        <w:rPr>
          <w:rFonts w:hint="eastAsia"/>
        </w:rPr>
        <w:t>修改子商户信息</w:t>
      </w:r>
    </w:p>
    <w:p w:rsidR="007668E2" w:rsidRDefault="007668E2" w:rsidP="007668E2"/>
    <w:tbl>
      <w:tblPr>
        <w:tblStyle w:val="a5"/>
        <w:tblW w:w="0" w:type="auto"/>
        <w:tblLook w:val="04A0"/>
      </w:tblPr>
      <w:tblGrid>
        <w:gridCol w:w="2130"/>
        <w:gridCol w:w="2656"/>
        <w:gridCol w:w="1605"/>
        <w:gridCol w:w="2131"/>
      </w:tblGrid>
      <w:tr w:rsidR="007668E2" w:rsidTr="001338CF">
        <w:tc>
          <w:tcPr>
            <w:tcW w:w="8522" w:type="dxa"/>
            <w:gridSpan w:val="4"/>
          </w:tcPr>
          <w:p w:rsidR="007668E2" w:rsidRDefault="007668E2" w:rsidP="001338CF"/>
        </w:tc>
      </w:tr>
      <w:tr w:rsidR="007668E2" w:rsidTr="001338CF">
        <w:tc>
          <w:tcPr>
            <w:tcW w:w="2130" w:type="dxa"/>
          </w:tcPr>
          <w:p w:rsidR="007668E2" w:rsidRDefault="007668E2" w:rsidP="001338CF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7668E2" w:rsidRDefault="007668E2" w:rsidP="001338CF">
            <w:r>
              <w:rPr>
                <w:rFonts w:hint="eastAsia"/>
              </w:rPr>
              <w:t>http://ifengzi.cn/uc/modSub</w:t>
            </w:r>
            <w:r>
              <w:rPr>
                <w:rFonts w:hint="eastAsia"/>
                <w:color w:val="000000"/>
              </w:rPr>
              <w:t>En</w:t>
            </w:r>
            <w:r>
              <w:rPr>
                <w:rFonts w:hint="eastAsia"/>
              </w:rPr>
              <w:t>UserInfo.action</w:t>
            </w:r>
          </w:p>
        </w:tc>
      </w:tr>
      <w:tr w:rsidR="007668E2" w:rsidTr="001338CF">
        <w:tc>
          <w:tcPr>
            <w:tcW w:w="2130" w:type="dxa"/>
          </w:tcPr>
          <w:p w:rsidR="007668E2" w:rsidRDefault="007668E2" w:rsidP="001338CF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7668E2" w:rsidRDefault="007668E2" w:rsidP="001338CF">
            <w:r>
              <w:rPr>
                <w:rFonts w:hint="eastAsia"/>
              </w:rPr>
              <w:t>POST</w:t>
            </w:r>
          </w:p>
        </w:tc>
      </w:tr>
      <w:tr w:rsidR="007668E2" w:rsidTr="001338CF">
        <w:tc>
          <w:tcPr>
            <w:tcW w:w="2130" w:type="dxa"/>
          </w:tcPr>
          <w:p w:rsidR="007668E2" w:rsidRDefault="007668E2" w:rsidP="001338CF"/>
        </w:tc>
        <w:tc>
          <w:tcPr>
            <w:tcW w:w="2656" w:type="dxa"/>
          </w:tcPr>
          <w:p w:rsidR="007668E2" w:rsidRDefault="007668E2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7668E2" w:rsidRDefault="007668E2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7668E2" w:rsidRDefault="007668E2" w:rsidP="001338CF">
            <w:r>
              <w:rPr>
                <w:rFonts w:hint="eastAsia"/>
              </w:rPr>
              <w:t>是否必填</w:t>
            </w:r>
          </w:p>
        </w:tc>
      </w:tr>
      <w:tr w:rsidR="007668E2" w:rsidTr="001338CF">
        <w:tc>
          <w:tcPr>
            <w:tcW w:w="2130" w:type="dxa"/>
            <w:vMerge w:val="restart"/>
          </w:tcPr>
          <w:p w:rsidR="007668E2" w:rsidRDefault="007668E2" w:rsidP="001338CF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7668E2" w:rsidRDefault="007668E2" w:rsidP="001338CF">
            <w:r>
              <w:rPr>
                <w:rFonts w:hint="eastAsia"/>
              </w:rPr>
              <w:t>userid</w:t>
            </w:r>
          </w:p>
        </w:tc>
        <w:tc>
          <w:tcPr>
            <w:tcW w:w="1605" w:type="dxa"/>
          </w:tcPr>
          <w:p w:rsidR="007668E2" w:rsidRDefault="007668E2" w:rsidP="001338CF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7668E2" w:rsidRDefault="007668E2" w:rsidP="001338CF">
            <w:r>
              <w:rPr>
                <w:rFonts w:hint="eastAsia"/>
              </w:rPr>
              <w:t>必填</w:t>
            </w:r>
          </w:p>
        </w:tc>
      </w:tr>
      <w:tr w:rsidR="007668E2" w:rsidTr="001338CF">
        <w:tc>
          <w:tcPr>
            <w:tcW w:w="2130" w:type="dxa"/>
            <w:vMerge/>
          </w:tcPr>
          <w:p w:rsidR="007668E2" w:rsidRDefault="007668E2" w:rsidP="001338CF"/>
        </w:tc>
        <w:tc>
          <w:tcPr>
            <w:tcW w:w="2656" w:type="dxa"/>
          </w:tcPr>
          <w:p w:rsidR="007668E2" w:rsidRDefault="007668E2" w:rsidP="001338CF">
            <w:r w:rsidRPr="002954C1">
              <w:rPr>
                <w:rFonts w:hint="eastAsia"/>
              </w:rPr>
              <w:t>企业地址</w:t>
            </w:r>
          </w:p>
        </w:tc>
        <w:tc>
          <w:tcPr>
            <w:tcW w:w="1605" w:type="dxa"/>
          </w:tcPr>
          <w:p w:rsidR="007668E2" w:rsidRDefault="007668E2" w:rsidP="001338CF"/>
        </w:tc>
        <w:tc>
          <w:tcPr>
            <w:tcW w:w="2131" w:type="dxa"/>
          </w:tcPr>
          <w:p w:rsidR="007668E2" w:rsidRDefault="007668E2" w:rsidP="001338CF"/>
        </w:tc>
      </w:tr>
      <w:tr w:rsidR="007668E2" w:rsidTr="001338CF">
        <w:tc>
          <w:tcPr>
            <w:tcW w:w="2130" w:type="dxa"/>
            <w:vMerge/>
          </w:tcPr>
          <w:p w:rsidR="007668E2" w:rsidRDefault="007668E2" w:rsidP="001338CF"/>
        </w:tc>
        <w:tc>
          <w:tcPr>
            <w:tcW w:w="2656" w:type="dxa"/>
          </w:tcPr>
          <w:p w:rsidR="007668E2" w:rsidRPr="002954C1" w:rsidRDefault="007668E2" w:rsidP="001338CF">
            <w:r w:rsidRPr="002954C1">
              <w:rPr>
                <w:rFonts w:hint="eastAsia"/>
              </w:rPr>
              <w:t>联系人</w:t>
            </w:r>
          </w:p>
        </w:tc>
        <w:tc>
          <w:tcPr>
            <w:tcW w:w="1605" w:type="dxa"/>
          </w:tcPr>
          <w:p w:rsidR="007668E2" w:rsidRDefault="007668E2" w:rsidP="001338CF"/>
        </w:tc>
        <w:tc>
          <w:tcPr>
            <w:tcW w:w="2131" w:type="dxa"/>
          </w:tcPr>
          <w:p w:rsidR="007668E2" w:rsidRDefault="007668E2" w:rsidP="001338CF"/>
        </w:tc>
      </w:tr>
      <w:tr w:rsidR="007668E2" w:rsidTr="001338CF">
        <w:tc>
          <w:tcPr>
            <w:tcW w:w="2130" w:type="dxa"/>
            <w:vMerge/>
          </w:tcPr>
          <w:p w:rsidR="007668E2" w:rsidRDefault="007668E2" w:rsidP="001338CF"/>
        </w:tc>
        <w:tc>
          <w:tcPr>
            <w:tcW w:w="2656" w:type="dxa"/>
          </w:tcPr>
          <w:p w:rsidR="007668E2" w:rsidRPr="002954C1" w:rsidRDefault="007668E2" w:rsidP="001338CF">
            <w:r w:rsidRPr="002954C1">
              <w:rPr>
                <w:rFonts w:hint="eastAsia"/>
              </w:rPr>
              <w:t>联系电话</w:t>
            </w:r>
          </w:p>
        </w:tc>
        <w:tc>
          <w:tcPr>
            <w:tcW w:w="1605" w:type="dxa"/>
          </w:tcPr>
          <w:p w:rsidR="007668E2" w:rsidRDefault="007668E2" w:rsidP="001338CF"/>
        </w:tc>
        <w:tc>
          <w:tcPr>
            <w:tcW w:w="2131" w:type="dxa"/>
          </w:tcPr>
          <w:p w:rsidR="007668E2" w:rsidRDefault="007668E2" w:rsidP="001338CF"/>
        </w:tc>
      </w:tr>
      <w:tr w:rsidR="007668E2" w:rsidTr="001338CF">
        <w:tc>
          <w:tcPr>
            <w:tcW w:w="2130" w:type="dxa"/>
            <w:vMerge/>
          </w:tcPr>
          <w:p w:rsidR="007668E2" w:rsidRDefault="007668E2" w:rsidP="001338CF"/>
        </w:tc>
        <w:tc>
          <w:tcPr>
            <w:tcW w:w="2656" w:type="dxa"/>
          </w:tcPr>
          <w:p w:rsidR="007668E2" w:rsidRPr="002954C1" w:rsidRDefault="007668E2" w:rsidP="001338CF">
            <w:r w:rsidRPr="002954C1">
              <w:rPr>
                <w:rFonts w:hint="eastAsia"/>
              </w:rPr>
              <w:t>传真</w:t>
            </w:r>
          </w:p>
        </w:tc>
        <w:tc>
          <w:tcPr>
            <w:tcW w:w="1605" w:type="dxa"/>
          </w:tcPr>
          <w:p w:rsidR="007668E2" w:rsidRDefault="007668E2" w:rsidP="001338CF"/>
        </w:tc>
        <w:tc>
          <w:tcPr>
            <w:tcW w:w="2131" w:type="dxa"/>
          </w:tcPr>
          <w:p w:rsidR="007668E2" w:rsidRDefault="007668E2" w:rsidP="001338CF"/>
        </w:tc>
      </w:tr>
      <w:tr w:rsidR="007668E2" w:rsidTr="001338CF">
        <w:tc>
          <w:tcPr>
            <w:tcW w:w="2130" w:type="dxa"/>
            <w:vMerge/>
          </w:tcPr>
          <w:p w:rsidR="007668E2" w:rsidRDefault="007668E2" w:rsidP="001338CF"/>
        </w:tc>
        <w:tc>
          <w:tcPr>
            <w:tcW w:w="2656" w:type="dxa"/>
          </w:tcPr>
          <w:p w:rsidR="007668E2" w:rsidRPr="002954C1" w:rsidRDefault="007668E2" w:rsidP="001338CF">
            <w:r w:rsidRPr="002954C1">
              <w:rPr>
                <w:rFonts w:hint="eastAsia"/>
              </w:rPr>
              <w:t>企业网站</w:t>
            </w:r>
          </w:p>
        </w:tc>
        <w:tc>
          <w:tcPr>
            <w:tcW w:w="1605" w:type="dxa"/>
          </w:tcPr>
          <w:p w:rsidR="007668E2" w:rsidRDefault="007668E2" w:rsidP="001338CF"/>
        </w:tc>
        <w:tc>
          <w:tcPr>
            <w:tcW w:w="2131" w:type="dxa"/>
          </w:tcPr>
          <w:p w:rsidR="007668E2" w:rsidRDefault="007668E2" w:rsidP="001338CF"/>
        </w:tc>
      </w:tr>
      <w:tr w:rsidR="007668E2" w:rsidTr="001338CF">
        <w:tc>
          <w:tcPr>
            <w:tcW w:w="2130" w:type="dxa"/>
          </w:tcPr>
          <w:p w:rsidR="007668E2" w:rsidRDefault="007668E2" w:rsidP="001338CF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7668E2" w:rsidRDefault="007668E2" w:rsidP="001338CF">
            <w:r>
              <w:rPr>
                <w:rFonts w:hint="eastAsia"/>
              </w:rPr>
              <w:t>需要登录和数据权限</w:t>
            </w:r>
          </w:p>
        </w:tc>
      </w:tr>
      <w:tr w:rsidR="007668E2" w:rsidTr="001338CF">
        <w:tc>
          <w:tcPr>
            <w:tcW w:w="2130" w:type="dxa"/>
          </w:tcPr>
          <w:p w:rsidR="007668E2" w:rsidRDefault="007668E2" w:rsidP="001338CF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7668E2" w:rsidRDefault="007668E2" w:rsidP="001338CF">
            <w:r>
              <w:rPr>
                <w:rFonts w:hint="eastAsia"/>
              </w:rPr>
              <w:t>用户名、密码、企业名称、企业邮箱个人没有修改权限</w:t>
            </w:r>
          </w:p>
        </w:tc>
      </w:tr>
      <w:tr w:rsidR="007668E2" w:rsidTr="001338CF">
        <w:tc>
          <w:tcPr>
            <w:tcW w:w="2130" w:type="dxa"/>
          </w:tcPr>
          <w:p w:rsidR="007668E2" w:rsidRDefault="007668E2" w:rsidP="001338CF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7668E2" w:rsidRDefault="007668E2" w:rsidP="001338CF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7668E2" w:rsidTr="001338CF">
        <w:tc>
          <w:tcPr>
            <w:tcW w:w="2130" w:type="dxa"/>
          </w:tcPr>
          <w:p w:rsidR="007668E2" w:rsidRDefault="007668E2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7668E2" w:rsidRDefault="007668E2" w:rsidP="001338CF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7668E2" w:rsidRDefault="007668E2" w:rsidP="001338CF">
            <w:r>
              <w:rPr>
                <w:rFonts w:hint="eastAsia"/>
              </w:rPr>
              <w:t>{</w:t>
            </w:r>
          </w:p>
          <w:p w:rsidR="007668E2" w:rsidRDefault="007668E2" w:rsidP="001338CF">
            <w:r>
              <w:tab/>
              <w:t>"data": {},</w:t>
            </w:r>
          </w:p>
          <w:p w:rsidR="007668E2" w:rsidRDefault="007668E2" w:rsidP="001338CF">
            <w:r>
              <w:tab/>
              <w:t>"msg": "",</w:t>
            </w:r>
          </w:p>
          <w:p w:rsidR="007668E2" w:rsidRDefault="007668E2" w:rsidP="001338CF">
            <w:r>
              <w:tab/>
              <w:t>"status": 0</w:t>
            </w:r>
          </w:p>
          <w:p w:rsidR="007668E2" w:rsidRDefault="007668E2" w:rsidP="001338CF">
            <w:r>
              <w:t>}</w:t>
            </w:r>
          </w:p>
          <w:p w:rsidR="007668E2" w:rsidRDefault="007668E2" w:rsidP="001338CF"/>
          <w:p w:rsidR="007668E2" w:rsidRDefault="007668E2" w:rsidP="001338CF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7668E2" w:rsidRDefault="007668E2" w:rsidP="001338CF">
            <w:r>
              <w:t>{</w:t>
            </w:r>
          </w:p>
          <w:p w:rsidR="007668E2" w:rsidRDefault="007668E2" w:rsidP="001338CF">
            <w:r>
              <w:tab/>
              <w:t>"data": {},</w:t>
            </w:r>
          </w:p>
          <w:p w:rsidR="007668E2" w:rsidRDefault="007668E2" w:rsidP="001338CF">
            <w:r>
              <w:tab/>
              <w:t>"msg": " Error Infor ",</w:t>
            </w:r>
          </w:p>
          <w:p w:rsidR="007668E2" w:rsidRDefault="007668E2" w:rsidP="001338CF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7668E2" w:rsidRDefault="007668E2" w:rsidP="001338CF">
            <w:r>
              <w:t>}</w:t>
            </w:r>
          </w:p>
        </w:tc>
      </w:tr>
    </w:tbl>
    <w:p w:rsidR="007668E2" w:rsidRDefault="007668E2" w:rsidP="007668E2"/>
    <w:p w:rsidR="00CC64E9" w:rsidRDefault="00CC64E9" w:rsidP="00CC64E9"/>
    <w:p w:rsidR="00CC64E9" w:rsidRDefault="00CC64E9" w:rsidP="00CC64E9">
      <w:pPr>
        <w:pStyle w:val="4"/>
      </w:pPr>
      <w:r>
        <w:rPr>
          <w:rFonts w:hint="eastAsia"/>
        </w:rPr>
        <w:t>修改管理员信息</w:t>
      </w:r>
    </w:p>
    <w:p w:rsidR="00CC64E9" w:rsidRDefault="00CC64E9" w:rsidP="00CC64E9"/>
    <w:tbl>
      <w:tblPr>
        <w:tblStyle w:val="a5"/>
        <w:tblW w:w="0" w:type="auto"/>
        <w:tblLook w:val="04A0"/>
      </w:tblPr>
      <w:tblGrid>
        <w:gridCol w:w="2130"/>
        <w:gridCol w:w="2656"/>
        <w:gridCol w:w="1605"/>
        <w:gridCol w:w="2131"/>
      </w:tblGrid>
      <w:tr w:rsidR="00CC64E9" w:rsidTr="00C1296C">
        <w:tc>
          <w:tcPr>
            <w:tcW w:w="8522" w:type="dxa"/>
            <w:gridSpan w:val="4"/>
          </w:tcPr>
          <w:p w:rsidR="00CC64E9" w:rsidRDefault="00CC64E9" w:rsidP="00C1296C"/>
        </w:tc>
      </w:tr>
      <w:tr w:rsidR="00CC64E9" w:rsidTr="00C1296C">
        <w:tc>
          <w:tcPr>
            <w:tcW w:w="2130" w:type="dxa"/>
          </w:tcPr>
          <w:p w:rsidR="00CC64E9" w:rsidRDefault="00CC64E9" w:rsidP="00C1296C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CC64E9" w:rsidRDefault="00CC64E9" w:rsidP="00CC64E9">
            <w:r>
              <w:rPr>
                <w:rFonts w:hint="eastAsia"/>
              </w:rPr>
              <w:t>http://ifengzi.cn/uc/mod</w:t>
            </w:r>
            <w:r>
              <w:rPr>
                <w:rFonts w:hint="eastAsia"/>
                <w:color w:val="000000"/>
              </w:rPr>
              <w:t>Mgr</w:t>
            </w:r>
            <w:r>
              <w:rPr>
                <w:rFonts w:hint="eastAsia"/>
              </w:rPr>
              <w:t>Info.action</w:t>
            </w:r>
          </w:p>
        </w:tc>
      </w:tr>
      <w:tr w:rsidR="00CC64E9" w:rsidTr="00C1296C">
        <w:tc>
          <w:tcPr>
            <w:tcW w:w="2130" w:type="dxa"/>
          </w:tcPr>
          <w:p w:rsidR="00CC64E9" w:rsidRDefault="00CC64E9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CC64E9" w:rsidRDefault="00CC64E9" w:rsidP="00C1296C">
            <w:r>
              <w:rPr>
                <w:rFonts w:hint="eastAsia"/>
              </w:rPr>
              <w:t>POST</w:t>
            </w:r>
          </w:p>
        </w:tc>
      </w:tr>
      <w:tr w:rsidR="00CC64E9" w:rsidTr="00C1296C">
        <w:tc>
          <w:tcPr>
            <w:tcW w:w="2130" w:type="dxa"/>
          </w:tcPr>
          <w:p w:rsidR="00CC64E9" w:rsidRDefault="00CC64E9" w:rsidP="00C1296C"/>
        </w:tc>
        <w:tc>
          <w:tcPr>
            <w:tcW w:w="2656" w:type="dxa"/>
          </w:tcPr>
          <w:p w:rsidR="00CC64E9" w:rsidRDefault="00CC64E9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CC64E9" w:rsidRDefault="00CC64E9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CC64E9" w:rsidRDefault="00CC64E9" w:rsidP="00C1296C">
            <w:r>
              <w:rPr>
                <w:rFonts w:hint="eastAsia"/>
              </w:rPr>
              <w:t>是否必填</w:t>
            </w:r>
          </w:p>
        </w:tc>
      </w:tr>
      <w:tr w:rsidR="00CC64E9" w:rsidTr="00C1296C">
        <w:tc>
          <w:tcPr>
            <w:tcW w:w="2130" w:type="dxa"/>
            <w:vMerge w:val="restart"/>
          </w:tcPr>
          <w:p w:rsidR="00CC64E9" w:rsidRDefault="00CC64E9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CC64E9" w:rsidRDefault="00CC64E9" w:rsidP="00C1296C">
            <w:r>
              <w:rPr>
                <w:rFonts w:hint="eastAsia"/>
              </w:rPr>
              <w:t>userid</w:t>
            </w:r>
          </w:p>
        </w:tc>
        <w:tc>
          <w:tcPr>
            <w:tcW w:w="1605" w:type="dxa"/>
          </w:tcPr>
          <w:p w:rsidR="00CC64E9" w:rsidRDefault="00CC64E9" w:rsidP="00C1296C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CC64E9" w:rsidRDefault="00CC64E9" w:rsidP="00C1296C">
            <w:r>
              <w:rPr>
                <w:rFonts w:hint="eastAsia"/>
              </w:rPr>
              <w:t>必填</w:t>
            </w:r>
          </w:p>
        </w:tc>
      </w:tr>
      <w:tr w:rsidR="00CC64E9" w:rsidTr="00C1296C">
        <w:tc>
          <w:tcPr>
            <w:tcW w:w="2130" w:type="dxa"/>
            <w:vMerge/>
          </w:tcPr>
          <w:p w:rsidR="00CC64E9" w:rsidRDefault="00CC64E9" w:rsidP="00C1296C"/>
        </w:tc>
        <w:tc>
          <w:tcPr>
            <w:tcW w:w="2656" w:type="dxa"/>
          </w:tcPr>
          <w:p w:rsidR="00CC64E9" w:rsidRDefault="00CC64E9" w:rsidP="00C1296C"/>
        </w:tc>
        <w:tc>
          <w:tcPr>
            <w:tcW w:w="1605" w:type="dxa"/>
          </w:tcPr>
          <w:p w:rsidR="00CC64E9" w:rsidRDefault="00CC64E9" w:rsidP="00C1296C"/>
        </w:tc>
        <w:tc>
          <w:tcPr>
            <w:tcW w:w="2131" w:type="dxa"/>
          </w:tcPr>
          <w:p w:rsidR="00CC64E9" w:rsidRDefault="00CC64E9" w:rsidP="00C1296C"/>
        </w:tc>
      </w:tr>
      <w:tr w:rsidR="00CC64E9" w:rsidTr="00C1296C">
        <w:tc>
          <w:tcPr>
            <w:tcW w:w="2130" w:type="dxa"/>
          </w:tcPr>
          <w:p w:rsidR="00CC64E9" w:rsidRDefault="00CC64E9" w:rsidP="00C1296C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CC64E9" w:rsidRDefault="00CC64E9" w:rsidP="00C1296C">
            <w:r>
              <w:rPr>
                <w:rFonts w:hint="eastAsia"/>
              </w:rPr>
              <w:t>需要登录和数据权限</w:t>
            </w:r>
          </w:p>
        </w:tc>
      </w:tr>
      <w:tr w:rsidR="002954C1" w:rsidTr="00C1296C">
        <w:tc>
          <w:tcPr>
            <w:tcW w:w="2130" w:type="dxa"/>
          </w:tcPr>
          <w:p w:rsidR="002954C1" w:rsidRDefault="002954C1" w:rsidP="00C1296C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2954C1" w:rsidRDefault="002954C1" w:rsidP="00C1296C">
            <w:r>
              <w:rPr>
                <w:rFonts w:hint="eastAsia"/>
              </w:rPr>
              <w:t>用户名、密码、企业名称、企业邮箱个人没有修改权限</w:t>
            </w:r>
          </w:p>
        </w:tc>
      </w:tr>
      <w:tr w:rsidR="00CC64E9" w:rsidTr="00C1296C">
        <w:tc>
          <w:tcPr>
            <w:tcW w:w="2130" w:type="dxa"/>
          </w:tcPr>
          <w:p w:rsidR="00CC64E9" w:rsidRDefault="00CC64E9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CC64E9" w:rsidRDefault="00CC64E9" w:rsidP="00C1296C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CC64E9" w:rsidTr="00C1296C">
        <w:tc>
          <w:tcPr>
            <w:tcW w:w="2130" w:type="dxa"/>
          </w:tcPr>
          <w:p w:rsidR="00CC64E9" w:rsidRDefault="00CC64E9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CC64E9" w:rsidRDefault="00CC64E9" w:rsidP="00C1296C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CC64E9" w:rsidRDefault="00CC64E9" w:rsidP="00C1296C">
            <w:r>
              <w:rPr>
                <w:rFonts w:hint="eastAsia"/>
              </w:rPr>
              <w:t>{</w:t>
            </w:r>
          </w:p>
          <w:p w:rsidR="00CC64E9" w:rsidRDefault="00CC64E9" w:rsidP="00C1296C">
            <w:r>
              <w:tab/>
              <w:t>"data": {},</w:t>
            </w:r>
          </w:p>
          <w:p w:rsidR="00CC64E9" w:rsidRDefault="00CC64E9" w:rsidP="00C1296C">
            <w:r>
              <w:tab/>
              <w:t>"msg": "",</w:t>
            </w:r>
          </w:p>
          <w:p w:rsidR="00CC64E9" w:rsidRDefault="00CC64E9" w:rsidP="00C1296C">
            <w:r>
              <w:tab/>
              <w:t>"status": 0</w:t>
            </w:r>
          </w:p>
          <w:p w:rsidR="00CC64E9" w:rsidRDefault="00CC64E9" w:rsidP="00C1296C">
            <w:r>
              <w:t>}</w:t>
            </w:r>
          </w:p>
          <w:p w:rsidR="00CC64E9" w:rsidRDefault="00CC64E9" w:rsidP="00C1296C"/>
          <w:p w:rsidR="00CC64E9" w:rsidRDefault="00CC64E9" w:rsidP="00C1296C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CC64E9" w:rsidRDefault="00CC64E9" w:rsidP="00C1296C">
            <w:r>
              <w:t>{</w:t>
            </w:r>
          </w:p>
          <w:p w:rsidR="00CC64E9" w:rsidRDefault="00CC64E9" w:rsidP="00C1296C">
            <w:r>
              <w:tab/>
              <w:t>"data": {},</w:t>
            </w:r>
          </w:p>
          <w:p w:rsidR="00CC64E9" w:rsidRDefault="00CC64E9" w:rsidP="00C1296C">
            <w:r>
              <w:lastRenderedPageBreak/>
              <w:tab/>
              <w:t>"msg": " Error Infor ",</w:t>
            </w:r>
          </w:p>
          <w:p w:rsidR="00CC64E9" w:rsidRDefault="00CC64E9" w:rsidP="00C1296C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CC64E9" w:rsidRDefault="00CC64E9" w:rsidP="00C1296C">
            <w:r>
              <w:t>}</w:t>
            </w:r>
          </w:p>
        </w:tc>
      </w:tr>
    </w:tbl>
    <w:p w:rsidR="00CC64E9" w:rsidRDefault="00CC64E9" w:rsidP="00CC64E9"/>
    <w:p w:rsidR="00B36127" w:rsidRDefault="003C43F4" w:rsidP="00B36127">
      <w:pPr>
        <w:pStyle w:val="4"/>
      </w:pPr>
      <w:r>
        <w:rPr>
          <w:rFonts w:hint="eastAsia"/>
        </w:rPr>
        <w:t>业务</w:t>
      </w:r>
      <w:r w:rsidR="00B36127">
        <w:rPr>
          <w:rFonts w:hint="eastAsia"/>
        </w:rPr>
        <w:t>管理员修改商户信息</w:t>
      </w:r>
    </w:p>
    <w:p w:rsidR="00B36127" w:rsidRDefault="00B36127" w:rsidP="00B36127"/>
    <w:tbl>
      <w:tblPr>
        <w:tblStyle w:val="a5"/>
        <w:tblW w:w="0" w:type="auto"/>
        <w:tblLook w:val="04A0"/>
      </w:tblPr>
      <w:tblGrid>
        <w:gridCol w:w="2130"/>
        <w:gridCol w:w="2656"/>
        <w:gridCol w:w="1605"/>
        <w:gridCol w:w="2131"/>
      </w:tblGrid>
      <w:tr w:rsidR="00B36127" w:rsidTr="001338CF">
        <w:tc>
          <w:tcPr>
            <w:tcW w:w="8522" w:type="dxa"/>
            <w:gridSpan w:val="4"/>
          </w:tcPr>
          <w:p w:rsidR="00B36127" w:rsidRDefault="00B36127" w:rsidP="001338CF"/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B36127" w:rsidRDefault="00B36127" w:rsidP="001338CF">
            <w:r>
              <w:rPr>
                <w:rFonts w:hint="eastAsia"/>
              </w:rPr>
              <w:t>http://ifengzi.cn/uc/mod</w:t>
            </w:r>
            <w:r>
              <w:rPr>
                <w:rFonts w:hint="eastAsia"/>
                <w:color w:val="000000"/>
              </w:rPr>
              <w:t>En</w:t>
            </w:r>
            <w:r>
              <w:rPr>
                <w:rFonts w:hint="eastAsia"/>
              </w:rPr>
              <w:t>UserInfoByMgr.action</w:t>
            </w:r>
          </w:p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B36127" w:rsidRDefault="00B36127" w:rsidP="001338CF">
            <w:r>
              <w:rPr>
                <w:rFonts w:hint="eastAsia"/>
              </w:rPr>
              <w:t>POST</w:t>
            </w:r>
          </w:p>
        </w:tc>
      </w:tr>
      <w:tr w:rsidR="00B36127" w:rsidTr="001338CF">
        <w:tc>
          <w:tcPr>
            <w:tcW w:w="2130" w:type="dxa"/>
          </w:tcPr>
          <w:p w:rsidR="00B36127" w:rsidRDefault="00B36127" w:rsidP="001338CF"/>
        </w:tc>
        <w:tc>
          <w:tcPr>
            <w:tcW w:w="2656" w:type="dxa"/>
          </w:tcPr>
          <w:p w:rsidR="00B36127" w:rsidRDefault="00B36127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B36127" w:rsidRDefault="00B36127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B36127" w:rsidRDefault="00B36127" w:rsidP="001338CF">
            <w:r>
              <w:rPr>
                <w:rFonts w:hint="eastAsia"/>
              </w:rPr>
              <w:t>是否必填</w:t>
            </w:r>
          </w:p>
        </w:tc>
      </w:tr>
      <w:tr w:rsidR="00B36127" w:rsidTr="001338CF">
        <w:tc>
          <w:tcPr>
            <w:tcW w:w="2130" w:type="dxa"/>
            <w:vMerge w:val="restart"/>
          </w:tcPr>
          <w:p w:rsidR="00B36127" w:rsidRDefault="00B36127" w:rsidP="001338CF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B36127" w:rsidRDefault="00B36127" w:rsidP="001338CF">
            <w:r>
              <w:rPr>
                <w:rFonts w:hint="eastAsia"/>
              </w:rPr>
              <w:t>userid</w:t>
            </w:r>
          </w:p>
        </w:tc>
        <w:tc>
          <w:tcPr>
            <w:tcW w:w="1605" w:type="dxa"/>
          </w:tcPr>
          <w:p w:rsidR="00B36127" w:rsidRDefault="00B36127" w:rsidP="001338CF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B36127" w:rsidRDefault="00B36127" w:rsidP="001338CF">
            <w:r>
              <w:rPr>
                <w:rFonts w:hint="eastAsia"/>
              </w:rPr>
              <w:t>必填</w:t>
            </w:r>
          </w:p>
        </w:tc>
      </w:tr>
      <w:tr w:rsidR="00B36127" w:rsidTr="001338CF">
        <w:tc>
          <w:tcPr>
            <w:tcW w:w="2130" w:type="dxa"/>
            <w:vMerge/>
          </w:tcPr>
          <w:p w:rsidR="00B36127" w:rsidRDefault="00B36127" w:rsidP="001338CF"/>
        </w:tc>
        <w:tc>
          <w:tcPr>
            <w:tcW w:w="2656" w:type="dxa"/>
          </w:tcPr>
          <w:p w:rsidR="00B36127" w:rsidRDefault="00B36127" w:rsidP="001338CF">
            <w:r w:rsidRPr="002954C1">
              <w:rPr>
                <w:rFonts w:hint="eastAsia"/>
              </w:rPr>
              <w:t>企业地址</w:t>
            </w:r>
          </w:p>
        </w:tc>
        <w:tc>
          <w:tcPr>
            <w:tcW w:w="1605" w:type="dxa"/>
          </w:tcPr>
          <w:p w:rsidR="00B36127" w:rsidRDefault="00B36127" w:rsidP="001338CF"/>
        </w:tc>
        <w:tc>
          <w:tcPr>
            <w:tcW w:w="2131" w:type="dxa"/>
          </w:tcPr>
          <w:p w:rsidR="00B36127" w:rsidRDefault="00B36127" w:rsidP="001338CF"/>
        </w:tc>
      </w:tr>
      <w:tr w:rsidR="00B36127" w:rsidTr="001338CF">
        <w:tc>
          <w:tcPr>
            <w:tcW w:w="2130" w:type="dxa"/>
            <w:vMerge/>
          </w:tcPr>
          <w:p w:rsidR="00B36127" w:rsidRDefault="00B36127" w:rsidP="001338CF"/>
        </w:tc>
        <w:tc>
          <w:tcPr>
            <w:tcW w:w="2656" w:type="dxa"/>
          </w:tcPr>
          <w:p w:rsidR="00B36127" w:rsidRPr="002954C1" w:rsidRDefault="00B36127" w:rsidP="001338CF">
            <w:r w:rsidRPr="002954C1">
              <w:rPr>
                <w:rFonts w:hint="eastAsia"/>
              </w:rPr>
              <w:t>联系人</w:t>
            </w:r>
          </w:p>
        </w:tc>
        <w:tc>
          <w:tcPr>
            <w:tcW w:w="1605" w:type="dxa"/>
          </w:tcPr>
          <w:p w:rsidR="00B36127" w:rsidRDefault="00B36127" w:rsidP="001338CF"/>
        </w:tc>
        <w:tc>
          <w:tcPr>
            <w:tcW w:w="2131" w:type="dxa"/>
          </w:tcPr>
          <w:p w:rsidR="00B36127" w:rsidRDefault="00B36127" w:rsidP="001338CF"/>
        </w:tc>
      </w:tr>
      <w:tr w:rsidR="00B36127" w:rsidTr="001338CF">
        <w:tc>
          <w:tcPr>
            <w:tcW w:w="2130" w:type="dxa"/>
            <w:vMerge/>
          </w:tcPr>
          <w:p w:rsidR="00B36127" w:rsidRDefault="00B36127" w:rsidP="001338CF"/>
        </w:tc>
        <w:tc>
          <w:tcPr>
            <w:tcW w:w="2656" w:type="dxa"/>
          </w:tcPr>
          <w:p w:rsidR="00B36127" w:rsidRPr="002954C1" w:rsidRDefault="00B36127" w:rsidP="001338CF">
            <w:r w:rsidRPr="002954C1">
              <w:rPr>
                <w:rFonts w:hint="eastAsia"/>
              </w:rPr>
              <w:t>联系电话</w:t>
            </w:r>
          </w:p>
        </w:tc>
        <w:tc>
          <w:tcPr>
            <w:tcW w:w="1605" w:type="dxa"/>
          </w:tcPr>
          <w:p w:rsidR="00B36127" w:rsidRDefault="00B36127" w:rsidP="001338CF"/>
        </w:tc>
        <w:tc>
          <w:tcPr>
            <w:tcW w:w="2131" w:type="dxa"/>
          </w:tcPr>
          <w:p w:rsidR="00B36127" w:rsidRDefault="00B36127" w:rsidP="001338CF"/>
        </w:tc>
      </w:tr>
      <w:tr w:rsidR="00B36127" w:rsidTr="001338CF">
        <w:tc>
          <w:tcPr>
            <w:tcW w:w="2130" w:type="dxa"/>
            <w:vMerge/>
          </w:tcPr>
          <w:p w:rsidR="00B36127" w:rsidRDefault="00B36127" w:rsidP="001338CF"/>
        </w:tc>
        <w:tc>
          <w:tcPr>
            <w:tcW w:w="2656" w:type="dxa"/>
          </w:tcPr>
          <w:p w:rsidR="00B36127" w:rsidRPr="002954C1" w:rsidRDefault="00B36127" w:rsidP="001338CF">
            <w:r w:rsidRPr="002954C1">
              <w:rPr>
                <w:rFonts w:hint="eastAsia"/>
              </w:rPr>
              <w:t>传真</w:t>
            </w:r>
          </w:p>
        </w:tc>
        <w:tc>
          <w:tcPr>
            <w:tcW w:w="1605" w:type="dxa"/>
          </w:tcPr>
          <w:p w:rsidR="00B36127" w:rsidRDefault="00B36127" w:rsidP="001338CF"/>
        </w:tc>
        <w:tc>
          <w:tcPr>
            <w:tcW w:w="2131" w:type="dxa"/>
          </w:tcPr>
          <w:p w:rsidR="00B36127" w:rsidRDefault="00B36127" w:rsidP="001338CF"/>
        </w:tc>
      </w:tr>
      <w:tr w:rsidR="00B36127" w:rsidTr="001338CF">
        <w:tc>
          <w:tcPr>
            <w:tcW w:w="2130" w:type="dxa"/>
            <w:vMerge/>
          </w:tcPr>
          <w:p w:rsidR="00B36127" w:rsidRDefault="00B36127" w:rsidP="001338CF"/>
        </w:tc>
        <w:tc>
          <w:tcPr>
            <w:tcW w:w="2656" w:type="dxa"/>
          </w:tcPr>
          <w:p w:rsidR="00B36127" w:rsidRPr="002954C1" w:rsidRDefault="00B36127" w:rsidP="001338CF">
            <w:r w:rsidRPr="002954C1">
              <w:rPr>
                <w:rFonts w:hint="eastAsia"/>
              </w:rPr>
              <w:t>企业网站</w:t>
            </w:r>
          </w:p>
        </w:tc>
        <w:tc>
          <w:tcPr>
            <w:tcW w:w="1605" w:type="dxa"/>
          </w:tcPr>
          <w:p w:rsidR="00B36127" w:rsidRDefault="00B36127" w:rsidP="001338CF"/>
        </w:tc>
        <w:tc>
          <w:tcPr>
            <w:tcW w:w="2131" w:type="dxa"/>
          </w:tcPr>
          <w:p w:rsidR="00B36127" w:rsidRDefault="00B36127" w:rsidP="001338CF"/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B36127" w:rsidRDefault="00B36127" w:rsidP="001338CF">
            <w:r>
              <w:rPr>
                <w:rFonts w:hint="eastAsia"/>
              </w:rPr>
              <w:t>需要登录和数据权限</w:t>
            </w:r>
          </w:p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B36127" w:rsidRDefault="00B36127" w:rsidP="003C43F4">
            <w:r>
              <w:rPr>
                <w:rFonts w:hint="eastAsia"/>
              </w:rPr>
              <w:t>用户名、密码</w:t>
            </w:r>
            <w:r w:rsidR="003C43F4">
              <w:rPr>
                <w:rFonts w:hint="eastAsia"/>
              </w:rPr>
              <w:t>不能</w:t>
            </w:r>
            <w:r>
              <w:rPr>
                <w:rFonts w:hint="eastAsia"/>
              </w:rPr>
              <w:t>修改</w:t>
            </w:r>
          </w:p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B36127" w:rsidRDefault="00B36127" w:rsidP="001338CF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B36127" w:rsidRDefault="00B36127" w:rsidP="001338CF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B36127" w:rsidRDefault="00B36127" w:rsidP="001338CF">
            <w:r>
              <w:rPr>
                <w:rFonts w:hint="eastAsia"/>
              </w:rPr>
              <w:t>{</w:t>
            </w:r>
          </w:p>
          <w:p w:rsidR="00B36127" w:rsidRDefault="00B36127" w:rsidP="001338CF">
            <w:r>
              <w:tab/>
              <w:t>"data": {},</w:t>
            </w:r>
          </w:p>
          <w:p w:rsidR="00B36127" w:rsidRDefault="00B36127" w:rsidP="001338CF">
            <w:r>
              <w:tab/>
              <w:t>"msg": "",</w:t>
            </w:r>
          </w:p>
          <w:p w:rsidR="00B36127" w:rsidRDefault="00B36127" w:rsidP="001338CF">
            <w:r>
              <w:tab/>
              <w:t>"status": 0</w:t>
            </w:r>
          </w:p>
          <w:p w:rsidR="00B36127" w:rsidRDefault="00B36127" w:rsidP="001338CF">
            <w:r>
              <w:t>}</w:t>
            </w:r>
          </w:p>
          <w:p w:rsidR="00B36127" w:rsidRDefault="00B36127" w:rsidP="001338CF"/>
          <w:p w:rsidR="00B36127" w:rsidRDefault="00B36127" w:rsidP="001338CF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B36127" w:rsidRDefault="00B36127" w:rsidP="001338CF">
            <w:r>
              <w:t>{</w:t>
            </w:r>
          </w:p>
          <w:p w:rsidR="00B36127" w:rsidRDefault="00B36127" w:rsidP="001338CF">
            <w:r>
              <w:tab/>
              <w:t>"data": {},</w:t>
            </w:r>
          </w:p>
          <w:p w:rsidR="00B36127" w:rsidRDefault="00B36127" w:rsidP="001338CF">
            <w:r>
              <w:tab/>
              <w:t>"msg": " Error Infor ",</w:t>
            </w:r>
          </w:p>
          <w:p w:rsidR="00B36127" w:rsidRDefault="00B36127" w:rsidP="001338CF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B36127" w:rsidRDefault="00B36127" w:rsidP="001338CF">
            <w:r>
              <w:t>}</w:t>
            </w:r>
          </w:p>
        </w:tc>
      </w:tr>
    </w:tbl>
    <w:p w:rsidR="00B36127" w:rsidRDefault="00B36127" w:rsidP="00B36127"/>
    <w:p w:rsidR="00B36127" w:rsidRDefault="003528DA" w:rsidP="00B36127">
      <w:pPr>
        <w:pStyle w:val="4"/>
      </w:pPr>
      <w:r>
        <w:rPr>
          <w:rFonts w:hint="eastAsia"/>
        </w:rPr>
        <w:t>商户</w:t>
      </w:r>
      <w:r w:rsidR="00B36127">
        <w:rPr>
          <w:rFonts w:hint="eastAsia"/>
        </w:rPr>
        <w:t>修改子商户信息</w:t>
      </w:r>
    </w:p>
    <w:p w:rsidR="00B36127" w:rsidRDefault="00B36127" w:rsidP="00B36127"/>
    <w:tbl>
      <w:tblPr>
        <w:tblStyle w:val="a5"/>
        <w:tblW w:w="0" w:type="auto"/>
        <w:tblLook w:val="04A0"/>
      </w:tblPr>
      <w:tblGrid>
        <w:gridCol w:w="2130"/>
        <w:gridCol w:w="2656"/>
        <w:gridCol w:w="1605"/>
        <w:gridCol w:w="2131"/>
      </w:tblGrid>
      <w:tr w:rsidR="00B36127" w:rsidTr="001338CF">
        <w:tc>
          <w:tcPr>
            <w:tcW w:w="8522" w:type="dxa"/>
            <w:gridSpan w:val="4"/>
          </w:tcPr>
          <w:p w:rsidR="00B36127" w:rsidRDefault="00B36127" w:rsidP="001338CF"/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B36127" w:rsidRDefault="00B36127" w:rsidP="001338CF">
            <w:r>
              <w:rPr>
                <w:rFonts w:hint="eastAsia"/>
              </w:rPr>
              <w:t>http://ifengzi.cn/uc/modSub</w:t>
            </w:r>
            <w:r>
              <w:rPr>
                <w:rFonts w:hint="eastAsia"/>
                <w:color w:val="000000"/>
              </w:rPr>
              <w:t>En</w:t>
            </w:r>
            <w:r>
              <w:rPr>
                <w:rFonts w:hint="eastAsia"/>
              </w:rPr>
              <w:t>UserInfoByMgr.action</w:t>
            </w:r>
          </w:p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B36127" w:rsidRDefault="00B36127" w:rsidP="001338CF">
            <w:r>
              <w:rPr>
                <w:rFonts w:hint="eastAsia"/>
              </w:rPr>
              <w:t>POST</w:t>
            </w:r>
          </w:p>
        </w:tc>
      </w:tr>
      <w:tr w:rsidR="00B36127" w:rsidTr="001338CF">
        <w:tc>
          <w:tcPr>
            <w:tcW w:w="2130" w:type="dxa"/>
          </w:tcPr>
          <w:p w:rsidR="00B36127" w:rsidRDefault="00B36127" w:rsidP="001338CF"/>
        </w:tc>
        <w:tc>
          <w:tcPr>
            <w:tcW w:w="2656" w:type="dxa"/>
          </w:tcPr>
          <w:p w:rsidR="00B36127" w:rsidRDefault="00B36127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B36127" w:rsidRDefault="00B36127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B36127" w:rsidRDefault="00B36127" w:rsidP="001338CF">
            <w:r>
              <w:rPr>
                <w:rFonts w:hint="eastAsia"/>
              </w:rPr>
              <w:t>是否必填</w:t>
            </w:r>
          </w:p>
        </w:tc>
      </w:tr>
      <w:tr w:rsidR="00B36127" w:rsidTr="001338CF">
        <w:tc>
          <w:tcPr>
            <w:tcW w:w="2130" w:type="dxa"/>
            <w:vMerge w:val="restart"/>
          </w:tcPr>
          <w:p w:rsidR="00B36127" w:rsidRDefault="00B36127" w:rsidP="001338CF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B36127" w:rsidRDefault="00B36127" w:rsidP="001338CF">
            <w:r>
              <w:rPr>
                <w:rFonts w:hint="eastAsia"/>
              </w:rPr>
              <w:t>userid</w:t>
            </w:r>
          </w:p>
        </w:tc>
        <w:tc>
          <w:tcPr>
            <w:tcW w:w="1605" w:type="dxa"/>
          </w:tcPr>
          <w:p w:rsidR="00B36127" w:rsidRDefault="00B36127" w:rsidP="001338CF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B36127" w:rsidRDefault="00B36127" w:rsidP="001338CF">
            <w:r>
              <w:rPr>
                <w:rFonts w:hint="eastAsia"/>
              </w:rPr>
              <w:t>必填</w:t>
            </w:r>
          </w:p>
        </w:tc>
      </w:tr>
      <w:tr w:rsidR="00B36127" w:rsidTr="001338CF">
        <w:tc>
          <w:tcPr>
            <w:tcW w:w="2130" w:type="dxa"/>
            <w:vMerge/>
          </w:tcPr>
          <w:p w:rsidR="00B36127" w:rsidRDefault="00B36127" w:rsidP="001338CF"/>
        </w:tc>
        <w:tc>
          <w:tcPr>
            <w:tcW w:w="2656" w:type="dxa"/>
          </w:tcPr>
          <w:p w:rsidR="00B36127" w:rsidRDefault="00B36127" w:rsidP="001338CF">
            <w:r w:rsidRPr="002954C1">
              <w:rPr>
                <w:rFonts w:hint="eastAsia"/>
              </w:rPr>
              <w:t>企业地址</w:t>
            </w:r>
          </w:p>
        </w:tc>
        <w:tc>
          <w:tcPr>
            <w:tcW w:w="1605" w:type="dxa"/>
          </w:tcPr>
          <w:p w:rsidR="00B36127" w:rsidRDefault="00B36127" w:rsidP="001338CF"/>
        </w:tc>
        <w:tc>
          <w:tcPr>
            <w:tcW w:w="2131" w:type="dxa"/>
          </w:tcPr>
          <w:p w:rsidR="00B36127" w:rsidRDefault="00B36127" w:rsidP="001338CF"/>
        </w:tc>
      </w:tr>
      <w:tr w:rsidR="00B36127" w:rsidTr="001338CF">
        <w:tc>
          <w:tcPr>
            <w:tcW w:w="2130" w:type="dxa"/>
            <w:vMerge/>
          </w:tcPr>
          <w:p w:rsidR="00B36127" w:rsidRDefault="00B36127" w:rsidP="001338CF"/>
        </w:tc>
        <w:tc>
          <w:tcPr>
            <w:tcW w:w="2656" w:type="dxa"/>
          </w:tcPr>
          <w:p w:rsidR="00B36127" w:rsidRPr="002954C1" w:rsidRDefault="00B36127" w:rsidP="001338CF">
            <w:r w:rsidRPr="002954C1">
              <w:rPr>
                <w:rFonts w:hint="eastAsia"/>
              </w:rPr>
              <w:t>联系人</w:t>
            </w:r>
          </w:p>
        </w:tc>
        <w:tc>
          <w:tcPr>
            <w:tcW w:w="1605" w:type="dxa"/>
          </w:tcPr>
          <w:p w:rsidR="00B36127" w:rsidRDefault="00B36127" w:rsidP="001338CF"/>
        </w:tc>
        <w:tc>
          <w:tcPr>
            <w:tcW w:w="2131" w:type="dxa"/>
          </w:tcPr>
          <w:p w:rsidR="00B36127" w:rsidRDefault="00B36127" w:rsidP="001338CF"/>
        </w:tc>
      </w:tr>
      <w:tr w:rsidR="00B36127" w:rsidTr="001338CF">
        <w:tc>
          <w:tcPr>
            <w:tcW w:w="2130" w:type="dxa"/>
            <w:vMerge/>
          </w:tcPr>
          <w:p w:rsidR="00B36127" w:rsidRDefault="00B36127" w:rsidP="001338CF"/>
        </w:tc>
        <w:tc>
          <w:tcPr>
            <w:tcW w:w="2656" w:type="dxa"/>
          </w:tcPr>
          <w:p w:rsidR="00B36127" w:rsidRPr="002954C1" w:rsidRDefault="00B36127" w:rsidP="001338CF">
            <w:r w:rsidRPr="002954C1">
              <w:rPr>
                <w:rFonts w:hint="eastAsia"/>
              </w:rPr>
              <w:t>联系电话</w:t>
            </w:r>
          </w:p>
        </w:tc>
        <w:tc>
          <w:tcPr>
            <w:tcW w:w="1605" w:type="dxa"/>
          </w:tcPr>
          <w:p w:rsidR="00B36127" w:rsidRDefault="00B36127" w:rsidP="001338CF"/>
        </w:tc>
        <w:tc>
          <w:tcPr>
            <w:tcW w:w="2131" w:type="dxa"/>
          </w:tcPr>
          <w:p w:rsidR="00B36127" w:rsidRDefault="00B36127" w:rsidP="001338CF"/>
        </w:tc>
      </w:tr>
      <w:tr w:rsidR="00B36127" w:rsidTr="001338CF">
        <w:tc>
          <w:tcPr>
            <w:tcW w:w="2130" w:type="dxa"/>
            <w:vMerge/>
          </w:tcPr>
          <w:p w:rsidR="00B36127" w:rsidRDefault="00B36127" w:rsidP="001338CF"/>
        </w:tc>
        <w:tc>
          <w:tcPr>
            <w:tcW w:w="2656" w:type="dxa"/>
          </w:tcPr>
          <w:p w:rsidR="00B36127" w:rsidRPr="002954C1" w:rsidRDefault="00B36127" w:rsidP="001338CF">
            <w:r w:rsidRPr="002954C1">
              <w:rPr>
                <w:rFonts w:hint="eastAsia"/>
              </w:rPr>
              <w:t>传真</w:t>
            </w:r>
          </w:p>
        </w:tc>
        <w:tc>
          <w:tcPr>
            <w:tcW w:w="1605" w:type="dxa"/>
          </w:tcPr>
          <w:p w:rsidR="00B36127" w:rsidRDefault="00B36127" w:rsidP="001338CF"/>
        </w:tc>
        <w:tc>
          <w:tcPr>
            <w:tcW w:w="2131" w:type="dxa"/>
          </w:tcPr>
          <w:p w:rsidR="00B36127" w:rsidRDefault="00B36127" w:rsidP="001338CF"/>
        </w:tc>
      </w:tr>
      <w:tr w:rsidR="00B36127" w:rsidTr="001338CF">
        <w:tc>
          <w:tcPr>
            <w:tcW w:w="2130" w:type="dxa"/>
            <w:vMerge/>
          </w:tcPr>
          <w:p w:rsidR="00B36127" w:rsidRDefault="00B36127" w:rsidP="001338CF"/>
        </w:tc>
        <w:tc>
          <w:tcPr>
            <w:tcW w:w="2656" w:type="dxa"/>
          </w:tcPr>
          <w:p w:rsidR="00B36127" w:rsidRPr="002954C1" w:rsidRDefault="00B36127" w:rsidP="001338CF">
            <w:r w:rsidRPr="002954C1">
              <w:rPr>
                <w:rFonts w:hint="eastAsia"/>
              </w:rPr>
              <w:t>企业网站</w:t>
            </w:r>
          </w:p>
        </w:tc>
        <w:tc>
          <w:tcPr>
            <w:tcW w:w="1605" w:type="dxa"/>
          </w:tcPr>
          <w:p w:rsidR="00B36127" w:rsidRDefault="00B36127" w:rsidP="001338CF"/>
        </w:tc>
        <w:tc>
          <w:tcPr>
            <w:tcW w:w="2131" w:type="dxa"/>
          </w:tcPr>
          <w:p w:rsidR="00B36127" w:rsidRDefault="00B36127" w:rsidP="001338CF"/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B36127" w:rsidRDefault="00B36127" w:rsidP="001338CF">
            <w:r>
              <w:rPr>
                <w:rFonts w:hint="eastAsia"/>
              </w:rPr>
              <w:t>需要登录和数据权限</w:t>
            </w:r>
          </w:p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B36127" w:rsidRDefault="00B36127" w:rsidP="003528DA">
            <w:r>
              <w:rPr>
                <w:rFonts w:hint="eastAsia"/>
              </w:rPr>
              <w:t>用户名</w:t>
            </w:r>
            <w:r w:rsidR="003528DA">
              <w:rPr>
                <w:rFonts w:hint="eastAsia"/>
              </w:rPr>
              <w:t>不能</w:t>
            </w:r>
            <w:r>
              <w:rPr>
                <w:rFonts w:hint="eastAsia"/>
              </w:rPr>
              <w:t>修改</w:t>
            </w:r>
            <w:r w:rsidR="003528DA">
              <w:rPr>
                <w:rFonts w:hint="eastAsia"/>
              </w:rPr>
              <w:t>，密码可修改</w:t>
            </w:r>
          </w:p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B36127" w:rsidRDefault="00B36127" w:rsidP="001338CF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B36127" w:rsidRDefault="00B36127" w:rsidP="001338CF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B36127" w:rsidRDefault="00B36127" w:rsidP="001338CF">
            <w:r>
              <w:rPr>
                <w:rFonts w:hint="eastAsia"/>
              </w:rPr>
              <w:t>{</w:t>
            </w:r>
          </w:p>
          <w:p w:rsidR="00B36127" w:rsidRDefault="00B36127" w:rsidP="001338CF">
            <w:r>
              <w:tab/>
              <w:t>"data": {},</w:t>
            </w:r>
          </w:p>
          <w:p w:rsidR="00B36127" w:rsidRDefault="00B36127" w:rsidP="001338CF">
            <w:r>
              <w:tab/>
              <w:t>"msg": "",</w:t>
            </w:r>
          </w:p>
          <w:p w:rsidR="00B36127" w:rsidRDefault="00B36127" w:rsidP="001338CF">
            <w:r>
              <w:tab/>
              <w:t>"status": 0</w:t>
            </w:r>
          </w:p>
          <w:p w:rsidR="00B36127" w:rsidRDefault="00B36127" w:rsidP="001338CF">
            <w:r>
              <w:t>}</w:t>
            </w:r>
          </w:p>
          <w:p w:rsidR="00B36127" w:rsidRDefault="00B36127" w:rsidP="001338CF"/>
          <w:p w:rsidR="00B36127" w:rsidRDefault="00B36127" w:rsidP="001338CF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B36127" w:rsidRDefault="00B36127" w:rsidP="001338CF">
            <w:r>
              <w:t>{</w:t>
            </w:r>
          </w:p>
          <w:p w:rsidR="00B36127" w:rsidRDefault="00B36127" w:rsidP="001338CF">
            <w:r>
              <w:tab/>
              <w:t>"data": {},</w:t>
            </w:r>
          </w:p>
          <w:p w:rsidR="00B36127" w:rsidRDefault="00B36127" w:rsidP="001338CF">
            <w:r>
              <w:tab/>
              <w:t>"msg": " Error Infor ",</w:t>
            </w:r>
          </w:p>
          <w:p w:rsidR="00B36127" w:rsidRDefault="00B36127" w:rsidP="001338CF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B36127" w:rsidRDefault="00B36127" w:rsidP="001338CF">
            <w:r>
              <w:t>}</w:t>
            </w:r>
          </w:p>
        </w:tc>
      </w:tr>
    </w:tbl>
    <w:p w:rsidR="00B36127" w:rsidRDefault="00B36127" w:rsidP="00B36127"/>
    <w:p w:rsidR="00B36127" w:rsidRDefault="00B36127" w:rsidP="00B36127"/>
    <w:p w:rsidR="00B36127" w:rsidRDefault="00B36127" w:rsidP="00B36127">
      <w:pPr>
        <w:pStyle w:val="4"/>
      </w:pPr>
      <w:r>
        <w:rPr>
          <w:rFonts w:hint="eastAsia"/>
        </w:rPr>
        <w:t>管理员修改管理员信息</w:t>
      </w:r>
    </w:p>
    <w:p w:rsidR="00B36127" w:rsidRDefault="00B36127" w:rsidP="00B36127"/>
    <w:tbl>
      <w:tblPr>
        <w:tblStyle w:val="a5"/>
        <w:tblW w:w="0" w:type="auto"/>
        <w:tblLook w:val="04A0"/>
      </w:tblPr>
      <w:tblGrid>
        <w:gridCol w:w="2130"/>
        <w:gridCol w:w="2656"/>
        <w:gridCol w:w="1605"/>
        <w:gridCol w:w="2131"/>
      </w:tblGrid>
      <w:tr w:rsidR="00B36127" w:rsidTr="001338CF">
        <w:tc>
          <w:tcPr>
            <w:tcW w:w="8522" w:type="dxa"/>
            <w:gridSpan w:val="4"/>
          </w:tcPr>
          <w:p w:rsidR="00B36127" w:rsidRDefault="00B36127" w:rsidP="001338CF"/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B36127" w:rsidRDefault="00B36127" w:rsidP="001338CF">
            <w:r>
              <w:rPr>
                <w:rFonts w:hint="eastAsia"/>
              </w:rPr>
              <w:t>http://ifengzi.cn/uc/mod</w:t>
            </w:r>
            <w:r>
              <w:rPr>
                <w:rFonts w:hint="eastAsia"/>
                <w:color w:val="000000"/>
              </w:rPr>
              <w:t>Mgr</w:t>
            </w:r>
            <w:r>
              <w:rPr>
                <w:rFonts w:hint="eastAsia"/>
              </w:rPr>
              <w:t>InfoByMgr.action</w:t>
            </w:r>
          </w:p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B36127" w:rsidRDefault="00B36127" w:rsidP="001338CF">
            <w:r>
              <w:rPr>
                <w:rFonts w:hint="eastAsia"/>
              </w:rPr>
              <w:t>POST</w:t>
            </w:r>
          </w:p>
        </w:tc>
      </w:tr>
      <w:tr w:rsidR="00B36127" w:rsidTr="001338CF">
        <w:tc>
          <w:tcPr>
            <w:tcW w:w="2130" w:type="dxa"/>
          </w:tcPr>
          <w:p w:rsidR="00B36127" w:rsidRDefault="00B36127" w:rsidP="001338CF"/>
        </w:tc>
        <w:tc>
          <w:tcPr>
            <w:tcW w:w="2656" w:type="dxa"/>
          </w:tcPr>
          <w:p w:rsidR="00B36127" w:rsidRDefault="00B36127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B36127" w:rsidRDefault="00B36127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B36127" w:rsidRDefault="00B36127" w:rsidP="001338CF">
            <w:r>
              <w:rPr>
                <w:rFonts w:hint="eastAsia"/>
              </w:rPr>
              <w:t>是否必填</w:t>
            </w:r>
          </w:p>
        </w:tc>
      </w:tr>
      <w:tr w:rsidR="00B36127" w:rsidTr="001338CF">
        <w:tc>
          <w:tcPr>
            <w:tcW w:w="2130" w:type="dxa"/>
            <w:vMerge w:val="restart"/>
          </w:tcPr>
          <w:p w:rsidR="00B36127" w:rsidRDefault="00B36127" w:rsidP="001338CF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B36127" w:rsidRDefault="00B36127" w:rsidP="001338CF">
            <w:r>
              <w:rPr>
                <w:rFonts w:hint="eastAsia"/>
              </w:rPr>
              <w:t>userid</w:t>
            </w:r>
          </w:p>
        </w:tc>
        <w:tc>
          <w:tcPr>
            <w:tcW w:w="1605" w:type="dxa"/>
          </w:tcPr>
          <w:p w:rsidR="00B36127" w:rsidRDefault="00B36127" w:rsidP="001338CF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B36127" w:rsidRDefault="00B36127" w:rsidP="001338CF">
            <w:r>
              <w:rPr>
                <w:rFonts w:hint="eastAsia"/>
              </w:rPr>
              <w:t>必填</w:t>
            </w:r>
          </w:p>
        </w:tc>
      </w:tr>
      <w:tr w:rsidR="00B36127" w:rsidTr="001338CF">
        <w:tc>
          <w:tcPr>
            <w:tcW w:w="2130" w:type="dxa"/>
            <w:vMerge/>
          </w:tcPr>
          <w:p w:rsidR="00B36127" w:rsidRDefault="00B36127" w:rsidP="001338CF"/>
        </w:tc>
        <w:tc>
          <w:tcPr>
            <w:tcW w:w="2656" w:type="dxa"/>
          </w:tcPr>
          <w:p w:rsidR="00B36127" w:rsidRDefault="00B36127" w:rsidP="001338CF"/>
        </w:tc>
        <w:tc>
          <w:tcPr>
            <w:tcW w:w="1605" w:type="dxa"/>
          </w:tcPr>
          <w:p w:rsidR="00B36127" w:rsidRDefault="00B36127" w:rsidP="001338CF"/>
        </w:tc>
        <w:tc>
          <w:tcPr>
            <w:tcW w:w="2131" w:type="dxa"/>
          </w:tcPr>
          <w:p w:rsidR="00B36127" w:rsidRDefault="00B36127" w:rsidP="001338CF"/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B36127" w:rsidRDefault="00B36127" w:rsidP="001338CF">
            <w:r>
              <w:rPr>
                <w:rFonts w:hint="eastAsia"/>
              </w:rPr>
              <w:t>需要登录和数据权限</w:t>
            </w:r>
          </w:p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B36127" w:rsidRDefault="00B36127" w:rsidP="003528DA">
            <w:r>
              <w:rPr>
                <w:rFonts w:hint="eastAsia"/>
              </w:rPr>
              <w:t>用户名、密码</w:t>
            </w:r>
            <w:r w:rsidR="003528DA">
              <w:rPr>
                <w:rFonts w:hint="eastAsia"/>
              </w:rPr>
              <w:t>不能</w:t>
            </w:r>
            <w:r>
              <w:rPr>
                <w:rFonts w:hint="eastAsia"/>
              </w:rPr>
              <w:t>修改</w:t>
            </w:r>
          </w:p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B36127" w:rsidRDefault="00B36127" w:rsidP="001338CF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B36127" w:rsidTr="001338CF">
        <w:tc>
          <w:tcPr>
            <w:tcW w:w="2130" w:type="dxa"/>
          </w:tcPr>
          <w:p w:rsidR="00B36127" w:rsidRDefault="00B36127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B36127" w:rsidRDefault="00B36127" w:rsidP="001338CF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B36127" w:rsidRDefault="00B36127" w:rsidP="001338CF">
            <w:r>
              <w:rPr>
                <w:rFonts w:hint="eastAsia"/>
              </w:rPr>
              <w:t>{</w:t>
            </w:r>
          </w:p>
          <w:p w:rsidR="00B36127" w:rsidRDefault="00B36127" w:rsidP="001338CF">
            <w:r>
              <w:tab/>
              <w:t>"data": {},</w:t>
            </w:r>
          </w:p>
          <w:p w:rsidR="00B36127" w:rsidRDefault="00B36127" w:rsidP="001338CF">
            <w:r>
              <w:tab/>
              <w:t>"msg": "",</w:t>
            </w:r>
          </w:p>
          <w:p w:rsidR="00B36127" w:rsidRDefault="00B36127" w:rsidP="001338CF">
            <w:r>
              <w:tab/>
              <w:t>"status": 0</w:t>
            </w:r>
          </w:p>
          <w:p w:rsidR="00B36127" w:rsidRDefault="00B36127" w:rsidP="001338CF">
            <w:r>
              <w:lastRenderedPageBreak/>
              <w:t>}</w:t>
            </w:r>
          </w:p>
          <w:p w:rsidR="00B36127" w:rsidRDefault="00B36127" w:rsidP="001338CF"/>
          <w:p w:rsidR="00B36127" w:rsidRDefault="00B36127" w:rsidP="001338CF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B36127" w:rsidRDefault="00B36127" w:rsidP="001338CF">
            <w:r>
              <w:t>{</w:t>
            </w:r>
          </w:p>
          <w:p w:rsidR="00B36127" w:rsidRDefault="00B36127" w:rsidP="001338CF">
            <w:r>
              <w:tab/>
              <w:t>"data": {},</w:t>
            </w:r>
          </w:p>
          <w:p w:rsidR="00B36127" w:rsidRDefault="00B36127" w:rsidP="001338CF">
            <w:r>
              <w:tab/>
              <w:t>"msg": " Error Infor ",</w:t>
            </w:r>
          </w:p>
          <w:p w:rsidR="00B36127" w:rsidRDefault="00B36127" w:rsidP="001338CF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B36127" w:rsidRDefault="00B36127" w:rsidP="001338CF">
            <w:r>
              <w:t>}</w:t>
            </w:r>
          </w:p>
        </w:tc>
      </w:tr>
    </w:tbl>
    <w:p w:rsidR="00B36127" w:rsidRDefault="00B36127" w:rsidP="00B36127"/>
    <w:p w:rsidR="00B36127" w:rsidRDefault="00B36127"/>
    <w:tbl>
      <w:tblPr>
        <w:tblStyle w:val="a5"/>
        <w:tblW w:w="0" w:type="auto"/>
        <w:tblLook w:val="04A0"/>
      </w:tblPr>
      <w:tblGrid>
        <w:gridCol w:w="2130"/>
        <w:gridCol w:w="2373"/>
        <w:gridCol w:w="1888"/>
        <w:gridCol w:w="2131"/>
      </w:tblGrid>
      <w:tr w:rsidR="00BE2169" w:rsidTr="001338CF">
        <w:tc>
          <w:tcPr>
            <w:tcW w:w="8522" w:type="dxa"/>
            <w:gridSpan w:val="4"/>
          </w:tcPr>
          <w:p w:rsidR="00BE2169" w:rsidRDefault="00BE2169" w:rsidP="00BE2169">
            <w:r>
              <w:rPr>
                <w:rFonts w:hint="eastAsia"/>
                <w:b/>
                <w:color w:val="FF0000"/>
              </w:rPr>
              <w:t>大</w:t>
            </w:r>
            <w:r w:rsidRPr="00C1296C">
              <w:rPr>
                <w:rFonts w:hint="eastAsia"/>
                <w:b/>
                <w:color w:val="FF0000"/>
              </w:rPr>
              <w:t>系统管理员</w:t>
            </w:r>
            <w:r>
              <w:rPr>
                <w:rFonts w:hint="eastAsia"/>
                <w:b/>
                <w:color w:val="FF0000"/>
              </w:rPr>
              <w:t>调整系统管理员、业务管理员状态</w:t>
            </w:r>
            <w:r>
              <w:rPr>
                <w:rFonts w:hint="eastAsia"/>
              </w:rPr>
              <w:t>：启用和禁用、删除用户，只有启用的用户才可登录，是正常的用户</w:t>
            </w:r>
          </w:p>
        </w:tc>
      </w:tr>
      <w:tr w:rsidR="00BE2169" w:rsidTr="001338CF">
        <w:tc>
          <w:tcPr>
            <w:tcW w:w="2130" w:type="dxa"/>
          </w:tcPr>
          <w:p w:rsidR="00BE2169" w:rsidRDefault="00BE2169" w:rsidP="001338CF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BE2169" w:rsidRDefault="00BE2169" w:rsidP="00BE2169">
            <w:r>
              <w:rPr>
                <w:rFonts w:hint="eastAsia"/>
              </w:rPr>
              <w:t>http://ifengzi.cn/uc/modStatusMgr.action</w:t>
            </w:r>
          </w:p>
        </w:tc>
      </w:tr>
      <w:tr w:rsidR="00BE2169" w:rsidTr="001338CF">
        <w:tc>
          <w:tcPr>
            <w:tcW w:w="2130" w:type="dxa"/>
          </w:tcPr>
          <w:p w:rsidR="00BE2169" w:rsidRDefault="00BE2169" w:rsidP="001338CF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BE2169" w:rsidRDefault="00BE2169" w:rsidP="001338CF">
            <w:r>
              <w:rPr>
                <w:rFonts w:hint="eastAsia"/>
              </w:rPr>
              <w:t>POST</w:t>
            </w:r>
          </w:p>
        </w:tc>
      </w:tr>
      <w:tr w:rsidR="00BE2169" w:rsidTr="001338CF">
        <w:tc>
          <w:tcPr>
            <w:tcW w:w="2130" w:type="dxa"/>
          </w:tcPr>
          <w:p w:rsidR="00BE2169" w:rsidRDefault="00BE2169" w:rsidP="001338CF"/>
        </w:tc>
        <w:tc>
          <w:tcPr>
            <w:tcW w:w="2373" w:type="dxa"/>
          </w:tcPr>
          <w:p w:rsidR="00BE2169" w:rsidRDefault="00BE2169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888" w:type="dxa"/>
          </w:tcPr>
          <w:p w:rsidR="00BE2169" w:rsidRDefault="00BE2169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BE2169" w:rsidRDefault="00BE2169" w:rsidP="001338CF">
            <w:r>
              <w:rPr>
                <w:rFonts w:hint="eastAsia"/>
              </w:rPr>
              <w:t>是否必填</w:t>
            </w:r>
          </w:p>
        </w:tc>
      </w:tr>
      <w:tr w:rsidR="00BE2169" w:rsidTr="001338CF">
        <w:tc>
          <w:tcPr>
            <w:tcW w:w="2130" w:type="dxa"/>
            <w:vMerge w:val="restart"/>
          </w:tcPr>
          <w:p w:rsidR="00BE2169" w:rsidRDefault="00BE2169" w:rsidP="001338CF">
            <w:r>
              <w:rPr>
                <w:rFonts w:hint="eastAsia"/>
              </w:rPr>
              <w:t>请求参数</w:t>
            </w:r>
          </w:p>
        </w:tc>
        <w:tc>
          <w:tcPr>
            <w:tcW w:w="2373" w:type="dxa"/>
          </w:tcPr>
          <w:p w:rsidR="00BE2169" w:rsidRDefault="00BE2169" w:rsidP="001338CF">
            <w:r>
              <w:rPr>
                <w:rFonts w:hint="eastAsia"/>
              </w:rPr>
              <w:t>Lsit&lt;userid&gt;</w:t>
            </w:r>
          </w:p>
        </w:tc>
        <w:tc>
          <w:tcPr>
            <w:tcW w:w="1888" w:type="dxa"/>
          </w:tcPr>
          <w:p w:rsidR="00BE2169" w:rsidRDefault="00BE2169" w:rsidP="001338CF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BE2169" w:rsidRDefault="00BE2169" w:rsidP="001338CF">
            <w:r>
              <w:rPr>
                <w:rFonts w:hint="eastAsia"/>
              </w:rPr>
              <w:t>必填</w:t>
            </w:r>
          </w:p>
        </w:tc>
      </w:tr>
      <w:tr w:rsidR="00BE2169" w:rsidTr="001338CF">
        <w:tc>
          <w:tcPr>
            <w:tcW w:w="2130" w:type="dxa"/>
            <w:vMerge/>
          </w:tcPr>
          <w:p w:rsidR="00BE2169" w:rsidRDefault="00BE2169" w:rsidP="001338CF"/>
        </w:tc>
        <w:tc>
          <w:tcPr>
            <w:tcW w:w="2373" w:type="dxa"/>
          </w:tcPr>
          <w:p w:rsidR="00BE2169" w:rsidRDefault="00BE2169" w:rsidP="001338CF">
            <w:r>
              <w:rPr>
                <w:rFonts w:hint="eastAsia"/>
              </w:rPr>
              <w:t>status</w:t>
            </w:r>
          </w:p>
        </w:tc>
        <w:tc>
          <w:tcPr>
            <w:tcW w:w="1888" w:type="dxa"/>
          </w:tcPr>
          <w:p w:rsidR="00BE2169" w:rsidRDefault="00BE2169" w:rsidP="001338CF">
            <w:r>
              <w:rPr>
                <w:rFonts w:hint="eastAsia"/>
              </w:rPr>
              <w:t>用户状态</w:t>
            </w:r>
          </w:p>
        </w:tc>
        <w:tc>
          <w:tcPr>
            <w:tcW w:w="2131" w:type="dxa"/>
          </w:tcPr>
          <w:p w:rsidR="00BE2169" w:rsidRDefault="00BE2169" w:rsidP="001338CF">
            <w:r>
              <w:rPr>
                <w:rFonts w:hint="eastAsia"/>
              </w:rPr>
              <w:t>必填</w:t>
            </w:r>
          </w:p>
        </w:tc>
      </w:tr>
      <w:tr w:rsidR="00BE2169" w:rsidTr="001338CF">
        <w:tc>
          <w:tcPr>
            <w:tcW w:w="2130" w:type="dxa"/>
          </w:tcPr>
          <w:p w:rsidR="00BE2169" w:rsidRDefault="00BE2169" w:rsidP="001338CF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BE2169" w:rsidRDefault="00BE2169" w:rsidP="001338CF">
            <w:r>
              <w:rPr>
                <w:rFonts w:hint="eastAsia"/>
              </w:rPr>
              <w:t>批量操作</w:t>
            </w:r>
          </w:p>
          <w:p w:rsidR="00BE2169" w:rsidRDefault="00BE2169" w:rsidP="001338CF">
            <w:r>
              <w:rPr>
                <w:rFonts w:hint="eastAsia"/>
              </w:rPr>
              <w:t>任何状态的用户都可以删除。</w:t>
            </w:r>
          </w:p>
          <w:p w:rsidR="00BE2169" w:rsidRDefault="00BE2169" w:rsidP="001338CF">
            <w:r>
              <w:rPr>
                <w:rFonts w:hint="eastAsia"/>
              </w:rPr>
              <w:t>目前页面上，启用和禁用仅支持单个用户操作，只有启用的用户才可以禁用，只有禁用的用户才可以启用。</w:t>
            </w:r>
          </w:p>
          <w:p w:rsidR="00BE2169" w:rsidRDefault="00BE2169" w:rsidP="001338CF">
            <w:r>
              <w:rPr>
                <w:rFonts w:hint="eastAsia"/>
              </w:rPr>
              <w:t>用户名称是需要在非删除范围内不重复</w:t>
            </w:r>
          </w:p>
          <w:p w:rsidR="00BE2169" w:rsidRPr="0067577E" w:rsidRDefault="00BE2169" w:rsidP="001338CF">
            <w:r>
              <w:rPr>
                <w:rFonts w:hint="eastAsia"/>
              </w:rPr>
              <w:t>各个层级都有</w:t>
            </w:r>
          </w:p>
        </w:tc>
      </w:tr>
      <w:tr w:rsidR="00BE2169" w:rsidTr="001338CF">
        <w:tc>
          <w:tcPr>
            <w:tcW w:w="2130" w:type="dxa"/>
          </w:tcPr>
          <w:p w:rsidR="00BE2169" w:rsidRDefault="00BE2169" w:rsidP="001338CF">
            <w:r>
              <w:rPr>
                <w:rFonts w:hint="eastAsia"/>
              </w:rPr>
              <w:t>返回数据</w:t>
            </w:r>
          </w:p>
        </w:tc>
        <w:tc>
          <w:tcPr>
            <w:tcW w:w="2373" w:type="dxa"/>
          </w:tcPr>
          <w:p w:rsidR="00BE2169" w:rsidRDefault="00BE2169" w:rsidP="001338CF"/>
        </w:tc>
        <w:tc>
          <w:tcPr>
            <w:tcW w:w="1888" w:type="dxa"/>
          </w:tcPr>
          <w:p w:rsidR="00BE2169" w:rsidRPr="00B33F56" w:rsidRDefault="00BE2169" w:rsidP="001338CF"/>
        </w:tc>
        <w:tc>
          <w:tcPr>
            <w:tcW w:w="2131" w:type="dxa"/>
          </w:tcPr>
          <w:p w:rsidR="00BE2169" w:rsidRDefault="00BE2169" w:rsidP="001338CF"/>
        </w:tc>
      </w:tr>
      <w:tr w:rsidR="00BE2169" w:rsidTr="001338CF">
        <w:tc>
          <w:tcPr>
            <w:tcW w:w="2130" w:type="dxa"/>
          </w:tcPr>
          <w:p w:rsidR="00BE2169" w:rsidRDefault="00BE2169" w:rsidP="001338CF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BE2169" w:rsidRDefault="00BE2169" w:rsidP="001338CF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BE2169" w:rsidTr="001338CF">
        <w:tc>
          <w:tcPr>
            <w:tcW w:w="2130" w:type="dxa"/>
          </w:tcPr>
          <w:p w:rsidR="00BE2169" w:rsidRDefault="00BE2169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BE2169" w:rsidRDefault="00BE2169" w:rsidP="001338CF"/>
          <w:p w:rsidR="00BE2169" w:rsidRDefault="00BE2169" w:rsidP="001338CF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BE2169" w:rsidRDefault="00BE2169" w:rsidP="001338CF">
            <w:r>
              <w:rPr>
                <w:rFonts w:hint="eastAsia"/>
              </w:rPr>
              <w:t>{</w:t>
            </w:r>
          </w:p>
          <w:p w:rsidR="00BE2169" w:rsidRDefault="00BE2169" w:rsidP="001338CF">
            <w:r>
              <w:tab/>
              <w:t>"data": {},</w:t>
            </w:r>
          </w:p>
          <w:p w:rsidR="00BE2169" w:rsidRDefault="00BE2169" w:rsidP="001338CF">
            <w:r>
              <w:tab/>
              <w:t>"msg": "",</w:t>
            </w:r>
          </w:p>
          <w:p w:rsidR="00BE2169" w:rsidRDefault="00BE2169" w:rsidP="001338CF">
            <w:r>
              <w:tab/>
              <w:t>"status": 0</w:t>
            </w:r>
          </w:p>
          <w:p w:rsidR="00BE2169" w:rsidRDefault="00BE2169" w:rsidP="001338CF">
            <w:r>
              <w:t>}</w:t>
            </w:r>
          </w:p>
          <w:p w:rsidR="00BE2169" w:rsidRDefault="00BE2169" w:rsidP="001338CF"/>
          <w:p w:rsidR="00BE2169" w:rsidRDefault="00BE2169" w:rsidP="001338CF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BE2169" w:rsidRDefault="00BE2169" w:rsidP="001338CF">
            <w:r>
              <w:t>{</w:t>
            </w:r>
          </w:p>
          <w:p w:rsidR="00BE2169" w:rsidRDefault="00BE2169" w:rsidP="001338CF">
            <w:r>
              <w:tab/>
              <w:t>"data": {},</w:t>
            </w:r>
          </w:p>
          <w:p w:rsidR="00BE2169" w:rsidRDefault="00BE2169" w:rsidP="001338CF">
            <w:r>
              <w:tab/>
              <w:t>"msg": " Error Infor ",</w:t>
            </w:r>
          </w:p>
          <w:p w:rsidR="00BE2169" w:rsidRDefault="00BE2169" w:rsidP="001338CF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BE2169" w:rsidRDefault="00BE2169" w:rsidP="001338CF">
            <w:r>
              <w:t>}</w:t>
            </w:r>
          </w:p>
        </w:tc>
      </w:tr>
      <w:tr w:rsidR="00BE2169" w:rsidTr="001338CF">
        <w:tc>
          <w:tcPr>
            <w:tcW w:w="2130" w:type="dxa"/>
          </w:tcPr>
          <w:p w:rsidR="00BE2169" w:rsidRDefault="00BE2169" w:rsidP="001338CF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BE2169" w:rsidRDefault="00BE2169" w:rsidP="001338CF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密码确认由手机端完成；</w:t>
            </w:r>
          </w:p>
          <w:p w:rsidR="00BE2169" w:rsidRPr="00F31CD0" w:rsidRDefault="00BE2169" w:rsidP="001338CF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登录后功能，由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代替手机号码</w:t>
            </w:r>
          </w:p>
        </w:tc>
      </w:tr>
    </w:tbl>
    <w:p w:rsidR="00BE2169" w:rsidRPr="00BE2169" w:rsidRDefault="00BE2169"/>
    <w:p w:rsidR="00BE2169" w:rsidRDefault="00BE2169"/>
    <w:tbl>
      <w:tblPr>
        <w:tblStyle w:val="a5"/>
        <w:tblW w:w="0" w:type="auto"/>
        <w:tblLook w:val="04A0"/>
      </w:tblPr>
      <w:tblGrid>
        <w:gridCol w:w="2130"/>
        <w:gridCol w:w="2373"/>
        <w:gridCol w:w="1888"/>
        <w:gridCol w:w="2131"/>
      </w:tblGrid>
      <w:tr w:rsidR="00494BA4" w:rsidTr="001338CF">
        <w:tc>
          <w:tcPr>
            <w:tcW w:w="8522" w:type="dxa"/>
            <w:gridSpan w:val="4"/>
          </w:tcPr>
          <w:p w:rsidR="00494BA4" w:rsidRDefault="00494BA4" w:rsidP="001338CF">
            <w:r>
              <w:rPr>
                <w:rFonts w:hint="eastAsia"/>
                <w:b/>
                <w:color w:val="FF0000"/>
              </w:rPr>
              <w:t>业务</w:t>
            </w:r>
            <w:r w:rsidRPr="00C1296C">
              <w:rPr>
                <w:rFonts w:hint="eastAsia"/>
                <w:b/>
                <w:color w:val="FF0000"/>
              </w:rPr>
              <w:t>管理员</w:t>
            </w:r>
            <w:r>
              <w:rPr>
                <w:rFonts w:hint="eastAsia"/>
                <w:b/>
                <w:color w:val="FF0000"/>
              </w:rPr>
              <w:t>调整商户状态</w:t>
            </w:r>
            <w:r>
              <w:rPr>
                <w:rFonts w:hint="eastAsia"/>
              </w:rPr>
              <w:t>：启用和禁用、删除用户，只有启用的用户才可登录，是正常的用</w:t>
            </w:r>
            <w:r>
              <w:rPr>
                <w:rFonts w:hint="eastAsia"/>
              </w:rPr>
              <w:lastRenderedPageBreak/>
              <w:t>户</w:t>
            </w:r>
          </w:p>
        </w:tc>
      </w:tr>
      <w:tr w:rsidR="00494BA4" w:rsidTr="001338CF">
        <w:tc>
          <w:tcPr>
            <w:tcW w:w="2130" w:type="dxa"/>
          </w:tcPr>
          <w:p w:rsidR="00494BA4" w:rsidRDefault="00494BA4" w:rsidP="001338CF">
            <w:r>
              <w:rPr>
                <w:rFonts w:hint="eastAsia"/>
              </w:rPr>
              <w:lastRenderedPageBreak/>
              <w:t>请求链接</w:t>
            </w:r>
          </w:p>
        </w:tc>
        <w:tc>
          <w:tcPr>
            <w:tcW w:w="6392" w:type="dxa"/>
            <w:gridSpan w:val="3"/>
          </w:tcPr>
          <w:p w:rsidR="00494BA4" w:rsidRDefault="00494BA4" w:rsidP="00494BA4">
            <w:r>
              <w:rPr>
                <w:rFonts w:hint="eastAsia"/>
              </w:rPr>
              <w:t>http://ifengzi.cn/uc/modStatusEn.action</w:t>
            </w:r>
          </w:p>
        </w:tc>
      </w:tr>
      <w:tr w:rsidR="00494BA4" w:rsidTr="001338CF">
        <w:tc>
          <w:tcPr>
            <w:tcW w:w="2130" w:type="dxa"/>
          </w:tcPr>
          <w:p w:rsidR="00494BA4" w:rsidRDefault="00494BA4" w:rsidP="001338CF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494BA4" w:rsidRDefault="00494BA4" w:rsidP="001338CF">
            <w:r>
              <w:rPr>
                <w:rFonts w:hint="eastAsia"/>
              </w:rPr>
              <w:t>POST</w:t>
            </w:r>
          </w:p>
        </w:tc>
      </w:tr>
      <w:tr w:rsidR="00494BA4" w:rsidTr="001338CF">
        <w:tc>
          <w:tcPr>
            <w:tcW w:w="2130" w:type="dxa"/>
          </w:tcPr>
          <w:p w:rsidR="00494BA4" w:rsidRDefault="00494BA4" w:rsidP="001338CF"/>
        </w:tc>
        <w:tc>
          <w:tcPr>
            <w:tcW w:w="2373" w:type="dxa"/>
          </w:tcPr>
          <w:p w:rsidR="00494BA4" w:rsidRDefault="00494BA4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888" w:type="dxa"/>
          </w:tcPr>
          <w:p w:rsidR="00494BA4" w:rsidRDefault="00494BA4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494BA4" w:rsidRDefault="00494BA4" w:rsidP="001338CF">
            <w:r>
              <w:rPr>
                <w:rFonts w:hint="eastAsia"/>
              </w:rPr>
              <w:t>是否必填</w:t>
            </w:r>
          </w:p>
        </w:tc>
      </w:tr>
      <w:tr w:rsidR="00494BA4" w:rsidTr="001338CF">
        <w:tc>
          <w:tcPr>
            <w:tcW w:w="2130" w:type="dxa"/>
            <w:vMerge w:val="restart"/>
          </w:tcPr>
          <w:p w:rsidR="00494BA4" w:rsidRDefault="00494BA4" w:rsidP="001338CF">
            <w:r>
              <w:rPr>
                <w:rFonts w:hint="eastAsia"/>
              </w:rPr>
              <w:t>请求参数</w:t>
            </w:r>
          </w:p>
        </w:tc>
        <w:tc>
          <w:tcPr>
            <w:tcW w:w="2373" w:type="dxa"/>
          </w:tcPr>
          <w:p w:rsidR="00494BA4" w:rsidRDefault="00494BA4" w:rsidP="001338CF">
            <w:r>
              <w:rPr>
                <w:rFonts w:hint="eastAsia"/>
              </w:rPr>
              <w:t>Lsit&lt;userid&gt;</w:t>
            </w:r>
          </w:p>
        </w:tc>
        <w:tc>
          <w:tcPr>
            <w:tcW w:w="1888" w:type="dxa"/>
          </w:tcPr>
          <w:p w:rsidR="00494BA4" w:rsidRDefault="00494BA4" w:rsidP="001338CF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494BA4" w:rsidRDefault="00494BA4" w:rsidP="001338CF">
            <w:r>
              <w:rPr>
                <w:rFonts w:hint="eastAsia"/>
              </w:rPr>
              <w:t>必填</w:t>
            </w:r>
          </w:p>
        </w:tc>
      </w:tr>
      <w:tr w:rsidR="00494BA4" w:rsidTr="001338CF">
        <w:tc>
          <w:tcPr>
            <w:tcW w:w="2130" w:type="dxa"/>
            <w:vMerge/>
          </w:tcPr>
          <w:p w:rsidR="00494BA4" w:rsidRDefault="00494BA4" w:rsidP="001338CF"/>
        </w:tc>
        <w:tc>
          <w:tcPr>
            <w:tcW w:w="2373" w:type="dxa"/>
          </w:tcPr>
          <w:p w:rsidR="00494BA4" w:rsidRDefault="00494BA4" w:rsidP="001338CF">
            <w:r>
              <w:rPr>
                <w:rFonts w:hint="eastAsia"/>
              </w:rPr>
              <w:t>status</w:t>
            </w:r>
          </w:p>
        </w:tc>
        <w:tc>
          <w:tcPr>
            <w:tcW w:w="1888" w:type="dxa"/>
          </w:tcPr>
          <w:p w:rsidR="00494BA4" w:rsidRDefault="00494BA4" w:rsidP="001338CF">
            <w:r>
              <w:rPr>
                <w:rFonts w:hint="eastAsia"/>
              </w:rPr>
              <w:t>用户状态</w:t>
            </w:r>
          </w:p>
        </w:tc>
        <w:tc>
          <w:tcPr>
            <w:tcW w:w="2131" w:type="dxa"/>
          </w:tcPr>
          <w:p w:rsidR="00494BA4" w:rsidRDefault="00494BA4" w:rsidP="001338CF">
            <w:r>
              <w:rPr>
                <w:rFonts w:hint="eastAsia"/>
              </w:rPr>
              <w:t>必填</w:t>
            </w:r>
          </w:p>
        </w:tc>
      </w:tr>
      <w:tr w:rsidR="00494BA4" w:rsidTr="001338CF">
        <w:tc>
          <w:tcPr>
            <w:tcW w:w="2130" w:type="dxa"/>
          </w:tcPr>
          <w:p w:rsidR="00494BA4" w:rsidRDefault="00494BA4" w:rsidP="001338CF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494BA4" w:rsidRDefault="00494BA4" w:rsidP="001338CF">
            <w:r>
              <w:rPr>
                <w:rFonts w:hint="eastAsia"/>
              </w:rPr>
              <w:t>批量操作</w:t>
            </w:r>
          </w:p>
          <w:p w:rsidR="00494BA4" w:rsidRDefault="00494BA4" w:rsidP="001338CF">
            <w:r>
              <w:rPr>
                <w:rFonts w:hint="eastAsia"/>
              </w:rPr>
              <w:t>任何状态的用户都可以删除。</w:t>
            </w:r>
          </w:p>
          <w:p w:rsidR="00494BA4" w:rsidRDefault="00494BA4" w:rsidP="001338CF">
            <w:r>
              <w:rPr>
                <w:rFonts w:hint="eastAsia"/>
              </w:rPr>
              <w:t>目前页面上，启用和禁用仅支持单个用户操作，只有启用的用户才可以禁用，只有禁用的用户才可以启用。</w:t>
            </w:r>
          </w:p>
          <w:p w:rsidR="00494BA4" w:rsidRDefault="00494BA4" w:rsidP="001338CF">
            <w:r>
              <w:rPr>
                <w:rFonts w:hint="eastAsia"/>
              </w:rPr>
              <w:t>用户名称是需要在非删除范围内不重复</w:t>
            </w:r>
          </w:p>
          <w:p w:rsidR="00494BA4" w:rsidRPr="0067577E" w:rsidRDefault="00494BA4" w:rsidP="001338CF">
            <w:r>
              <w:rPr>
                <w:rFonts w:hint="eastAsia"/>
              </w:rPr>
              <w:t>各个层级都有</w:t>
            </w:r>
          </w:p>
        </w:tc>
      </w:tr>
      <w:tr w:rsidR="00494BA4" w:rsidTr="001338CF">
        <w:tc>
          <w:tcPr>
            <w:tcW w:w="2130" w:type="dxa"/>
          </w:tcPr>
          <w:p w:rsidR="00494BA4" w:rsidRDefault="00494BA4" w:rsidP="001338CF">
            <w:r>
              <w:rPr>
                <w:rFonts w:hint="eastAsia"/>
              </w:rPr>
              <w:t>返回数据</w:t>
            </w:r>
          </w:p>
        </w:tc>
        <w:tc>
          <w:tcPr>
            <w:tcW w:w="2373" w:type="dxa"/>
          </w:tcPr>
          <w:p w:rsidR="00494BA4" w:rsidRDefault="00494BA4" w:rsidP="001338CF"/>
        </w:tc>
        <w:tc>
          <w:tcPr>
            <w:tcW w:w="1888" w:type="dxa"/>
          </w:tcPr>
          <w:p w:rsidR="00494BA4" w:rsidRPr="00B33F56" w:rsidRDefault="00494BA4" w:rsidP="001338CF"/>
        </w:tc>
        <w:tc>
          <w:tcPr>
            <w:tcW w:w="2131" w:type="dxa"/>
          </w:tcPr>
          <w:p w:rsidR="00494BA4" w:rsidRDefault="00494BA4" w:rsidP="001338CF"/>
        </w:tc>
      </w:tr>
      <w:tr w:rsidR="00494BA4" w:rsidTr="001338CF">
        <w:tc>
          <w:tcPr>
            <w:tcW w:w="2130" w:type="dxa"/>
          </w:tcPr>
          <w:p w:rsidR="00494BA4" w:rsidRDefault="00494BA4" w:rsidP="001338CF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494BA4" w:rsidRDefault="00494BA4" w:rsidP="001338CF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494BA4" w:rsidTr="001338CF">
        <w:tc>
          <w:tcPr>
            <w:tcW w:w="2130" w:type="dxa"/>
          </w:tcPr>
          <w:p w:rsidR="00494BA4" w:rsidRDefault="00494BA4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494BA4" w:rsidRDefault="00494BA4" w:rsidP="001338CF"/>
          <w:p w:rsidR="00494BA4" w:rsidRDefault="00494BA4" w:rsidP="001338CF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494BA4" w:rsidRDefault="00494BA4" w:rsidP="001338CF">
            <w:r>
              <w:rPr>
                <w:rFonts w:hint="eastAsia"/>
              </w:rPr>
              <w:t>{</w:t>
            </w:r>
          </w:p>
          <w:p w:rsidR="00494BA4" w:rsidRDefault="00494BA4" w:rsidP="001338CF">
            <w:r>
              <w:tab/>
              <w:t>"data": {},</w:t>
            </w:r>
          </w:p>
          <w:p w:rsidR="00494BA4" w:rsidRDefault="00494BA4" w:rsidP="001338CF">
            <w:r>
              <w:tab/>
              <w:t>"msg": "",</w:t>
            </w:r>
          </w:p>
          <w:p w:rsidR="00494BA4" w:rsidRDefault="00494BA4" w:rsidP="001338CF">
            <w:r>
              <w:tab/>
              <w:t>"status": 0</w:t>
            </w:r>
          </w:p>
          <w:p w:rsidR="00494BA4" w:rsidRDefault="00494BA4" w:rsidP="001338CF">
            <w:r>
              <w:t>}</w:t>
            </w:r>
          </w:p>
          <w:p w:rsidR="00494BA4" w:rsidRDefault="00494BA4" w:rsidP="001338CF"/>
          <w:p w:rsidR="00494BA4" w:rsidRDefault="00494BA4" w:rsidP="001338CF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494BA4" w:rsidRDefault="00494BA4" w:rsidP="001338CF">
            <w:r>
              <w:t>{</w:t>
            </w:r>
          </w:p>
          <w:p w:rsidR="00494BA4" w:rsidRDefault="00494BA4" w:rsidP="001338CF">
            <w:r>
              <w:tab/>
              <w:t>"data": {},</w:t>
            </w:r>
          </w:p>
          <w:p w:rsidR="00494BA4" w:rsidRDefault="00494BA4" w:rsidP="001338CF">
            <w:r>
              <w:tab/>
              <w:t>"msg": " Error Infor ",</w:t>
            </w:r>
          </w:p>
          <w:p w:rsidR="00494BA4" w:rsidRDefault="00494BA4" w:rsidP="001338CF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494BA4" w:rsidRDefault="00494BA4" w:rsidP="001338CF">
            <w:r>
              <w:t>}</w:t>
            </w:r>
          </w:p>
        </w:tc>
      </w:tr>
      <w:tr w:rsidR="00494BA4" w:rsidTr="001338CF">
        <w:tc>
          <w:tcPr>
            <w:tcW w:w="2130" w:type="dxa"/>
          </w:tcPr>
          <w:p w:rsidR="00494BA4" w:rsidRDefault="00494BA4" w:rsidP="001338CF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494BA4" w:rsidRDefault="00494BA4" w:rsidP="001338CF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密码确认由手机端完成；</w:t>
            </w:r>
          </w:p>
          <w:p w:rsidR="00494BA4" w:rsidRPr="00F31CD0" w:rsidRDefault="00494BA4" w:rsidP="001338CF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登录后功能，由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代替手机号码</w:t>
            </w:r>
          </w:p>
        </w:tc>
      </w:tr>
    </w:tbl>
    <w:p w:rsidR="00BE2169" w:rsidRPr="00494BA4" w:rsidRDefault="00BE2169"/>
    <w:tbl>
      <w:tblPr>
        <w:tblStyle w:val="a5"/>
        <w:tblW w:w="0" w:type="auto"/>
        <w:tblLook w:val="04A0"/>
      </w:tblPr>
      <w:tblGrid>
        <w:gridCol w:w="2130"/>
        <w:gridCol w:w="2373"/>
        <w:gridCol w:w="1888"/>
        <w:gridCol w:w="2131"/>
      </w:tblGrid>
      <w:tr w:rsidR="00494BA4" w:rsidTr="001338CF">
        <w:tc>
          <w:tcPr>
            <w:tcW w:w="8522" w:type="dxa"/>
            <w:gridSpan w:val="4"/>
          </w:tcPr>
          <w:p w:rsidR="00494BA4" w:rsidRDefault="00494BA4" w:rsidP="001338CF">
            <w:r>
              <w:rPr>
                <w:rFonts w:hint="eastAsia"/>
                <w:b/>
                <w:color w:val="FF0000"/>
              </w:rPr>
              <w:t>商户调整子商户状态</w:t>
            </w:r>
            <w:r>
              <w:rPr>
                <w:rFonts w:hint="eastAsia"/>
              </w:rPr>
              <w:t>：启用和禁用、删除用户，只有启用的用户才可登录，是正常的用户</w:t>
            </w:r>
          </w:p>
        </w:tc>
      </w:tr>
      <w:tr w:rsidR="00494BA4" w:rsidTr="001338CF">
        <w:tc>
          <w:tcPr>
            <w:tcW w:w="2130" w:type="dxa"/>
          </w:tcPr>
          <w:p w:rsidR="00494BA4" w:rsidRDefault="00494BA4" w:rsidP="001338CF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494BA4" w:rsidRDefault="00494BA4" w:rsidP="001338CF">
            <w:r>
              <w:rPr>
                <w:rFonts w:hint="eastAsia"/>
              </w:rPr>
              <w:t>http://ifengzi.cn/uc/modStatusSubEn.action</w:t>
            </w:r>
          </w:p>
        </w:tc>
      </w:tr>
      <w:tr w:rsidR="00494BA4" w:rsidTr="001338CF">
        <w:tc>
          <w:tcPr>
            <w:tcW w:w="2130" w:type="dxa"/>
          </w:tcPr>
          <w:p w:rsidR="00494BA4" w:rsidRDefault="00494BA4" w:rsidP="001338CF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494BA4" w:rsidRDefault="00494BA4" w:rsidP="001338CF">
            <w:r>
              <w:rPr>
                <w:rFonts w:hint="eastAsia"/>
              </w:rPr>
              <w:t>POST</w:t>
            </w:r>
          </w:p>
        </w:tc>
      </w:tr>
      <w:tr w:rsidR="00494BA4" w:rsidTr="001338CF">
        <w:tc>
          <w:tcPr>
            <w:tcW w:w="2130" w:type="dxa"/>
          </w:tcPr>
          <w:p w:rsidR="00494BA4" w:rsidRDefault="00494BA4" w:rsidP="001338CF"/>
        </w:tc>
        <w:tc>
          <w:tcPr>
            <w:tcW w:w="2373" w:type="dxa"/>
          </w:tcPr>
          <w:p w:rsidR="00494BA4" w:rsidRDefault="00494BA4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888" w:type="dxa"/>
          </w:tcPr>
          <w:p w:rsidR="00494BA4" w:rsidRDefault="00494BA4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494BA4" w:rsidRDefault="00494BA4" w:rsidP="001338CF">
            <w:r>
              <w:rPr>
                <w:rFonts w:hint="eastAsia"/>
              </w:rPr>
              <w:t>是否必填</w:t>
            </w:r>
          </w:p>
        </w:tc>
      </w:tr>
      <w:tr w:rsidR="00494BA4" w:rsidTr="001338CF">
        <w:tc>
          <w:tcPr>
            <w:tcW w:w="2130" w:type="dxa"/>
            <w:vMerge w:val="restart"/>
          </w:tcPr>
          <w:p w:rsidR="00494BA4" w:rsidRDefault="00494BA4" w:rsidP="001338CF">
            <w:r>
              <w:rPr>
                <w:rFonts w:hint="eastAsia"/>
              </w:rPr>
              <w:t>请求参数</w:t>
            </w:r>
          </w:p>
        </w:tc>
        <w:tc>
          <w:tcPr>
            <w:tcW w:w="2373" w:type="dxa"/>
          </w:tcPr>
          <w:p w:rsidR="00494BA4" w:rsidRDefault="00494BA4" w:rsidP="001338CF">
            <w:r>
              <w:rPr>
                <w:rFonts w:hint="eastAsia"/>
              </w:rPr>
              <w:t>Lsit&lt;userid&gt;</w:t>
            </w:r>
          </w:p>
        </w:tc>
        <w:tc>
          <w:tcPr>
            <w:tcW w:w="1888" w:type="dxa"/>
          </w:tcPr>
          <w:p w:rsidR="00494BA4" w:rsidRDefault="00494BA4" w:rsidP="001338CF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494BA4" w:rsidRDefault="00494BA4" w:rsidP="001338CF">
            <w:r>
              <w:rPr>
                <w:rFonts w:hint="eastAsia"/>
              </w:rPr>
              <w:t>必填</w:t>
            </w:r>
          </w:p>
        </w:tc>
      </w:tr>
      <w:tr w:rsidR="00494BA4" w:rsidTr="001338CF">
        <w:tc>
          <w:tcPr>
            <w:tcW w:w="2130" w:type="dxa"/>
            <w:vMerge/>
          </w:tcPr>
          <w:p w:rsidR="00494BA4" w:rsidRDefault="00494BA4" w:rsidP="001338CF"/>
        </w:tc>
        <w:tc>
          <w:tcPr>
            <w:tcW w:w="2373" w:type="dxa"/>
          </w:tcPr>
          <w:p w:rsidR="00494BA4" w:rsidRDefault="00494BA4" w:rsidP="001338CF">
            <w:r>
              <w:rPr>
                <w:rFonts w:hint="eastAsia"/>
              </w:rPr>
              <w:t>status</w:t>
            </w:r>
          </w:p>
        </w:tc>
        <w:tc>
          <w:tcPr>
            <w:tcW w:w="1888" w:type="dxa"/>
          </w:tcPr>
          <w:p w:rsidR="00494BA4" w:rsidRDefault="00494BA4" w:rsidP="001338CF">
            <w:r>
              <w:rPr>
                <w:rFonts w:hint="eastAsia"/>
              </w:rPr>
              <w:t>用户状态</w:t>
            </w:r>
          </w:p>
        </w:tc>
        <w:tc>
          <w:tcPr>
            <w:tcW w:w="2131" w:type="dxa"/>
          </w:tcPr>
          <w:p w:rsidR="00494BA4" w:rsidRDefault="00494BA4" w:rsidP="001338CF">
            <w:r>
              <w:rPr>
                <w:rFonts w:hint="eastAsia"/>
              </w:rPr>
              <w:t>必填</w:t>
            </w:r>
          </w:p>
        </w:tc>
      </w:tr>
      <w:tr w:rsidR="00494BA4" w:rsidTr="001338CF">
        <w:tc>
          <w:tcPr>
            <w:tcW w:w="2130" w:type="dxa"/>
          </w:tcPr>
          <w:p w:rsidR="00494BA4" w:rsidRDefault="00494BA4" w:rsidP="001338CF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494BA4" w:rsidRDefault="00494BA4" w:rsidP="001338CF">
            <w:r>
              <w:rPr>
                <w:rFonts w:hint="eastAsia"/>
              </w:rPr>
              <w:t>批量操作</w:t>
            </w:r>
          </w:p>
          <w:p w:rsidR="00494BA4" w:rsidRDefault="00494BA4" w:rsidP="001338CF">
            <w:r>
              <w:rPr>
                <w:rFonts w:hint="eastAsia"/>
              </w:rPr>
              <w:t>任何状态的用户都可以删除。</w:t>
            </w:r>
          </w:p>
          <w:p w:rsidR="00494BA4" w:rsidRDefault="00494BA4" w:rsidP="001338CF">
            <w:r>
              <w:rPr>
                <w:rFonts w:hint="eastAsia"/>
              </w:rPr>
              <w:t>目前页面上，启用和禁用仅支持单个用户操作，只有启用的用户才可以禁用，只有禁用的用户才可以启用。</w:t>
            </w:r>
          </w:p>
          <w:p w:rsidR="00494BA4" w:rsidRDefault="00494BA4" w:rsidP="001338CF">
            <w:r>
              <w:rPr>
                <w:rFonts w:hint="eastAsia"/>
              </w:rPr>
              <w:t>用户名称是需要在非删除范围内不重复</w:t>
            </w:r>
          </w:p>
          <w:p w:rsidR="00494BA4" w:rsidRPr="0067577E" w:rsidRDefault="00494BA4" w:rsidP="001338CF">
            <w:r>
              <w:rPr>
                <w:rFonts w:hint="eastAsia"/>
              </w:rPr>
              <w:t>各个层级都有</w:t>
            </w:r>
          </w:p>
        </w:tc>
      </w:tr>
      <w:tr w:rsidR="00494BA4" w:rsidTr="001338CF">
        <w:tc>
          <w:tcPr>
            <w:tcW w:w="2130" w:type="dxa"/>
          </w:tcPr>
          <w:p w:rsidR="00494BA4" w:rsidRDefault="00494BA4" w:rsidP="001338CF">
            <w:r>
              <w:rPr>
                <w:rFonts w:hint="eastAsia"/>
              </w:rPr>
              <w:t>返回数据</w:t>
            </w:r>
          </w:p>
        </w:tc>
        <w:tc>
          <w:tcPr>
            <w:tcW w:w="2373" w:type="dxa"/>
          </w:tcPr>
          <w:p w:rsidR="00494BA4" w:rsidRDefault="00494BA4" w:rsidP="001338CF"/>
        </w:tc>
        <w:tc>
          <w:tcPr>
            <w:tcW w:w="1888" w:type="dxa"/>
          </w:tcPr>
          <w:p w:rsidR="00494BA4" w:rsidRPr="00B33F56" w:rsidRDefault="00494BA4" w:rsidP="001338CF"/>
        </w:tc>
        <w:tc>
          <w:tcPr>
            <w:tcW w:w="2131" w:type="dxa"/>
          </w:tcPr>
          <w:p w:rsidR="00494BA4" w:rsidRDefault="00494BA4" w:rsidP="001338CF"/>
        </w:tc>
      </w:tr>
      <w:tr w:rsidR="00494BA4" w:rsidTr="001338CF">
        <w:tc>
          <w:tcPr>
            <w:tcW w:w="2130" w:type="dxa"/>
          </w:tcPr>
          <w:p w:rsidR="00494BA4" w:rsidRDefault="00494BA4" w:rsidP="001338CF">
            <w:r>
              <w:rPr>
                <w:rFonts w:hint="eastAsia"/>
              </w:rPr>
              <w:lastRenderedPageBreak/>
              <w:t>返回格式</w:t>
            </w:r>
          </w:p>
        </w:tc>
        <w:tc>
          <w:tcPr>
            <w:tcW w:w="6392" w:type="dxa"/>
            <w:gridSpan w:val="3"/>
          </w:tcPr>
          <w:p w:rsidR="00494BA4" w:rsidRDefault="00494BA4" w:rsidP="001338CF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494BA4" w:rsidTr="001338CF">
        <w:tc>
          <w:tcPr>
            <w:tcW w:w="2130" w:type="dxa"/>
          </w:tcPr>
          <w:p w:rsidR="00494BA4" w:rsidRDefault="00494BA4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494BA4" w:rsidRDefault="00494BA4" w:rsidP="001338CF"/>
          <w:p w:rsidR="00494BA4" w:rsidRDefault="00494BA4" w:rsidP="001338CF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494BA4" w:rsidRDefault="00494BA4" w:rsidP="001338CF">
            <w:r>
              <w:rPr>
                <w:rFonts w:hint="eastAsia"/>
              </w:rPr>
              <w:t>{</w:t>
            </w:r>
          </w:p>
          <w:p w:rsidR="00494BA4" w:rsidRDefault="00494BA4" w:rsidP="001338CF">
            <w:r>
              <w:tab/>
              <w:t>"data": {},</w:t>
            </w:r>
          </w:p>
          <w:p w:rsidR="00494BA4" w:rsidRDefault="00494BA4" w:rsidP="001338CF">
            <w:r>
              <w:tab/>
              <w:t>"msg": "",</w:t>
            </w:r>
          </w:p>
          <w:p w:rsidR="00494BA4" w:rsidRDefault="00494BA4" w:rsidP="001338CF">
            <w:r>
              <w:tab/>
              <w:t>"status": 0</w:t>
            </w:r>
          </w:p>
          <w:p w:rsidR="00494BA4" w:rsidRDefault="00494BA4" w:rsidP="001338CF">
            <w:r>
              <w:t>}</w:t>
            </w:r>
          </w:p>
          <w:p w:rsidR="00494BA4" w:rsidRDefault="00494BA4" w:rsidP="001338CF"/>
          <w:p w:rsidR="00494BA4" w:rsidRDefault="00494BA4" w:rsidP="001338CF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494BA4" w:rsidRDefault="00494BA4" w:rsidP="001338CF">
            <w:r>
              <w:t>{</w:t>
            </w:r>
          </w:p>
          <w:p w:rsidR="00494BA4" w:rsidRDefault="00494BA4" w:rsidP="001338CF">
            <w:r>
              <w:tab/>
              <w:t>"data": {},</w:t>
            </w:r>
          </w:p>
          <w:p w:rsidR="00494BA4" w:rsidRDefault="00494BA4" w:rsidP="001338CF">
            <w:r>
              <w:tab/>
              <w:t>"msg": " Error Infor ",</w:t>
            </w:r>
          </w:p>
          <w:p w:rsidR="00494BA4" w:rsidRDefault="00494BA4" w:rsidP="001338CF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494BA4" w:rsidRDefault="00494BA4" w:rsidP="001338CF">
            <w:r>
              <w:t>}</w:t>
            </w:r>
          </w:p>
        </w:tc>
      </w:tr>
      <w:tr w:rsidR="00494BA4" w:rsidTr="001338CF">
        <w:tc>
          <w:tcPr>
            <w:tcW w:w="2130" w:type="dxa"/>
          </w:tcPr>
          <w:p w:rsidR="00494BA4" w:rsidRDefault="00494BA4" w:rsidP="001338CF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494BA4" w:rsidRDefault="00494BA4" w:rsidP="001338CF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密码确认由手机端完成；</w:t>
            </w:r>
          </w:p>
          <w:p w:rsidR="00494BA4" w:rsidRPr="00F31CD0" w:rsidRDefault="00494BA4" w:rsidP="001338CF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登录后功能，由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代替手机号码</w:t>
            </w:r>
          </w:p>
        </w:tc>
      </w:tr>
    </w:tbl>
    <w:p w:rsidR="00BE2169" w:rsidRPr="00494BA4" w:rsidRDefault="00BE2169"/>
    <w:p w:rsidR="00673511" w:rsidRDefault="00673511">
      <w:r>
        <w:rPr>
          <w:rFonts w:hint="eastAsia"/>
        </w:rPr>
        <w:t xml:space="preserve">3 </w:t>
      </w:r>
      <w:r>
        <w:rPr>
          <w:rFonts w:hint="eastAsia"/>
        </w:rPr>
        <w:t>获取信息</w:t>
      </w:r>
    </w:p>
    <w:p w:rsidR="0029107C" w:rsidRDefault="0029107C"/>
    <w:tbl>
      <w:tblPr>
        <w:tblStyle w:val="a5"/>
        <w:tblW w:w="0" w:type="auto"/>
        <w:tblLook w:val="04A0"/>
      </w:tblPr>
      <w:tblGrid>
        <w:gridCol w:w="2130"/>
        <w:gridCol w:w="2656"/>
        <w:gridCol w:w="1605"/>
        <w:gridCol w:w="2131"/>
      </w:tblGrid>
      <w:tr w:rsidR="0029107C" w:rsidTr="001338CF">
        <w:tc>
          <w:tcPr>
            <w:tcW w:w="8522" w:type="dxa"/>
            <w:gridSpan w:val="4"/>
          </w:tcPr>
          <w:p w:rsidR="0029107C" w:rsidRDefault="0029107C" w:rsidP="0029107C">
            <w:r>
              <w:rPr>
                <w:rFonts w:hint="eastAsia"/>
                <w:b/>
                <w:color w:val="FF0000"/>
              </w:rPr>
              <w:t>大</w:t>
            </w:r>
            <w:r w:rsidRPr="008C38D3">
              <w:rPr>
                <w:rFonts w:hint="eastAsia"/>
                <w:b/>
                <w:color w:val="FF0000"/>
              </w:rPr>
              <w:t>系统管理员</w:t>
            </w:r>
            <w:r>
              <w:rPr>
                <w:rFonts w:hint="eastAsia"/>
                <w:b/>
                <w:color w:val="FF0000"/>
              </w:rPr>
              <w:t>列出业务管理员，系统管理员列表</w:t>
            </w:r>
          </w:p>
        </w:tc>
      </w:tr>
      <w:tr w:rsidR="0029107C" w:rsidTr="001338CF">
        <w:tc>
          <w:tcPr>
            <w:tcW w:w="2130" w:type="dxa"/>
          </w:tcPr>
          <w:p w:rsidR="0029107C" w:rsidRDefault="0029107C" w:rsidP="001338CF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29107C" w:rsidRDefault="0029107C" w:rsidP="0029107C">
            <w:r>
              <w:rPr>
                <w:rFonts w:hint="eastAsia"/>
              </w:rPr>
              <w:t>http://ifengzi.cn/uc/list</w:t>
            </w:r>
            <w:r>
              <w:rPr>
                <w:rFonts w:hint="eastAsia"/>
                <w:color w:val="000000"/>
              </w:rPr>
              <w:t>Mgr</w:t>
            </w:r>
            <w:r>
              <w:rPr>
                <w:rFonts w:hint="eastAsia"/>
              </w:rPr>
              <w:t>Infos.action</w:t>
            </w:r>
          </w:p>
        </w:tc>
      </w:tr>
      <w:tr w:rsidR="0029107C" w:rsidTr="001338CF">
        <w:tc>
          <w:tcPr>
            <w:tcW w:w="2130" w:type="dxa"/>
          </w:tcPr>
          <w:p w:rsidR="0029107C" w:rsidRDefault="0029107C" w:rsidP="001338CF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29107C" w:rsidRDefault="0029107C" w:rsidP="001338CF">
            <w:r>
              <w:rPr>
                <w:rFonts w:hint="eastAsia"/>
              </w:rPr>
              <w:t>POST</w:t>
            </w:r>
          </w:p>
        </w:tc>
      </w:tr>
      <w:tr w:rsidR="0029107C" w:rsidTr="001338CF">
        <w:tc>
          <w:tcPr>
            <w:tcW w:w="2130" w:type="dxa"/>
          </w:tcPr>
          <w:p w:rsidR="0029107C" w:rsidRDefault="0029107C" w:rsidP="001338CF"/>
        </w:tc>
        <w:tc>
          <w:tcPr>
            <w:tcW w:w="2656" w:type="dxa"/>
          </w:tcPr>
          <w:p w:rsidR="0029107C" w:rsidRDefault="0029107C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29107C" w:rsidRDefault="0029107C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29107C" w:rsidRDefault="0029107C" w:rsidP="001338CF">
            <w:r>
              <w:rPr>
                <w:rFonts w:hint="eastAsia"/>
              </w:rPr>
              <w:t>是否必填</w:t>
            </w:r>
          </w:p>
        </w:tc>
      </w:tr>
      <w:tr w:rsidR="0029107C" w:rsidTr="001338CF">
        <w:tc>
          <w:tcPr>
            <w:tcW w:w="2130" w:type="dxa"/>
            <w:vMerge w:val="restart"/>
          </w:tcPr>
          <w:p w:rsidR="0029107C" w:rsidRDefault="0029107C" w:rsidP="001338CF"/>
        </w:tc>
        <w:tc>
          <w:tcPr>
            <w:tcW w:w="2656" w:type="dxa"/>
          </w:tcPr>
          <w:p w:rsidR="0029107C" w:rsidRDefault="0029107C" w:rsidP="001338CF">
            <w:r>
              <w:rPr>
                <w:rFonts w:hint="eastAsia"/>
              </w:rPr>
              <w:t>用户类型</w:t>
            </w:r>
          </w:p>
        </w:tc>
        <w:tc>
          <w:tcPr>
            <w:tcW w:w="1605" w:type="dxa"/>
          </w:tcPr>
          <w:p w:rsidR="0029107C" w:rsidRDefault="0029107C" w:rsidP="001338CF"/>
        </w:tc>
        <w:tc>
          <w:tcPr>
            <w:tcW w:w="2131" w:type="dxa"/>
          </w:tcPr>
          <w:p w:rsidR="0029107C" w:rsidRDefault="0029107C" w:rsidP="001338CF"/>
        </w:tc>
      </w:tr>
      <w:tr w:rsidR="0029107C" w:rsidTr="001338CF">
        <w:tc>
          <w:tcPr>
            <w:tcW w:w="2130" w:type="dxa"/>
            <w:vMerge/>
          </w:tcPr>
          <w:p w:rsidR="0029107C" w:rsidRDefault="0029107C" w:rsidP="001338CF"/>
        </w:tc>
        <w:tc>
          <w:tcPr>
            <w:tcW w:w="2656" w:type="dxa"/>
          </w:tcPr>
          <w:p w:rsidR="0029107C" w:rsidRPr="002954C1" w:rsidRDefault="0029107C" w:rsidP="001338CF">
            <w:r>
              <w:t>P</w:t>
            </w:r>
            <w:r>
              <w:rPr>
                <w:rFonts w:hint="eastAsia"/>
              </w:rPr>
              <w:t>agesize</w:t>
            </w:r>
          </w:p>
        </w:tc>
        <w:tc>
          <w:tcPr>
            <w:tcW w:w="1605" w:type="dxa"/>
          </w:tcPr>
          <w:p w:rsidR="0029107C" w:rsidRDefault="0029107C" w:rsidP="001338CF"/>
        </w:tc>
        <w:tc>
          <w:tcPr>
            <w:tcW w:w="2131" w:type="dxa"/>
          </w:tcPr>
          <w:p w:rsidR="0029107C" w:rsidRDefault="0029107C" w:rsidP="001338CF"/>
        </w:tc>
      </w:tr>
      <w:tr w:rsidR="0029107C" w:rsidTr="001338CF">
        <w:tc>
          <w:tcPr>
            <w:tcW w:w="2130" w:type="dxa"/>
            <w:vMerge/>
          </w:tcPr>
          <w:p w:rsidR="0029107C" w:rsidRDefault="0029107C" w:rsidP="001338CF"/>
        </w:tc>
        <w:tc>
          <w:tcPr>
            <w:tcW w:w="2656" w:type="dxa"/>
          </w:tcPr>
          <w:p w:rsidR="0029107C" w:rsidRPr="002954C1" w:rsidRDefault="0029107C" w:rsidP="001338CF">
            <w:r>
              <w:t>C</w:t>
            </w:r>
            <w:r>
              <w:rPr>
                <w:rFonts w:hint="eastAsia"/>
              </w:rPr>
              <w:t>urpage</w:t>
            </w:r>
          </w:p>
        </w:tc>
        <w:tc>
          <w:tcPr>
            <w:tcW w:w="1605" w:type="dxa"/>
          </w:tcPr>
          <w:p w:rsidR="0029107C" w:rsidRDefault="0029107C" w:rsidP="001338CF"/>
        </w:tc>
        <w:tc>
          <w:tcPr>
            <w:tcW w:w="2131" w:type="dxa"/>
          </w:tcPr>
          <w:p w:rsidR="0029107C" w:rsidRDefault="0029107C" w:rsidP="001338CF"/>
        </w:tc>
      </w:tr>
      <w:tr w:rsidR="0029107C" w:rsidTr="001338CF">
        <w:tc>
          <w:tcPr>
            <w:tcW w:w="2130" w:type="dxa"/>
            <w:vMerge/>
          </w:tcPr>
          <w:p w:rsidR="0029107C" w:rsidRDefault="0029107C" w:rsidP="001338CF"/>
        </w:tc>
        <w:tc>
          <w:tcPr>
            <w:tcW w:w="2656" w:type="dxa"/>
          </w:tcPr>
          <w:p w:rsidR="0029107C" w:rsidRDefault="0029107C" w:rsidP="001338CF">
            <w:r>
              <w:t>O</w:t>
            </w:r>
            <w:r>
              <w:rPr>
                <w:rFonts w:hint="eastAsia"/>
              </w:rPr>
              <w:t>rderby</w:t>
            </w:r>
          </w:p>
        </w:tc>
        <w:tc>
          <w:tcPr>
            <w:tcW w:w="1605" w:type="dxa"/>
          </w:tcPr>
          <w:p w:rsidR="0029107C" w:rsidRDefault="0029107C" w:rsidP="001338CF">
            <w:r>
              <w:rPr>
                <w:rFonts w:hint="eastAsia"/>
              </w:rPr>
              <w:t>排序规则</w:t>
            </w:r>
          </w:p>
        </w:tc>
        <w:tc>
          <w:tcPr>
            <w:tcW w:w="2131" w:type="dxa"/>
          </w:tcPr>
          <w:p w:rsidR="0029107C" w:rsidRDefault="0029107C" w:rsidP="001338CF"/>
        </w:tc>
      </w:tr>
      <w:tr w:rsidR="0029107C" w:rsidTr="001338CF">
        <w:tc>
          <w:tcPr>
            <w:tcW w:w="2130" w:type="dxa"/>
          </w:tcPr>
          <w:p w:rsidR="0029107C" w:rsidRDefault="0029107C" w:rsidP="001338CF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29107C" w:rsidRDefault="0029107C" w:rsidP="001338CF">
            <w:r>
              <w:rPr>
                <w:rFonts w:hint="eastAsia"/>
              </w:rPr>
              <w:t>需要登录和数据权限</w:t>
            </w:r>
          </w:p>
        </w:tc>
      </w:tr>
      <w:tr w:rsidR="0029107C" w:rsidTr="001338CF">
        <w:tc>
          <w:tcPr>
            <w:tcW w:w="2130" w:type="dxa"/>
          </w:tcPr>
          <w:p w:rsidR="0029107C" w:rsidRDefault="0029107C" w:rsidP="001338CF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29107C" w:rsidRDefault="0029107C" w:rsidP="001338CF">
            <w:r>
              <w:rPr>
                <w:rFonts w:hint="eastAsia"/>
              </w:rPr>
              <w:t>用户名、密码、企业名称、企业邮箱个人没有修改权限</w:t>
            </w:r>
          </w:p>
        </w:tc>
      </w:tr>
      <w:tr w:rsidR="0029107C" w:rsidTr="001338CF">
        <w:tc>
          <w:tcPr>
            <w:tcW w:w="2130" w:type="dxa"/>
          </w:tcPr>
          <w:p w:rsidR="0029107C" w:rsidRDefault="0029107C" w:rsidP="001338CF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29107C" w:rsidRDefault="0029107C" w:rsidP="001338CF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29107C" w:rsidTr="001338CF">
        <w:tc>
          <w:tcPr>
            <w:tcW w:w="2130" w:type="dxa"/>
          </w:tcPr>
          <w:p w:rsidR="0029107C" w:rsidRDefault="0029107C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29107C" w:rsidRDefault="0029107C" w:rsidP="001338CF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29107C" w:rsidRDefault="0029107C" w:rsidP="001338CF">
            <w:r>
              <w:rPr>
                <w:rFonts w:hint="eastAsia"/>
              </w:rPr>
              <w:t>{</w:t>
            </w:r>
          </w:p>
          <w:p w:rsidR="0029107C" w:rsidRDefault="0029107C" w:rsidP="001338CF">
            <w:r>
              <w:tab/>
              <w:t>"data": {},</w:t>
            </w:r>
          </w:p>
          <w:p w:rsidR="0029107C" w:rsidRDefault="0029107C" w:rsidP="001338CF">
            <w:r>
              <w:tab/>
              <w:t>"msg": "",</w:t>
            </w:r>
          </w:p>
          <w:p w:rsidR="0029107C" w:rsidRDefault="0029107C" w:rsidP="001338CF">
            <w:r>
              <w:tab/>
              <w:t>"status": 0</w:t>
            </w:r>
          </w:p>
          <w:p w:rsidR="0029107C" w:rsidRDefault="0029107C" w:rsidP="001338CF">
            <w:r>
              <w:t>}</w:t>
            </w:r>
          </w:p>
          <w:p w:rsidR="0029107C" w:rsidRDefault="0029107C" w:rsidP="001338CF"/>
          <w:p w:rsidR="0029107C" w:rsidRDefault="0029107C" w:rsidP="001338CF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29107C" w:rsidRDefault="0029107C" w:rsidP="001338CF">
            <w:r>
              <w:t>{</w:t>
            </w:r>
          </w:p>
          <w:p w:rsidR="0029107C" w:rsidRDefault="0029107C" w:rsidP="001338CF">
            <w:r>
              <w:tab/>
              <w:t>"data": {},</w:t>
            </w:r>
          </w:p>
          <w:p w:rsidR="0029107C" w:rsidRDefault="0029107C" w:rsidP="001338CF">
            <w:r>
              <w:tab/>
              <w:t>"msg": " Error Infor ",</w:t>
            </w:r>
          </w:p>
          <w:p w:rsidR="0029107C" w:rsidRDefault="0029107C" w:rsidP="001338CF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29107C" w:rsidRDefault="0029107C" w:rsidP="001338CF">
            <w:r>
              <w:t>}</w:t>
            </w:r>
          </w:p>
        </w:tc>
      </w:tr>
    </w:tbl>
    <w:p w:rsidR="0029107C" w:rsidRDefault="0029107C" w:rsidP="009D2141"/>
    <w:p w:rsidR="0029107C" w:rsidRDefault="0029107C" w:rsidP="009D2141"/>
    <w:p w:rsidR="0029107C" w:rsidRDefault="0029107C" w:rsidP="009D2141"/>
    <w:tbl>
      <w:tblPr>
        <w:tblStyle w:val="a5"/>
        <w:tblW w:w="0" w:type="auto"/>
        <w:tblLook w:val="04A0"/>
      </w:tblPr>
      <w:tblGrid>
        <w:gridCol w:w="2130"/>
        <w:gridCol w:w="2656"/>
        <w:gridCol w:w="1605"/>
        <w:gridCol w:w="2131"/>
      </w:tblGrid>
      <w:tr w:rsidR="0029107C" w:rsidTr="001338CF">
        <w:tc>
          <w:tcPr>
            <w:tcW w:w="8522" w:type="dxa"/>
            <w:gridSpan w:val="4"/>
          </w:tcPr>
          <w:p w:rsidR="0029107C" w:rsidRDefault="0029107C" w:rsidP="001338CF">
            <w:r>
              <w:rPr>
                <w:rFonts w:hint="eastAsia"/>
                <w:b/>
                <w:color w:val="FF0000"/>
              </w:rPr>
              <w:t>业务</w:t>
            </w:r>
            <w:r w:rsidRPr="008C38D3">
              <w:rPr>
                <w:rFonts w:hint="eastAsia"/>
                <w:b/>
                <w:color w:val="FF0000"/>
              </w:rPr>
              <w:t>管理员</w:t>
            </w:r>
            <w:r>
              <w:rPr>
                <w:rFonts w:hint="eastAsia"/>
              </w:rPr>
              <w:t>通过企业名称检索信息</w:t>
            </w:r>
          </w:p>
        </w:tc>
      </w:tr>
      <w:tr w:rsidR="0029107C" w:rsidTr="001338CF">
        <w:tc>
          <w:tcPr>
            <w:tcW w:w="2130" w:type="dxa"/>
          </w:tcPr>
          <w:p w:rsidR="0029107C" w:rsidRDefault="0029107C" w:rsidP="001338CF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29107C" w:rsidRDefault="0029107C" w:rsidP="001338CF">
            <w:r>
              <w:rPr>
                <w:rFonts w:hint="eastAsia"/>
              </w:rPr>
              <w:t>http://ifengzi.cn/uc/list</w:t>
            </w:r>
            <w:r>
              <w:rPr>
                <w:rFonts w:hint="eastAsia"/>
                <w:color w:val="000000"/>
              </w:rPr>
              <w:t>Enterprise</w:t>
            </w:r>
            <w:r>
              <w:rPr>
                <w:rFonts w:hint="eastAsia"/>
              </w:rPr>
              <w:t>UserInfos.action</w:t>
            </w:r>
          </w:p>
        </w:tc>
      </w:tr>
      <w:tr w:rsidR="0029107C" w:rsidTr="001338CF">
        <w:tc>
          <w:tcPr>
            <w:tcW w:w="2130" w:type="dxa"/>
          </w:tcPr>
          <w:p w:rsidR="0029107C" w:rsidRDefault="0029107C" w:rsidP="001338CF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29107C" w:rsidRDefault="0029107C" w:rsidP="001338CF">
            <w:r>
              <w:rPr>
                <w:rFonts w:hint="eastAsia"/>
              </w:rPr>
              <w:t>POST</w:t>
            </w:r>
          </w:p>
        </w:tc>
      </w:tr>
      <w:tr w:rsidR="0029107C" w:rsidTr="001338CF">
        <w:tc>
          <w:tcPr>
            <w:tcW w:w="2130" w:type="dxa"/>
          </w:tcPr>
          <w:p w:rsidR="0029107C" w:rsidRDefault="0029107C" w:rsidP="001338CF"/>
        </w:tc>
        <w:tc>
          <w:tcPr>
            <w:tcW w:w="2656" w:type="dxa"/>
          </w:tcPr>
          <w:p w:rsidR="0029107C" w:rsidRDefault="0029107C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29107C" w:rsidRDefault="0029107C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29107C" w:rsidRDefault="0029107C" w:rsidP="001338CF">
            <w:r>
              <w:rPr>
                <w:rFonts w:hint="eastAsia"/>
              </w:rPr>
              <w:t>是否必填</w:t>
            </w:r>
          </w:p>
        </w:tc>
      </w:tr>
      <w:tr w:rsidR="0029107C" w:rsidTr="001338CF">
        <w:tc>
          <w:tcPr>
            <w:tcW w:w="2130" w:type="dxa"/>
            <w:vMerge w:val="restart"/>
          </w:tcPr>
          <w:p w:rsidR="0029107C" w:rsidRDefault="0029107C" w:rsidP="001338CF"/>
        </w:tc>
        <w:tc>
          <w:tcPr>
            <w:tcW w:w="2656" w:type="dxa"/>
          </w:tcPr>
          <w:p w:rsidR="0029107C" w:rsidRDefault="0029107C" w:rsidP="001338CF">
            <w:r w:rsidRPr="002954C1">
              <w:rPr>
                <w:rFonts w:hint="eastAsia"/>
              </w:rPr>
              <w:t>企业</w:t>
            </w:r>
            <w:r>
              <w:rPr>
                <w:rFonts w:hint="eastAsia"/>
              </w:rPr>
              <w:t>名称</w:t>
            </w:r>
          </w:p>
        </w:tc>
        <w:tc>
          <w:tcPr>
            <w:tcW w:w="1605" w:type="dxa"/>
          </w:tcPr>
          <w:p w:rsidR="0029107C" w:rsidRDefault="0029107C" w:rsidP="001338CF"/>
        </w:tc>
        <w:tc>
          <w:tcPr>
            <w:tcW w:w="2131" w:type="dxa"/>
          </w:tcPr>
          <w:p w:rsidR="0029107C" w:rsidRDefault="0029107C" w:rsidP="001338CF"/>
        </w:tc>
      </w:tr>
      <w:tr w:rsidR="0029107C" w:rsidTr="001338CF">
        <w:tc>
          <w:tcPr>
            <w:tcW w:w="2130" w:type="dxa"/>
            <w:vMerge/>
          </w:tcPr>
          <w:p w:rsidR="0029107C" w:rsidRDefault="0029107C" w:rsidP="001338CF"/>
        </w:tc>
        <w:tc>
          <w:tcPr>
            <w:tcW w:w="2656" w:type="dxa"/>
          </w:tcPr>
          <w:p w:rsidR="0029107C" w:rsidRPr="002954C1" w:rsidRDefault="0029107C" w:rsidP="001338CF">
            <w:r>
              <w:t>P</w:t>
            </w:r>
            <w:r>
              <w:rPr>
                <w:rFonts w:hint="eastAsia"/>
              </w:rPr>
              <w:t>agesize</w:t>
            </w:r>
          </w:p>
        </w:tc>
        <w:tc>
          <w:tcPr>
            <w:tcW w:w="1605" w:type="dxa"/>
          </w:tcPr>
          <w:p w:rsidR="0029107C" w:rsidRDefault="0029107C" w:rsidP="001338CF"/>
        </w:tc>
        <w:tc>
          <w:tcPr>
            <w:tcW w:w="2131" w:type="dxa"/>
          </w:tcPr>
          <w:p w:rsidR="0029107C" w:rsidRDefault="0029107C" w:rsidP="001338CF"/>
        </w:tc>
      </w:tr>
      <w:tr w:rsidR="0029107C" w:rsidTr="001338CF">
        <w:tc>
          <w:tcPr>
            <w:tcW w:w="2130" w:type="dxa"/>
            <w:vMerge/>
          </w:tcPr>
          <w:p w:rsidR="0029107C" w:rsidRDefault="0029107C" w:rsidP="001338CF"/>
        </w:tc>
        <w:tc>
          <w:tcPr>
            <w:tcW w:w="2656" w:type="dxa"/>
          </w:tcPr>
          <w:p w:rsidR="0029107C" w:rsidRPr="002954C1" w:rsidRDefault="0029107C" w:rsidP="001338CF">
            <w:r>
              <w:t>C</w:t>
            </w:r>
            <w:r>
              <w:rPr>
                <w:rFonts w:hint="eastAsia"/>
              </w:rPr>
              <w:t>urpage</w:t>
            </w:r>
          </w:p>
        </w:tc>
        <w:tc>
          <w:tcPr>
            <w:tcW w:w="1605" w:type="dxa"/>
          </w:tcPr>
          <w:p w:rsidR="0029107C" w:rsidRDefault="0029107C" w:rsidP="001338CF"/>
        </w:tc>
        <w:tc>
          <w:tcPr>
            <w:tcW w:w="2131" w:type="dxa"/>
          </w:tcPr>
          <w:p w:rsidR="0029107C" w:rsidRDefault="0029107C" w:rsidP="001338CF"/>
        </w:tc>
      </w:tr>
      <w:tr w:rsidR="0029107C" w:rsidTr="001338CF">
        <w:tc>
          <w:tcPr>
            <w:tcW w:w="2130" w:type="dxa"/>
            <w:vMerge/>
          </w:tcPr>
          <w:p w:rsidR="0029107C" w:rsidRDefault="0029107C" w:rsidP="001338CF"/>
        </w:tc>
        <w:tc>
          <w:tcPr>
            <w:tcW w:w="2656" w:type="dxa"/>
          </w:tcPr>
          <w:p w:rsidR="0029107C" w:rsidRDefault="0029107C" w:rsidP="001338CF">
            <w:r>
              <w:t>O</w:t>
            </w:r>
            <w:r>
              <w:rPr>
                <w:rFonts w:hint="eastAsia"/>
              </w:rPr>
              <w:t>rder by</w:t>
            </w:r>
          </w:p>
        </w:tc>
        <w:tc>
          <w:tcPr>
            <w:tcW w:w="1605" w:type="dxa"/>
          </w:tcPr>
          <w:p w:rsidR="0029107C" w:rsidRDefault="0029107C" w:rsidP="001338CF"/>
        </w:tc>
        <w:tc>
          <w:tcPr>
            <w:tcW w:w="2131" w:type="dxa"/>
          </w:tcPr>
          <w:p w:rsidR="0029107C" w:rsidRDefault="0029107C" w:rsidP="001338CF"/>
        </w:tc>
      </w:tr>
      <w:tr w:rsidR="0029107C" w:rsidTr="001338CF">
        <w:tc>
          <w:tcPr>
            <w:tcW w:w="2130" w:type="dxa"/>
          </w:tcPr>
          <w:p w:rsidR="0029107C" w:rsidRDefault="0029107C" w:rsidP="001338CF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29107C" w:rsidRDefault="0029107C" w:rsidP="001338CF">
            <w:r>
              <w:rPr>
                <w:rFonts w:hint="eastAsia"/>
              </w:rPr>
              <w:t>需要登录和数据权限</w:t>
            </w:r>
          </w:p>
        </w:tc>
      </w:tr>
      <w:tr w:rsidR="0029107C" w:rsidTr="001338CF">
        <w:tc>
          <w:tcPr>
            <w:tcW w:w="2130" w:type="dxa"/>
          </w:tcPr>
          <w:p w:rsidR="0029107C" w:rsidRDefault="0029107C" w:rsidP="001338CF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29107C" w:rsidRDefault="0029107C" w:rsidP="001338CF">
            <w:r>
              <w:rPr>
                <w:rFonts w:hint="eastAsia"/>
              </w:rPr>
              <w:t>用户名、密码、企业名称、企业邮箱个人没有修改权限</w:t>
            </w:r>
          </w:p>
        </w:tc>
      </w:tr>
      <w:tr w:rsidR="0029107C" w:rsidTr="001338CF">
        <w:tc>
          <w:tcPr>
            <w:tcW w:w="2130" w:type="dxa"/>
          </w:tcPr>
          <w:p w:rsidR="0029107C" w:rsidRDefault="0029107C" w:rsidP="001338CF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29107C" w:rsidRDefault="0029107C" w:rsidP="001338CF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29107C" w:rsidTr="001338CF">
        <w:tc>
          <w:tcPr>
            <w:tcW w:w="2130" w:type="dxa"/>
          </w:tcPr>
          <w:p w:rsidR="0029107C" w:rsidRDefault="0029107C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29107C" w:rsidRDefault="0029107C" w:rsidP="001338CF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29107C" w:rsidRDefault="0029107C" w:rsidP="001338CF">
            <w:r>
              <w:rPr>
                <w:rFonts w:hint="eastAsia"/>
              </w:rPr>
              <w:t>{</w:t>
            </w:r>
          </w:p>
          <w:p w:rsidR="0029107C" w:rsidRDefault="0029107C" w:rsidP="001338CF">
            <w:r>
              <w:tab/>
              <w:t>"data": {},</w:t>
            </w:r>
          </w:p>
          <w:p w:rsidR="0029107C" w:rsidRDefault="0029107C" w:rsidP="001338CF">
            <w:r>
              <w:tab/>
              <w:t>"msg": "",</w:t>
            </w:r>
          </w:p>
          <w:p w:rsidR="0029107C" w:rsidRDefault="0029107C" w:rsidP="001338CF">
            <w:r>
              <w:tab/>
              <w:t>"status": 0</w:t>
            </w:r>
          </w:p>
          <w:p w:rsidR="0029107C" w:rsidRDefault="0029107C" w:rsidP="001338CF">
            <w:r>
              <w:t>}</w:t>
            </w:r>
          </w:p>
          <w:p w:rsidR="0029107C" w:rsidRDefault="0029107C" w:rsidP="001338CF"/>
          <w:p w:rsidR="0029107C" w:rsidRDefault="0029107C" w:rsidP="001338CF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29107C" w:rsidRDefault="0029107C" w:rsidP="001338CF">
            <w:r>
              <w:t>{</w:t>
            </w:r>
          </w:p>
          <w:p w:rsidR="0029107C" w:rsidRDefault="0029107C" w:rsidP="001338CF">
            <w:r>
              <w:tab/>
              <w:t>"data": {},</w:t>
            </w:r>
          </w:p>
          <w:p w:rsidR="0029107C" w:rsidRDefault="0029107C" w:rsidP="001338CF">
            <w:r>
              <w:tab/>
              <w:t>"msg": " Error Infor ",</w:t>
            </w:r>
          </w:p>
          <w:p w:rsidR="0029107C" w:rsidRDefault="0029107C" w:rsidP="001338CF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29107C" w:rsidRDefault="0029107C" w:rsidP="001338CF">
            <w:r>
              <w:t>}</w:t>
            </w:r>
          </w:p>
        </w:tc>
      </w:tr>
    </w:tbl>
    <w:p w:rsidR="0029107C" w:rsidRDefault="0029107C" w:rsidP="009D2141"/>
    <w:p w:rsidR="0029107C" w:rsidRDefault="0029107C" w:rsidP="009D2141"/>
    <w:tbl>
      <w:tblPr>
        <w:tblStyle w:val="a5"/>
        <w:tblW w:w="0" w:type="auto"/>
        <w:tblLook w:val="04A0"/>
      </w:tblPr>
      <w:tblGrid>
        <w:gridCol w:w="2130"/>
        <w:gridCol w:w="2656"/>
        <w:gridCol w:w="1605"/>
        <w:gridCol w:w="2131"/>
      </w:tblGrid>
      <w:tr w:rsidR="00ED5DB4" w:rsidTr="001338CF">
        <w:tc>
          <w:tcPr>
            <w:tcW w:w="8522" w:type="dxa"/>
            <w:gridSpan w:val="4"/>
          </w:tcPr>
          <w:p w:rsidR="00ED5DB4" w:rsidRDefault="00ED5DB4" w:rsidP="001338CF">
            <w:r>
              <w:rPr>
                <w:rFonts w:hint="eastAsia"/>
                <w:b/>
                <w:color w:val="FF0000"/>
              </w:rPr>
              <w:t>商户</w:t>
            </w:r>
            <w:r>
              <w:rPr>
                <w:rFonts w:hint="eastAsia"/>
              </w:rPr>
              <w:t>通过门店名称检索信息</w:t>
            </w:r>
          </w:p>
        </w:tc>
      </w:tr>
      <w:tr w:rsidR="00ED5DB4" w:rsidTr="001338CF">
        <w:tc>
          <w:tcPr>
            <w:tcW w:w="2130" w:type="dxa"/>
          </w:tcPr>
          <w:p w:rsidR="00ED5DB4" w:rsidRDefault="00ED5DB4" w:rsidP="001338CF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ED5DB4" w:rsidRDefault="00ED5DB4" w:rsidP="001338CF">
            <w:r>
              <w:rPr>
                <w:rFonts w:hint="eastAsia"/>
              </w:rPr>
              <w:t>http://ifengzi.cn/uc/listSub</w:t>
            </w:r>
            <w:r>
              <w:rPr>
                <w:rFonts w:hint="eastAsia"/>
                <w:color w:val="000000"/>
              </w:rPr>
              <w:t>Enterprise</w:t>
            </w:r>
            <w:r>
              <w:rPr>
                <w:rFonts w:hint="eastAsia"/>
              </w:rPr>
              <w:t>UserInfos.action</w:t>
            </w:r>
          </w:p>
        </w:tc>
      </w:tr>
      <w:tr w:rsidR="00ED5DB4" w:rsidTr="001338CF">
        <w:tc>
          <w:tcPr>
            <w:tcW w:w="2130" w:type="dxa"/>
          </w:tcPr>
          <w:p w:rsidR="00ED5DB4" w:rsidRDefault="00ED5DB4" w:rsidP="001338CF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ED5DB4" w:rsidRDefault="00ED5DB4" w:rsidP="001338CF">
            <w:r>
              <w:rPr>
                <w:rFonts w:hint="eastAsia"/>
              </w:rPr>
              <w:t>POST</w:t>
            </w:r>
          </w:p>
        </w:tc>
      </w:tr>
      <w:tr w:rsidR="00ED5DB4" w:rsidTr="001338CF">
        <w:tc>
          <w:tcPr>
            <w:tcW w:w="2130" w:type="dxa"/>
          </w:tcPr>
          <w:p w:rsidR="00ED5DB4" w:rsidRDefault="00ED5DB4" w:rsidP="001338CF"/>
        </w:tc>
        <w:tc>
          <w:tcPr>
            <w:tcW w:w="2656" w:type="dxa"/>
          </w:tcPr>
          <w:p w:rsidR="00ED5DB4" w:rsidRDefault="00ED5DB4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ED5DB4" w:rsidRDefault="00ED5DB4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ED5DB4" w:rsidRDefault="00ED5DB4" w:rsidP="001338CF">
            <w:r>
              <w:rPr>
                <w:rFonts w:hint="eastAsia"/>
              </w:rPr>
              <w:t>是否必填</w:t>
            </w:r>
          </w:p>
        </w:tc>
      </w:tr>
      <w:tr w:rsidR="00ED5DB4" w:rsidTr="001338CF">
        <w:tc>
          <w:tcPr>
            <w:tcW w:w="2130" w:type="dxa"/>
            <w:vMerge w:val="restart"/>
          </w:tcPr>
          <w:p w:rsidR="00ED5DB4" w:rsidRDefault="00ED5DB4" w:rsidP="001338CF"/>
        </w:tc>
        <w:tc>
          <w:tcPr>
            <w:tcW w:w="2656" w:type="dxa"/>
          </w:tcPr>
          <w:p w:rsidR="00ED5DB4" w:rsidRDefault="00ED5DB4" w:rsidP="001338CF">
            <w:r>
              <w:rPr>
                <w:rFonts w:hint="eastAsia"/>
              </w:rPr>
              <w:t>门店名称</w:t>
            </w:r>
          </w:p>
        </w:tc>
        <w:tc>
          <w:tcPr>
            <w:tcW w:w="1605" w:type="dxa"/>
          </w:tcPr>
          <w:p w:rsidR="00ED5DB4" w:rsidRDefault="00ED5DB4" w:rsidP="001338CF"/>
        </w:tc>
        <w:tc>
          <w:tcPr>
            <w:tcW w:w="2131" w:type="dxa"/>
          </w:tcPr>
          <w:p w:rsidR="00ED5DB4" w:rsidRDefault="00ED5DB4" w:rsidP="001338CF"/>
        </w:tc>
      </w:tr>
      <w:tr w:rsidR="00ED5DB4" w:rsidTr="001338CF">
        <w:tc>
          <w:tcPr>
            <w:tcW w:w="2130" w:type="dxa"/>
            <w:vMerge/>
          </w:tcPr>
          <w:p w:rsidR="00ED5DB4" w:rsidRDefault="00ED5DB4" w:rsidP="001338CF"/>
        </w:tc>
        <w:tc>
          <w:tcPr>
            <w:tcW w:w="2656" w:type="dxa"/>
          </w:tcPr>
          <w:p w:rsidR="00ED5DB4" w:rsidRPr="002954C1" w:rsidRDefault="00ED5DB4" w:rsidP="001338CF">
            <w:r>
              <w:t>P</w:t>
            </w:r>
            <w:r>
              <w:rPr>
                <w:rFonts w:hint="eastAsia"/>
              </w:rPr>
              <w:t>agesize</w:t>
            </w:r>
          </w:p>
        </w:tc>
        <w:tc>
          <w:tcPr>
            <w:tcW w:w="1605" w:type="dxa"/>
          </w:tcPr>
          <w:p w:rsidR="00ED5DB4" w:rsidRDefault="00ED5DB4" w:rsidP="001338CF"/>
        </w:tc>
        <w:tc>
          <w:tcPr>
            <w:tcW w:w="2131" w:type="dxa"/>
          </w:tcPr>
          <w:p w:rsidR="00ED5DB4" w:rsidRDefault="00ED5DB4" w:rsidP="001338CF"/>
        </w:tc>
      </w:tr>
      <w:tr w:rsidR="00ED5DB4" w:rsidTr="001338CF">
        <w:tc>
          <w:tcPr>
            <w:tcW w:w="2130" w:type="dxa"/>
            <w:vMerge/>
          </w:tcPr>
          <w:p w:rsidR="00ED5DB4" w:rsidRDefault="00ED5DB4" w:rsidP="001338CF"/>
        </w:tc>
        <w:tc>
          <w:tcPr>
            <w:tcW w:w="2656" w:type="dxa"/>
          </w:tcPr>
          <w:p w:rsidR="00ED5DB4" w:rsidRPr="002954C1" w:rsidRDefault="00ED5DB4" w:rsidP="001338CF">
            <w:r>
              <w:t>C</w:t>
            </w:r>
            <w:r>
              <w:rPr>
                <w:rFonts w:hint="eastAsia"/>
              </w:rPr>
              <w:t>urpage</w:t>
            </w:r>
          </w:p>
        </w:tc>
        <w:tc>
          <w:tcPr>
            <w:tcW w:w="1605" w:type="dxa"/>
          </w:tcPr>
          <w:p w:rsidR="00ED5DB4" w:rsidRDefault="00ED5DB4" w:rsidP="001338CF"/>
        </w:tc>
        <w:tc>
          <w:tcPr>
            <w:tcW w:w="2131" w:type="dxa"/>
          </w:tcPr>
          <w:p w:rsidR="00ED5DB4" w:rsidRDefault="00ED5DB4" w:rsidP="001338CF"/>
        </w:tc>
      </w:tr>
      <w:tr w:rsidR="00ED5DB4" w:rsidTr="001338CF">
        <w:tc>
          <w:tcPr>
            <w:tcW w:w="2130" w:type="dxa"/>
            <w:vMerge/>
          </w:tcPr>
          <w:p w:rsidR="00ED5DB4" w:rsidRDefault="00ED5DB4" w:rsidP="001338CF"/>
        </w:tc>
        <w:tc>
          <w:tcPr>
            <w:tcW w:w="2656" w:type="dxa"/>
          </w:tcPr>
          <w:p w:rsidR="00ED5DB4" w:rsidRDefault="00ED5DB4" w:rsidP="001338CF">
            <w:r>
              <w:t>O</w:t>
            </w:r>
            <w:r>
              <w:rPr>
                <w:rFonts w:hint="eastAsia"/>
              </w:rPr>
              <w:t>rder by</w:t>
            </w:r>
          </w:p>
        </w:tc>
        <w:tc>
          <w:tcPr>
            <w:tcW w:w="1605" w:type="dxa"/>
          </w:tcPr>
          <w:p w:rsidR="00ED5DB4" w:rsidRDefault="00ED5DB4" w:rsidP="001338CF"/>
        </w:tc>
        <w:tc>
          <w:tcPr>
            <w:tcW w:w="2131" w:type="dxa"/>
          </w:tcPr>
          <w:p w:rsidR="00ED5DB4" w:rsidRDefault="00ED5DB4" w:rsidP="001338CF"/>
        </w:tc>
      </w:tr>
      <w:tr w:rsidR="00ED5DB4" w:rsidTr="001338CF">
        <w:tc>
          <w:tcPr>
            <w:tcW w:w="2130" w:type="dxa"/>
          </w:tcPr>
          <w:p w:rsidR="00ED5DB4" w:rsidRDefault="00ED5DB4" w:rsidP="001338CF">
            <w:r>
              <w:rPr>
                <w:rFonts w:hint="eastAsia"/>
              </w:rPr>
              <w:t>权限验证</w:t>
            </w:r>
          </w:p>
        </w:tc>
        <w:tc>
          <w:tcPr>
            <w:tcW w:w="6392" w:type="dxa"/>
            <w:gridSpan w:val="3"/>
          </w:tcPr>
          <w:p w:rsidR="00ED5DB4" w:rsidRDefault="00ED5DB4" w:rsidP="001338CF">
            <w:r>
              <w:rPr>
                <w:rFonts w:hint="eastAsia"/>
              </w:rPr>
              <w:t>需要登录和数据权限</w:t>
            </w:r>
          </w:p>
        </w:tc>
      </w:tr>
      <w:tr w:rsidR="00ED5DB4" w:rsidTr="001338CF">
        <w:tc>
          <w:tcPr>
            <w:tcW w:w="2130" w:type="dxa"/>
          </w:tcPr>
          <w:p w:rsidR="00ED5DB4" w:rsidRDefault="00ED5DB4" w:rsidP="001338CF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ED5DB4" w:rsidRDefault="00ED5DB4" w:rsidP="001338CF">
            <w:r>
              <w:rPr>
                <w:rFonts w:hint="eastAsia"/>
              </w:rPr>
              <w:t>用户名、密码、企业名称、企业邮箱个人没有修改权限</w:t>
            </w:r>
          </w:p>
        </w:tc>
      </w:tr>
      <w:tr w:rsidR="00ED5DB4" w:rsidTr="001338CF">
        <w:tc>
          <w:tcPr>
            <w:tcW w:w="2130" w:type="dxa"/>
          </w:tcPr>
          <w:p w:rsidR="00ED5DB4" w:rsidRDefault="00ED5DB4" w:rsidP="001338CF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ED5DB4" w:rsidRDefault="00ED5DB4" w:rsidP="001338CF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ED5DB4" w:rsidTr="001338CF">
        <w:tc>
          <w:tcPr>
            <w:tcW w:w="2130" w:type="dxa"/>
          </w:tcPr>
          <w:p w:rsidR="00ED5DB4" w:rsidRDefault="00ED5DB4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ED5DB4" w:rsidRDefault="00ED5DB4" w:rsidP="001338CF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ED5DB4" w:rsidRDefault="00ED5DB4" w:rsidP="001338CF">
            <w:r>
              <w:rPr>
                <w:rFonts w:hint="eastAsia"/>
              </w:rPr>
              <w:t>{</w:t>
            </w:r>
          </w:p>
          <w:p w:rsidR="00ED5DB4" w:rsidRDefault="00ED5DB4" w:rsidP="001338CF">
            <w:r>
              <w:tab/>
              <w:t>"data": {},</w:t>
            </w:r>
          </w:p>
          <w:p w:rsidR="00ED5DB4" w:rsidRDefault="00ED5DB4" w:rsidP="001338CF">
            <w:r>
              <w:lastRenderedPageBreak/>
              <w:tab/>
              <w:t>"msg": "",</w:t>
            </w:r>
          </w:p>
          <w:p w:rsidR="00ED5DB4" w:rsidRDefault="00ED5DB4" w:rsidP="001338CF">
            <w:r>
              <w:tab/>
              <w:t>"status": 0</w:t>
            </w:r>
          </w:p>
          <w:p w:rsidR="00ED5DB4" w:rsidRDefault="00ED5DB4" w:rsidP="001338CF">
            <w:r>
              <w:t>}</w:t>
            </w:r>
          </w:p>
          <w:p w:rsidR="00ED5DB4" w:rsidRDefault="00ED5DB4" w:rsidP="001338CF"/>
          <w:p w:rsidR="00ED5DB4" w:rsidRDefault="00ED5DB4" w:rsidP="001338CF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ED5DB4" w:rsidRDefault="00ED5DB4" w:rsidP="001338CF">
            <w:r>
              <w:t>{</w:t>
            </w:r>
          </w:p>
          <w:p w:rsidR="00ED5DB4" w:rsidRDefault="00ED5DB4" w:rsidP="001338CF">
            <w:r>
              <w:tab/>
              <w:t>"data": {},</w:t>
            </w:r>
          </w:p>
          <w:p w:rsidR="00ED5DB4" w:rsidRDefault="00ED5DB4" w:rsidP="001338CF">
            <w:r>
              <w:tab/>
              <w:t>"msg": " Error Infor ",</w:t>
            </w:r>
          </w:p>
          <w:p w:rsidR="00ED5DB4" w:rsidRDefault="00ED5DB4" w:rsidP="001338CF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ED5DB4" w:rsidRDefault="00ED5DB4" w:rsidP="001338CF">
            <w:r>
              <w:t>}</w:t>
            </w:r>
          </w:p>
        </w:tc>
      </w:tr>
    </w:tbl>
    <w:p w:rsidR="0029107C" w:rsidRDefault="0029107C" w:rsidP="009D2141"/>
    <w:p w:rsidR="0029107C" w:rsidRDefault="0029107C" w:rsidP="009D2141"/>
    <w:p w:rsidR="00673511" w:rsidRDefault="00673511"/>
    <w:tbl>
      <w:tblPr>
        <w:tblStyle w:val="a5"/>
        <w:tblW w:w="0" w:type="auto"/>
        <w:tblLook w:val="04A0"/>
      </w:tblPr>
      <w:tblGrid>
        <w:gridCol w:w="2130"/>
        <w:gridCol w:w="2656"/>
        <w:gridCol w:w="1605"/>
        <w:gridCol w:w="2131"/>
      </w:tblGrid>
      <w:tr w:rsidR="00151C67" w:rsidTr="00C1296C">
        <w:tc>
          <w:tcPr>
            <w:tcW w:w="8522" w:type="dxa"/>
            <w:gridSpan w:val="4"/>
          </w:tcPr>
          <w:p w:rsidR="00151C67" w:rsidRDefault="00151C67" w:rsidP="00C1296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获取个人用户信息，批量，兼容单个</w:t>
            </w:r>
          </w:p>
        </w:tc>
      </w:tr>
      <w:tr w:rsidR="009D2141" w:rsidTr="00C1296C">
        <w:tc>
          <w:tcPr>
            <w:tcW w:w="2130" w:type="dxa"/>
          </w:tcPr>
          <w:p w:rsidR="009D2141" w:rsidRDefault="009D2141" w:rsidP="00C1296C">
            <w:r>
              <w:rPr>
                <w:rFonts w:hint="eastAsia"/>
              </w:rPr>
              <w:t>请求接口</w:t>
            </w:r>
          </w:p>
        </w:tc>
        <w:tc>
          <w:tcPr>
            <w:tcW w:w="6392" w:type="dxa"/>
            <w:gridSpan w:val="3"/>
          </w:tcPr>
          <w:p w:rsidR="009D2141" w:rsidRDefault="00151C67" w:rsidP="00C1296C">
            <w:r>
              <w:rPr>
                <w:rFonts w:hint="eastAsia"/>
                <w:color w:val="000000"/>
              </w:rPr>
              <w:t>List&lt;</w:t>
            </w:r>
            <w:r w:rsidR="009D2141">
              <w:rPr>
                <w:rFonts w:hint="eastAsia"/>
                <w:color w:val="000000"/>
              </w:rPr>
              <w:t>UserInfo</w:t>
            </w:r>
            <w:r>
              <w:rPr>
                <w:rFonts w:hint="eastAsia"/>
                <w:color w:val="000000"/>
              </w:rPr>
              <w:t>&gt;</w:t>
            </w:r>
            <w:r w:rsidR="009D2141">
              <w:rPr>
                <w:rFonts w:hint="eastAsia"/>
              </w:rPr>
              <w:t xml:space="preserve"> getUserInfo(</w:t>
            </w:r>
            <w:r>
              <w:rPr>
                <w:rFonts w:hint="eastAsia"/>
              </w:rPr>
              <w:t>List&lt;</w:t>
            </w:r>
            <w:r w:rsidR="009D2141">
              <w:rPr>
                <w:rFonts w:hint="eastAsia"/>
              </w:rPr>
              <w:t>Integer</w:t>
            </w:r>
            <w:r>
              <w:rPr>
                <w:rFonts w:hint="eastAsia"/>
              </w:rPr>
              <w:t>&gt;</w:t>
            </w:r>
            <w:r w:rsidR="009D2141">
              <w:rPr>
                <w:rFonts w:hint="eastAsia"/>
              </w:rPr>
              <w:t xml:space="preserve"> userid)</w:t>
            </w:r>
          </w:p>
        </w:tc>
      </w:tr>
      <w:tr w:rsidR="009D2141" w:rsidTr="00C1296C">
        <w:tc>
          <w:tcPr>
            <w:tcW w:w="2130" w:type="dxa"/>
          </w:tcPr>
          <w:p w:rsidR="009D2141" w:rsidRDefault="009D2141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9D2141" w:rsidRDefault="009D2141" w:rsidP="00C1296C">
            <w:r>
              <w:t>H</w:t>
            </w:r>
            <w:r>
              <w:rPr>
                <w:rFonts w:hint="eastAsia"/>
              </w:rPr>
              <w:t>ession api</w:t>
            </w:r>
          </w:p>
        </w:tc>
      </w:tr>
      <w:tr w:rsidR="009D2141" w:rsidTr="00C1296C">
        <w:tc>
          <w:tcPr>
            <w:tcW w:w="2130" w:type="dxa"/>
          </w:tcPr>
          <w:p w:rsidR="009D2141" w:rsidRDefault="009D2141" w:rsidP="00C1296C"/>
        </w:tc>
        <w:tc>
          <w:tcPr>
            <w:tcW w:w="2656" w:type="dxa"/>
          </w:tcPr>
          <w:p w:rsidR="009D2141" w:rsidRDefault="009D2141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9D2141" w:rsidRDefault="009D2141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9D2141" w:rsidRDefault="009D2141" w:rsidP="00C1296C">
            <w:r>
              <w:rPr>
                <w:rFonts w:hint="eastAsia"/>
              </w:rPr>
              <w:t>是否必填</w:t>
            </w:r>
          </w:p>
        </w:tc>
      </w:tr>
      <w:tr w:rsidR="009D2141" w:rsidTr="00C1296C">
        <w:tc>
          <w:tcPr>
            <w:tcW w:w="2130" w:type="dxa"/>
          </w:tcPr>
          <w:p w:rsidR="009D2141" w:rsidRDefault="009D2141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9D2141" w:rsidRDefault="009D2141" w:rsidP="00C1296C">
            <w:r>
              <w:rPr>
                <w:rFonts w:hint="eastAsia"/>
              </w:rPr>
              <w:t>userid</w:t>
            </w:r>
          </w:p>
        </w:tc>
        <w:tc>
          <w:tcPr>
            <w:tcW w:w="1605" w:type="dxa"/>
          </w:tcPr>
          <w:p w:rsidR="009D2141" w:rsidRDefault="009D2141" w:rsidP="00C1296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D2141" w:rsidRDefault="009D2141" w:rsidP="00C1296C">
            <w:r>
              <w:rPr>
                <w:rFonts w:hint="eastAsia"/>
              </w:rPr>
              <w:t>必填</w:t>
            </w:r>
          </w:p>
        </w:tc>
      </w:tr>
      <w:tr w:rsidR="009D2141" w:rsidTr="00C1296C">
        <w:tc>
          <w:tcPr>
            <w:tcW w:w="2130" w:type="dxa"/>
          </w:tcPr>
          <w:p w:rsidR="009D2141" w:rsidRDefault="009D2141" w:rsidP="00C1296C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9D2141" w:rsidRDefault="009D2141" w:rsidP="00C1296C">
            <w:r>
              <w:rPr>
                <w:rFonts w:hint="eastAsia"/>
                <w:color w:val="000000"/>
              </w:rPr>
              <w:t>返回个人用户信息</w:t>
            </w:r>
            <w:r w:rsidR="00151C67">
              <w:rPr>
                <w:rFonts w:hint="eastAsia"/>
                <w:color w:val="000000"/>
              </w:rPr>
              <w:t>，个数限制</w:t>
            </w:r>
            <w:r w:rsidR="00151C67">
              <w:rPr>
                <w:rFonts w:hint="eastAsia"/>
                <w:color w:val="000000"/>
              </w:rPr>
              <w:t>100</w:t>
            </w:r>
            <w:r w:rsidR="00151C67">
              <w:rPr>
                <w:rFonts w:hint="eastAsia"/>
                <w:color w:val="000000"/>
              </w:rPr>
              <w:t>个</w:t>
            </w:r>
          </w:p>
        </w:tc>
      </w:tr>
      <w:tr w:rsidR="009D2141" w:rsidTr="00C1296C">
        <w:tc>
          <w:tcPr>
            <w:tcW w:w="2130" w:type="dxa"/>
          </w:tcPr>
          <w:p w:rsidR="009D2141" w:rsidRDefault="009D2141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9D2141" w:rsidRDefault="009D2141" w:rsidP="00C1296C"/>
        </w:tc>
      </w:tr>
      <w:tr w:rsidR="009D2141" w:rsidTr="00C1296C">
        <w:tc>
          <w:tcPr>
            <w:tcW w:w="2130" w:type="dxa"/>
          </w:tcPr>
          <w:p w:rsidR="009D2141" w:rsidRDefault="009D2141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9D2141" w:rsidRDefault="009D2141" w:rsidP="00C1296C"/>
        </w:tc>
      </w:tr>
    </w:tbl>
    <w:p w:rsidR="009D2141" w:rsidRDefault="009D2141"/>
    <w:tbl>
      <w:tblPr>
        <w:tblStyle w:val="a5"/>
        <w:tblW w:w="0" w:type="auto"/>
        <w:tblLook w:val="04A0"/>
      </w:tblPr>
      <w:tblGrid>
        <w:gridCol w:w="2130"/>
        <w:gridCol w:w="2656"/>
        <w:gridCol w:w="1605"/>
        <w:gridCol w:w="2131"/>
      </w:tblGrid>
      <w:tr w:rsidR="00151C67" w:rsidTr="00C1296C">
        <w:tc>
          <w:tcPr>
            <w:tcW w:w="8522" w:type="dxa"/>
            <w:gridSpan w:val="4"/>
          </w:tcPr>
          <w:p w:rsidR="00151C67" w:rsidRDefault="00151C67" w:rsidP="00151C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获取商户信息，批量，兼容单个</w:t>
            </w:r>
          </w:p>
        </w:tc>
      </w:tr>
      <w:tr w:rsidR="00151C67" w:rsidTr="00C1296C">
        <w:tc>
          <w:tcPr>
            <w:tcW w:w="2130" w:type="dxa"/>
          </w:tcPr>
          <w:p w:rsidR="00151C67" w:rsidRDefault="00151C67" w:rsidP="00C1296C">
            <w:r>
              <w:rPr>
                <w:rFonts w:hint="eastAsia"/>
              </w:rPr>
              <w:t>请求接口</w:t>
            </w:r>
          </w:p>
        </w:tc>
        <w:tc>
          <w:tcPr>
            <w:tcW w:w="6392" w:type="dxa"/>
            <w:gridSpan w:val="3"/>
          </w:tcPr>
          <w:p w:rsidR="00151C67" w:rsidRDefault="00151C67" w:rsidP="00151C67">
            <w:r>
              <w:rPr>
                <w:rFonts w:hint="eastAsia"/>
                <w:color w:val="000000"/>
              </w:rPr>
              <w:t>List&lt;EnUserInfo&gt;</w:t>
            </w:r>
            <w:r>
              <w:rPr>
                <w:rFonts w:hint="eastAsia"/>
              </w:rPr>
              <w:t xml:space="preserve"> getEnUserInfo(List&lt;Integer&gt; userid)</w:t>
            </w:r>
          </w:p>
        </w:tc>
      </w:tr>
      <w:tr w:rsidR="00151C67" w:rsidTr="00C1296C">
        <w:tc>
          <w:tcPr>
            <w:tcW w:w="2130" w:type="dxa"/>
          </w:tcPr>
          <w:p w:rsidR="00151C67" w:rsidRDefault="00151C67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151C67" w:rsidRDefault="00151C67" w:rsidP="00C1296C">
            <w:r>
              <w:t>H</w:t>
            </w:r>
            <w:r>
              <w:rPr>
                <w:rFonts w:hint="eastAsia"/>
              </w:rPr>
              <w:t>ession api</w:t>
            </w:r>
          </w:p>
        </w:tc>
      </w:tr>
      <w:tr w:rsidR="00151C67" w:rsidTr="00C1296C">
        <w:tc>
          <w:tcPr>
            <w:tcW w:w="2130" w:type="dxa"/>
          </w:tcPr>
          <w:p w:rsidR="00151C67" w:rsidRDefault="00151C67" w:rsidP="00C1296C"/>
        </w:tc>
        <w:tc>
          <w:tcPr>
            <w:tcW w:w="2656" w:type="dxa"/>
          </w:tcPr>
          <w:p w:rsidR="00151C67" w:rsidRDefault="00151C67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151C67" w:rsidRDefault="00151C67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151C67" w:rsidRDefault="00151C67" w:rsidP="00C1296C">
            <w:r>
              <w:rPr>
                <w:rFonts w:hint="eastAsia"/>
              </w:rPr>
              <w:t>是否必填</w:t>
            </w:r>
          </w:p>
        </w:tc>
      </w:tr>
      <w:tr w:rsidR="00151C67" w:rsidTr="00C1296C">
        <w:tc>
          <w:tcPr>
            <w:tcW w:w="2130" w:type="dxa"/>
          </w:tcPr>
          <w:p w:rsidR="00151C67" w:rsidRDefault="00151C67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151C67" w:rsidRDefault="00151C67" w:rsidP="00C1296C">
            <w:r>
              <w:rPr>
                <w:rFonts w:hint="eastAsia"/>
              </w:rPr>
              <w:t>userid</w:t>
            </w:r>
          </w:p>
        </w:tc>
        <w:tc>
          <w:tcPr>
            <w:tcW w:w="1605" w:type="dxa"/>
          </w:tcPr>
          <w:p w:rsidR="00151C67" w:rsidRDefault="00151C67" w:rsidP="00C1296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51C67" w:rsidRDefault="00151C67" w:rsidP="00C1296C">
            <w:r>
              <w:rPr>
                <w:rFonts w:hint="eastAsia"/>
              </w:rPr>
              <w:t>必填</w:t>
            </w:r>
          </w:p>
        </w:tc>
      </w:tr>
      <w:tr w:rsidR="00151C67" w:rsidTr="00C1296C">
        <w:tc>
          <w:tcPr>
            <w:tcW w:w="2130" w:type="dxa"/>
          </w:tcPr>
          <w:p w:rsidR="00151C67" w:rsidRDefault="00151C67" w:rsidP="00C1296C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151C67" w:rsidRDefault="00151C67" w:rsidP="00151C67">
            <w:r>
              <w:rPr>
                <w:rFonts w:hint="eastAsia"/>
                <w:color w:val="000000"/>
              </w:rPr>
              <w:t>返回商户信息</w:t>
            </w:r>
            <w:r w:rsidR="00DB1743">
              <w:rPr>
                <w:rFonts w:hint="eastAsia"/>
                <w:color w:val="000000"/>
              </w:rPr>
              <w:t>，个数限制</w:t>
            </w:r>
            <w:r w:rsidR="00DB1743">
              <w:rPr>
                <w:rFonts w:hint="eastAsia"/>
                <w:color w:val="000000"/>
              </w:rPr>
              <w:t>100</w:t>
            </w:r>
            <w:r w:rsidR="00DB1743">
              <w:rPr>
                <w:rFonts w:hint="eastAsia"/>
                <w:color w:val="000000"/>
              </w:rPr>
              <w:t>个</w:t>
            </w:r>
          </w:p>
        </w:tc>
      </w:tr>
      <w:tr w:rsidR="00151C67" w:rsidTr="00C1296C">
        <w:tc>
          <w:tcPr>
            <w:tcW w:w="2130" w:type="dxa"/>
          </w:tcPr>
          <w:p w:rsidR="00151C67" w:rsidRDefault="00151C67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151C67" w:rsidRDefault="00151C67" w:rsidP="00C1296C"/>
        </w:tc>
      </w:tr>
      <w:tr w:rsidR="00151C67" w:rsidTr="00C1296C">
        <w:tc>
          <w:tcPr>
            <w:tcW w:w="2130" w:type="dxa"/>
          </w:tcPr>
          <w:p w:rsidR="00151C67" w:rsidRDefault="00151C67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151C67" w:rsidRDefault="00151C67" w:rsidP="00C1296C"/>
        </w:tc>
      </w:tr>
    </w:tbl>
    <w:p w:rsidR="009D2141" w:rsidRDefault="009D2141"/>
    <w:tbl>
      <w:tblPr>
        <w:tblStyle w:val="a5"/>
        <w:tblW w:w="0" w:type="auto"/>
        <w:tblLook w:val="04A0"/>
      </w:tblPr>
      <w:tblGrid>
        <w:gridCol w:w="2130"/>
        <w:gridCol w:w="2656"/>
        <w:gridCol w:w="1605"/>
        <w:gridCol w:w="2131"/>
      </w:tblGrid>
      <w:tr w:rsidR="00151C67" w:rsidTr="00C1296C">
        <w:tc>
          <w:tcPr>
            <w:tcW w:w="8522" w:type="dxa"/>
            <w:gridSpan w:val="4"/>
          </w:tcPr>
          <w:p w:rsidR="00151C67" w:rsidRDefault="001B0B56" w:rsidP="00151C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验证个人用户手机号码是否存在</w:t>
            </w:r>
          </w:p>
        </w:tc>
      </w:tr>
      <w:tr w:rsidR="00151C67" w:rsidTr="00C1296C">
        <w:tc>
          <w:tcPr>
            <w:tcW w:w="2130" w:type="dxa"/>
          </w:tcPr>
          <w:p w:rsidR="00151C67" w:rsidRDefault="00151C67" w:rsidP="00C1296C">
            <w:r>
              <w:rPr>
                <w:rFonts w:hint="eastAsia"/>
              </w:rPr>
              <w:t>请求接口</w:t>
            </w:r>
          </w:p>
        </w:tc>
        <w:tc>
          <w:tcPr>
            <w:tcW w:w="6392" w:type="dxa"/>
            <w:gridSpan w:val="3"/>
          </w:tcPr>
          <w:p w:rsidR="00151C67" w:rsidRDefault="001B0B56" w:rsidP="001B0B56">
            <w:r>
              <w:rPr>
                <w:rFonts w:hint="eastAsia"/>
                <w:color w:val="000000"/>
              </w:rPr>
              <w:t>List&lt;String</w:t>
            </w:r>
            <w:r w:rsidR="00151C67">
              <w:rPr>
                <w:rFonts w:hint="eastAsia"/>
                <w:color w:val="000000"/>
              </w:rPr>
              <w:t>&gt;</w:t>
            </w:r>
            <w:r>
              <w:rPr>
                <w:rFonts w:hint="eastAsia"/>
              </w:rPr>
              <w:t xml:space="preserve"> checkUserNames</w:t>
            </w:r>
            <w:r w:rsidR="00151C67">
              <w:rPr>
                <w:rFonts w:hint="eastAsia"/>
              </w:rPr>
              <w:t>(List&lt;</w:t>
            </w:r>
            <w:r>
              <w:rPr>
                <w:rFonts w:hint="eastAsia"/>
              </w:rPr>
              <w:t>String&gt; usernames</w:t>
            </w:r>
            <w:r w:rsidR="00151C67">
              <w:rPr>
                <w:rFonts w:hint="eastAsia"/>
              </w:rPr>
              <w:t>)</w:t>
            </w:r>
          </w:p>
        </w:tc>
      </w:tr>
      <w:tr w:rsidR="00151C67" w:rsidTr="00C1296C">
        <w:tc>
          <w:tcPr>
            <w:tcW w:w="2130" w:type="dxa"/>
          </w:tcPr>
          <w:p w:rsidR="00151C67" w:rsidRDefault="00151C67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151C67" w:rsidRDefault="00151C67" w:rsidP="00C1296C">
            <w:r>
              <w:t>H</w:t>
            </w:r>
            <w:r>
              <w:rPr>
                <w:rFonts w:hint="eastAsia"/>
              </w:rPr>
              <w:t>ession api</w:t>
            </w:r>
          </w:p>
        </w:tc>
      </w:tr>
      <w:tr w:rsidR="00151C67" w:rsidTr="00C1296C">
        <w:tc>
          <w:tcPr>
            <w:tcW w:w="2130" w:type="dxa"/>
          </w:tcPr>
          <w:p w:rsidR="00151C67" w:rsidRDefault="00151C67" w:rsidP="00C1296C"/>
        </w:tc>
        <w:tc>
          <w:tcPr>
            <w:tcW w:w="2656" w:type="dxa"/>
          </w:tcPr>
          <w:p w:rsidR="00151C67" w:rsidRDefault="00151C67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151C67" w:rsidRDefault="00151C67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151C67" w:rsidRDefault="00151C67" w:rsidP="00C1296C">
            <w:r>
              <w:rPr>
                <w:rFonts w:hint="eastAsia"/>
              </w:rPr>
              <w:t>是否必填</w:t>
            </w:r>
          </w:p>
        </w:tc>
      </w:tr>
      <w:tr w:rsidR="00151C67" w:rsidTr="00C1296C">
        <w:tc>
          <w:tcPr>
            <w:tcW w:w="2130" w:type="dxa"/>
          </w:tcPr>
          <w:p w:rsidR="00151C67" w:rsidRDefault="00151C67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151C67" w:rsidRDefault="001B0B56" w:rsidP="00C1296C">
            <w:r>
              <w:rPr>
                <w:rFonts w:hint="eastAsia"/>
              </w:rPr>
              <w:t>usernames</w:t>
            </w:r>
          </w:p>
        </w:tc>
        <w:tc>
          <w:tcPr>
            <w:tcW w:w="1605" w:type="dxa"/>
          </w:tcPr>
          <w:p w:rsidR="00151C67" w:rsidRDefault="00151C67" w:rsidP="001B0B56">
            <w:r>
              <w:rPr>
                <w:rFonts w:hint="eastAsia"/>
              </w:rPr>
              <w:t>用户</w:t>
            </w:r>
            <w:r w:rsidR="001B0B56">
              <w:rPr>
                <w:rFonts w:hint="eastAsia"/>
              </w:rPr>
              <w:t>名字</w:t>
            </w:r>
          </w:p>
        </w:tc>
        <w:tc>
          <w:tcPr>
            <w:tcW w:w="2131" w:type="dxa"/>
          </w:tcPr>
          <w:p w:rsidR="00151C67" w:rsidRDefault="00151C67" w:rsidP="00C1296C">
            <w:r>
              <w:rPr>
                <w:rFonts w:hint="eastAsia"/>
              </w:rPr>
              <w:t>必填</w:t>
            </w:r>
          </w:p>
        </w:tc>
      </w:tr>
      <w:tr w:rsidR="00151C67" w:rsidTr="00C1296C">
        <w:tc>
          <w:tcPr>
            <w:tcW w:w="2130" w:type="dxa"/>
          </w:tcPr>
          <w:p w:rsidR="00151C67" w:rsidRDefault="00151C67" w:rsidP="00C1296C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151C67" w:rsidRDefault="001B0B56" w:rsidP="00151C67">
            <w:r>
              <w:rPr>
                <w:rFonts w:hint="eastAsia"/>
                <w:color w:val="000000"/>
              </w:rPr>
              <w:t>验证这些手机号码，是否在个人用户中存在</w:t>
            </w:r>
            <w:r w:rsidR="00DB1743">
              <w:rPr>
                <w:rFonts w:hint="eastAsia"/>
                <w:color w:val="000000"/>
              </w:rPr>
              <w:t>，个数限制</w:t>
            </w:r>
            <w:r w:rsidR="00DB1743">
              <w:rPr>
                <w:rFonts w:hint="eastAsia"/>
                <w:color w:val="000000"/>
              </w:rPr>
              <w:t>100</w:t>
            </w:r>
            <w:r w:rsidR="00DB1743">
              <w:rPr>
                <w:rFonts w:hint="eastAsia"/>
                <w:color w:val="000000"/>
              </w:rPr>
              <w:t>个</w:t>
            </w:r>
          </w:p>
        </w:tc>
      </w:tr>
      <w:tr w:rsidR="00151C67" w:rsidTr="00C1296C">
        <w:tc>
          <w:tcPr>
            <w:tcW w:w="2130" w:type="dxa"/>
          </w:tcPr>
          <w:p w:rsidR="00151C67" w:rsidRDefault="00151C67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151C67" w:rsidRDefault="00151C67" w:rsidP="00C1296C"/>
        </w:tc>
      </w:tr>
      <w:tr w:rsidR="00151C67" w:rsidTr="00C1296C">
        <w:tc>
          <w:tcPr>
            <w:tcW w:w="2130" w:type="dxa"/>
          </w:tcPr>
          <w:p w:rsidR="00151C67" w:rsidRDefault="00151C67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151C67" w:rsidRDefault="00151C67" w:rsidP="00C1296C"/>
        </w:tc>
      </w:tr>
    </w:tbl>
    <w:p w:rsidR="009D2141" w:rsidRDefault="009D2141"/>
    <w:p w:rsidR="0088380E" w:rsidRDefault="0088380E"/>
    <w:tbl>
      <w:tblPr>
        <w:tblStyle w:val="a5"/>
        <w:tblW w:w="0" w:type="auto"/>
        <w:tblLook w:val="04A0"/>
      </w:tblPr>
      <w:tblGrid>
        <w:gridCol w:w="2130"/>
        <w:gridCol w:w="2656"/>
        <w:gridCol w:w="1605"/>
        <w:gridCol w:w="2131"/>
      </w:tblGrid>
      <w:tr w:rsidR="0088380E" w:rsidTr="001338CF">
        <w:tc>
          <w:tcPr>
            <w:tcW w:w="8522" w:type="dxa"/>
            <w:gridSpan w:val="4"/>
          </w:tcPr>
          <w:p w:rsidR="0088380E" w:rsidRDefault="0088380E" w:rsidP="001338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获取一个用户的管理员信息，商户，返回业务管理员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，子商户，返回商户和业务管理员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88380E" w:rsidTr="001338CF">
        <w:tc>
          <w:tcPr>
            <w:tcW w:w="2130" w:type="dxa"/>
          </w:tcPr>
          <w:p w:rsidR="0088380E" w:rsidRDefault="0088380E" w:rsidP="001338CF">
            <w:r>
              <w:rPr>
                <w:rFonts w:hint="eastAsia"/>
              </w:rPr>
              <w:t>请求接口</w:t>
            </w:r>
          </w:p>
        </w:tc>
        <w:tc>
          <w:tcPr>
            <w:tcW w:w="6392" w:type="dxa"/>
            <w:gridSpan w:val="3"/>
          </w:tcPr>
          <w:p w:rsidR="0088380E" w:rsidRDefault="0088380E" w:rsidP="0088380E">
            <w:r>
              <w:rPr>
                <w:rFonts w:hint="eastAsia"/>
                <w:color w:val="000000"/>
              </w:rPr>
              <w:t>List&lt;MgrInfo&gt;</w:t>
            </w:r>
            <w:r>
              <w:rPr>
                <w:rFonts w:hint="eastAsia"/>
              </w:rPr>
              <w:t xml:space="preserve"> listMgrInfos(List&lt;Integer&gt; userids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Integer utype)</w:t>
            </w:r>
          </w:p>
        </w:tc>
      </w:tr>
      <w:tr w:rsidR="0088380E" w:rsidTr="001338CF">
        <w:tc>
          <w:tcPr>
            <w:tcW w:w="2130" w:type="dxa"/>
          </w:tcPr>
          <w:p w:rsidR="0088380E" w:rsidRDefault="0088380E" w:rsidP="001338CF">
            <w:r>
              <w:rPr>
                <w:rFonts w:hint="eastAsia"/>
              </w:rPr>
              <w:lastRenderedPageBreak/>
              <w:t>请求方式</w:t>
            </w:r>
          </w:p>
        </w:tc>
        <w:tc>
          <w:tcPr>
            <w:tcW w:w="6392" w:type="dxa"/>
            <w:gridSpan w:val="3"/>
          </w:tcPr>
          <w:p w:rsidR="0088380E" w:rsidRDefault="0088380E" w:rsidP="001338CF">
            <w:r>
              <w:t>H</w:t>
            </w:r>
            <w:r>
              <w:rPr>
                <w:rFonts w:hint="eastAsia"/>
              </w:rPr>
              <w:t>ession api</w:t>
            </w:r>
          </w:p>
        </w:tc>
      </w:tr>
      <w:tr w:rsidR="0088380E" w:rsidTr="001338CF">
        <w:tc>
          <w:tcPr>
            <w:tcW w:w="2130" w:type="dxa"/>
          </w:tcPr>
          <w:p w:rsidR="0088380E" w:rsidRDefault="0088380E" w:rsidP="001338CF"/>
        </w:tc>
        <w:tc>
          <w:tcPr>
            <w:tcW w:w="2656" w:type="dxa"/>
          </w:tcPr>
          <w:p w:rsidR="0088380E" w:rsidRDefault="0088380E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88380E" w:rsidRDefault="0088380E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88380E" w:rsidRDefault="0088380E" w:rsidP="001338CF">
            <w:r>
              <w:rPr>
                <w:rFonts w:hint="eastAsia"/>
              </w:rPr>
              <w:t>是否必填</w:t>
            </w:r>
          </w:p>
        </w:tc>
      </w:tr>
      <w:tr w:rsidR="0088380E" w:rsidTr="001338CF">
        <w:tc>
          <w:tcPr>
            <w:tcW w:w="2130" w:type="dxa"/>
          </w:tcPr>
          <w:p w:rsidR="0088380E" w:rsidRDefault="0088380E" w:rsidP="001338CF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88380E" w:rsidRDefault="0088380E" w:rsidP="001338CF">
            <w:r>
              <w:rPr>
                <w:rFonts w:hint="eastAsia"/>
              </w:rPr>
              <w:t>userids</w:t>
            </w:r>
          </w:p>
        </w:tc>
        <w:tc>
          <w:tcPr>
            <w:tcW w:w="1605" w:type="dxa"/>
          </w:tcPr>
          <w:p w:rsidR="0088380E" w:rsidRDefault="0088380E" w:rsidP="001338CF">
            <w:r>
              <w:rPr>
                <w:rFonts w:hint="eastAsia"/>
              </w:rPr>
              <w:t>用户名字</w:t>
            </w:r>
          </w:p>
        </w:tc>
        <w:tc>
          <w:tcPr>
            <w:tcW w:w="2131" w:type="dxa"/>
          </w:tcPr>
          <w:p w:rsidR="0088380E" w:rsidRDefault="0088380E" w:rsidP="001338CF">
            <w:r>
              <w:rPr>
                <w:rFonts w:hint="eastAsia"/>
              </w:rPr>
              <w:t>必填</w:t>
            </w:r>
          </w:p>
        </w:tc>
      </w:tr>
      <w:tr w:rsidR="0088380E" w:rsidTr="001338CF">
        <w:tc>
          <w:tcPr>
            <w:tcW w:w="2130" w:type="dxa"/>
          </w:tcPr>
          <w:p w:rsidR="0088380E" w:rsidRDefault="0088380E" w:rsidP="001338CF"/>
        </w:tc>
        <w:tc>
          <w:tcPr>
            <w:tcW w:w="2656" w:type="dxa"/>
          </w:tcPr>
          <w:p w:rsidR="0088380E" w:rsidRDefault="0088380E" w:rsidP="001338CF">
            <w:r>
              <w:rPr>
                <w:rFonts w:hint="eastAsia"/>
              </w:rPr>
              <w:t>utype</w:t>
            </w:r>
          </w:p>
        </w:tc>
        <w:tc>
          <w:tcPr>
            <w:tcW w:w="1605" w:type="dxa"/>
          </w:tcPr>
          <w:p w:rsidR="0088380E" w:rsidRDefault="0088380E" w:rsidP="001338CF"/>
        </w:tc>
        <w:tc>
          <w:tcPr>
            <w:tcW w:w="2131" w:type="dxa"/>
          </w:tcPr>
          <w:p w:rsidR="0088380E" w:rsidRDefault="0088380E" w:rsidP="001338CF"/>
        </w:tc>
      </w:tr>
      <w:tr w:rsidR="0088380E" w:rsidTr="001338CF">
        <w:tc>
          <w:tcPr>
            <w:tcW w:w="2130" w:type="dxa"/>
          </w:tcPr>
          <w:p w:rsidR="0088380E" w:rsidRDefault="0088380E" w:rsidP="001338CF"/>
        </w:tc>
        <w:tc>
          <w:tcPr>
            <w:tcW w:w="2656" w:type="dxa"/>
          </w:tcPr>
          <w:p w:rsidR="0088380E" w:rsidRDefault="0088380E" w:rsidP="001338CF"/>
        </w:tc>
        <w:tc>
          <w:tcPr>
            <w:tcW w:w="1605" w:type="dxa"/>
          </w:tcPr>
          <w:p w:rsidR="0088380E" w:rsidRDefault="0088380E" w:rsidP="001338CF"/>
        </w:tc>
        <w:tc>
          <w:tcPr>
            <w:tcW w:w="2131" w:type="dxa"/>
          </w:tcPr>
          <w:p w:rsidR="0088380E" w:rsidRDefault="0088380E" w:rsidP="001338CF"/>
        </w:tc>
      </w:tr>
      <w:tr w:rsidR="0088380E" w:rsidTr="001338CF">
        <w:tc>
          <w:tcPr>
            <w:tcW w:w="2130" w:type="dxa"/>
          </w:tcPr>
          <w:p w:rsidR="0088380E" w:rsidRDefault="0088380E" w:rsidP="001338CF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A927D2" w:rsidRPr="00A927D2" w:rsidRDefault="00A927D2" w:rsidP="001338CF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ubEnUserid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enUserid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mgrId</w:t>
            </w:r>
            <w:r>
              <w:rPr>
                <w:rFonts w:hint="eastAsia"/>
                <w:color w:val="000000"/>
              </w:rPr>
              <w:t>组成的对象</w:t>
            </w:r>
          </w:p>
        </w:tc>
      </w:tr>
      <w:tr w:rsidR="0088380E" w:rsidTr="001338CF">
        <w:tc>
          <w:tcPr>
            <w:tcW w:w="2130" w:type="dxa"/>
          </w:tcPr>
          <w:p w:rsidR="0088380E" w:rsidRDefault="0088380E" w:rsidP="001338CF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88380E" w:rsidRDefault="0088380E" w:rsidP="001338CF"/>
        </w:tc>
      </w:tr>
      <w:tr w:rsidR="0088380E" w:rsidTr="001338CF">
        <w:tc>
          <w:tcPr>
            <w:tcW w:w="2130" w:type="dxa"/>
          </w:tcPr>
          <w:p w:rsidR="0088380E" w:rsidRDefault="0088380E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88380E" w:rsidRDefault="0088380E" w:rsidP="001338CF"/>
        </w:tc>
      </w:tr>
    </w:tbl>
    <w:p w:rsidR="0088380E" w:rsidRDefault="0088380E"/>
    <w:p w:rsidR="0088380E" w:rsidRDefault="0088380E"/>
    <w:p w:rsidR="0088380E" w:rsidRDefault="0088380E"/>
    <w:p w:rsidR="009D2141" w:rsidRDefault="009D2141" w:rsidP="009D2141">
      <w:r>
        <w:rPr>
          <w:rFonts w:hint="eastAsia"/>
        </w:rPr>
        <w:t>获取管辖关系信息</w:t>
      </w:r>
    </w:p>
    <w:tbl>
      <w:tblPr>
        <w:tblStyle w:val="a5"/>
        <w:tblW w:w="0" w:type="auto"/>
        <w:tblLook w:val="04A0"/>
      </w:tblPr>
      <w:tblGrid>
        <w:gridCol w:w="2130"/>
        <w:gridCol w:w="2656"/>
        <w:gridCol w:w="1605"/>
        <w:gridCol w:w="2131"/>
      </w:tblGrid>
      <w:tr w:rsidR="00FB62D7" w:rsidTr="001338CF">
        <w:tc>
          <w:tcPr>
            <w:tcW w:w="2130" w:type="dxa"/>
          </w:tcPr>
          <w:p w:rsidR="00FB62D7" w:rsidRDefault="00FB62D7" w:rsidP="001338CF">
            <w:r>
              <w:rPr>
                <w:rFonts w:hint="eastAsia"/>
              </w:rPr>
              <w:t>请求接口</w:t>
            </w:r>
          </w:p>
        </w:tc>
        <w:tc>
          <w:tcPr>
            <w:tcW w:w="6392" w:type="dxa"/>
            <w:gridSpan w:val="3"/>
          </w:tcPr>
          <w:p w:rsidR="00FB62D7" w:rsidRDefault="00FB62D7" w:rsidP="001338CF">
            <w:r>
              <w:rPr>
                <w:rFonts w:hint="eastAsia"/>
                <w:color w:val="000000"/>
              </w:rPr>
              <w:t>boolean</w:t>
            </w:r>
            <w:r>
              <w:rPr>
                <w:rFonts w:hint="eastAsia"/>
              </w:rPr>
              <w:t xml:space="preserve"> isMgr(Integer userid, Integer mgrid)</w:t>
            </w:r>
          </w:p>
        </w:tc>
      </w:tr>
      <w:tr w:rsidR="00FB62D7" w:rsidTr="001338CF">
        <w:tc>
          <w:tcPr>
            <w:tcW w:w="2130" w:type="dxa"/>
          </w:tcPr>
          <w:p w:rsidR="00FB62D7" w:rsidRDefault="00FB62D7" w:rsidP="001338CF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FB62D7" w:rsidRDefault="00FB62D7" w:rsidP="001338CF">
            <w:r>
              <w:t>H</w:t>
            </w:r>
            <w:r>
              <w:rPr>
                <w:rFonts w:hint="eastAsia"/>
              </w:rPr>
              <w:t>ession api</w:t>
            </w:r>
          </w:p>
        </w:tc>
      </w:tr>
      <w:tr w:rsidR="00FB62D7" w:rsidTr="001338CF">
        <w:tc>
          <w:tcPr>
            <w:tcW w:w="2130" w:type="dxa"/>
          </w:tcPr>
          <w:p w:rsidR="00FB62D7" w:rsidRDefault="00FB62D7" w:rsidP="001338CF"/>
        </w:tc>
        <w:tc>
          <w:tcPr>
            <w:tcW w:w="2656" w:type="dxa"/>
          </w:tcPr>
          <w:p w:rsidR="00FB62D7" w:rsidRDefault="00FB62D7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FB62D7" w:rsidRDefault="00FB62D7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FB62D7" w:rsidRDefault="00FB62D7" w:rsidP="001338CF">
            <w:r>
              <w:rPr>
                <w:rFonts w:hint="eastAsia"/>
              </w:rPr>
              <w:t>是否必填</w:t>
            </w:r>
          </w:p>
        </w:tc>
      </w:tr>
      <w:tr w:rsidR="00FB62D7" w:rsidTr="001338CF">
        <w:tc>
          <w:tcPr>
            <w:tcW w:w="2130" w:type="dxa"/>
          </w:tcPr>
          <w:p w:rsidR="00FB62D7" w:rsidRDefault="00FB62D7" w:rsidP="001338CF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FB62D7" w:rsidRDefault="00FB62D7" w:rsidP="001338CF">
            <w:r>
              <w:rPr>
                <w:rFonts w:hint="eastAsia"/>
              </w:rPr>
              <w:t>mgrid</w:t>
            </w:r>
          </w:p>
        </w:tc>
        <w:tc>
          <w:tcPr>
            <w:tcW w:w="1605" w:type="dxa"/>
          </w:tcPr>
          <w:p w:rsidR="00FB62D7" w:rsidRDefault="00FB62D7" w:rsidP="001338C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B62D7" w:rsidRDefault="00FB62D7" w:rsidP="001338CF">
            <w:r>
              <w:rPr>
                <w:rFonts w:hint="eastAsia"/>
              </w:rPr>
              <w:t>必填</w:t>
            </w:r>
          </w:p>
        </w:tc>
      </w:tr>
      <w:tr w:rsidR="00FB62D7" w:rsidTr="001338CF">
        <w:tc>
          <w:tcPr>
            <w:tcW w:w="2130" w:type="dxa"/>
          </w:tcPr>
          <w:p w:rsidR="00FB62D7" w:rsidRDefault="00FB62D7" w:rsidP="001338CF"/>
        </w:tc>
        <w:tc>
          <w:tcPr>
            <w:tcW w:w="2656" w:type="dxa"/>
          </w:tcPr>
          <w:p w:rsidR="00FB62D7" w:rsidRDefault="00FB62D7" w:rsidP="001338CF"/>
        </w:tc>
        <w:tc>
          <w:tcPr>
            <w:tcW w:w="1605" w:type="dxa"/>
          </w:tcPr>
          <w:p w:rsidR="00FB62D7" w:rsidRDefault="00FB62D7" w:rsidP="001338CF"/>
        </w:tc>
        <w:tc>
          <w:tcPr>
            <w:tcW w:w="2131" w:type="dxa"/>
          </w:tcPr>
          <w:p w:rsidR="00FB62D7" w:rsidRDefault="00FB62D7" w:rsidP="001338CF"/>
        </w:tc>
      </w:tr>
      <w:tr w:rsidR="00FB62D7" w:rsidTr="001338CF">
        <w:tc>
          <w:tcPr>
            <w:tcW w:w="2130" w:type="dxa"/>
          </w:tcPr>
          <w:p w:rsidR="00FB62D7" w:rsidRDefault="00FB62D7" w:rsidP="001338CF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FB62D7" w:rsidRDefault="00FB62D7" w:rsidP="001338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如果</w:t>
            </w:r>
            <w:r>
              <w:rPr>
                <w:rFonts w:hint="eastAsia"/>
                <w:color w:val="000000"/>
              </w:rPr>
              <w:t>userid</w:t>
            </w:r>
            <w:r>
              <w:rPr>
                <w:rFonts w:hint="eastAsia"/>
                <w:color w:val="000000"/>
              </w:rPr>
              <w:t>为商户，</w:t>
            </w:r>
            <w:r>
              <w:rPr>
                <w:rFonts w:hint="eastAsia"/>
                <w:color w:val="000000"/>
              </w:rPr>
              <w:t>mgrid</w:t>
            </w:r>
            <w:r>
              <w:rPr>
                <w:rFonts w:hint="eastAsia"/>
                <w:color w:val="000000"/>
              </w:rPr>
              <w:t>必须为业务管理员，且有管辖关系；</w:t>
            </w:r>
          </w:p>
          <w:p w:rsidR="00FB62D7" w:rsidRDefault="00FB62D7" w:rsidP="001338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如果</w:t>
            </w:r>
            <w:r>
              <w:rPr>
                <w:rFonts w:hint="eastAsia"/>
                <w:color w:val="000000"/>
              </w:rPr>
              <w:t>userid</w:t>
            </w:r>
            <w:r>
              <w:rPr>
                <w:rFonts w:hint="eastAsia"/>
                <w:color w:val="000000"/>
              </w:rPr>
              <w:t>为子商户，</w:t>
            </w:r>
            <w:r>
              <w:rPr>
                <w:rFonts w:hint="eastAsia"/>
                <w:color w:val="000000"/>
              </w:rPr>
              <w:t>mgrid</w:t>
            </w:r>
            <w:r>
              <w:rPr>
                <w:rFonts w:hint="eastAsia"/>
                <w:color w:val="000000"/>
              </w:rPr>
              <w:t>可以为商户，有管辖关系</w:t>
            </w:r>
          </w:p>
          <w:p w:rsidR="00FB62D7" w:rsidRPr="00FB62D7" w:rsidRDefault="00FB62D7" w:rsidP="001338CF">
            <w:r>
              <w:rPr>
                <w:rFonts w:hint="eastAsia"/>
                <w:color w:val="000000"/>
              </w:rPr>
              <w:t>如果</w:t>
            </w:r>
            <w:r>
              <w:rPr>
                <w:rFonts w:hint="eastAsia"/>
                <w:color w:val="000000"/>
              </w:rPr>
              <w:t>userid</w:t>
            </w:r>
            <w:r>
              <w:rPr>
                <w:rFonts w:hint="eastAsia"/>
                <w:color w:val="000000"/>
              </w:rPr>
              <w:t>为子商户，</w:t>
            </w:r>
            <w:r>
              <w:rPr>
                <w:rFonts w:hint="eastAsia"/>
                <w:color w:val="000000"/>
              </w:rPr>
              <w:t>mgrid</w:t>
            </w:r>
            <w:r>
              <w:rPr>
                <w:rFonts w:hint="eastAsia"/>
                <w:color w:val="000000"/>
              </w:rPr>
              <w:t>为业务管理员，则需要有间接管辖关系</w:t>
            </w:r>
          </w:p>
        </w:tc>
      </w:tr>
      <w:tr w:rsidR="00FB62D7" w:rsidTr="001338CF">
        <w:tc>
          <w:tcPr>
            <w:tcW w:w="2130" w:type="dxa"/>
          </w:tcPr>
          <w:p w:rsidR="00FB62D7" w:rsidRDefault="00FB62D7" w:rsidP="001338CF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FB62D7" w:rsidRDefault="00FB62D7" w:rsidP="001338CF"/>
        </w:tc>
      </w:tr>
      <w:tr w:rsidR="00FB62D7" w:rsidTr="001338CF">
        <w:tc>
          <w:tcPr>
            <w:tcW w:w="2130" w:type="dxa"/>
          </w:tcPr>
          <w:p w:rsidR="00FB62D7" w:rsidRDefault="00FB62D7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FB62D7" w:rsidRDefault="00FB62D7" w:rsidP="001338CF"/>
        </w:tc>
      </w:tr>
    </w:tbl>
    <w:p w:rsidR="00FB62D7" w:rsidRDefault="00FB62D7" w:rsidP="009D2141"/>
    <w:p w:rsidR="00FB62D7" w:rsidRPr="00673511" w:rsidRDefault="00FB62D7" w:rsidP="009D2141"/>
    <w:p w:rsidR="009D2141" w:rsidRDefault="009D2141"/>
    <w:tbl>
      <w:tblPr>
        <w:tblStyle w:val="a5"/>
        <w:tblW w:w="0" w:type="auto"/>
        <w:tblLook w:val="04A0"/>
      </w:tblPr>
      <w:tblGrid>
        <w:gridCol w:w="2130"/>
        <w:gridCol w:w="2656"/>
        <w:gridCol w:w="1605"/>
        <w:gridCol w:w="2131"/>
      </w:tblGrid>
      <w:tr w:rsidR="00624BC1" w:rsidTr="00C1296C">
        <w:tc>
          <w:tcPr>
            <w:tcW w:w="2130" w:type="dxa"/>
          </w:tcPr>
          <w:p w:rsidR="00624BC1" w:rsidRDefault="00624BC1" w:rsidP="00C1296C">
            <w:r>
              <w:rPr>
                <w:rFonts w:hint="eastAsia"/>
              </w:rPr>
              <w:t>请求接口</w:t>
            </w:r>
          </w:p>
        </w:tc>
        <w:tc>
          <w:tcPr>
            <w:tcW w:w="6392" w:type="dxa"/>
            <w:gridSpan w:val="3"/>
          </w:tcPr>
          <w:p w:rsidR="00624BC1" w:rsidRDefault="00624BC1" w:rsidP="00C86F25">
            <w:r>
              <w:rPr>
                <w:rFonts w:hint="eastAsia"/>
                <w:color w:val="000000"/>
              </w:rPr>
              <w:t>Long</w:t>
            </w:r>
            <w:r>
              <w:rPr>
                <w:rFonts w:hint="eastAsia"/>
              </w:rPr>
              <w:t xml:space="preserve"> countEnUserInfo(Integer mgrid)</w:t>
            </w:r>
          </w:p>
        </w:tc>
      </w:tr>
      <w:tr w:rsidR="00624BC1" w:rsidTr="00C1296C">
        <w:tc>
          <w:tcPr>
            <w:tcW w:w="2130" w:type="dxa"/>
          </w:tcPr>
          <w:p w:rsidR="00624BC1" w:rsidRDefault="00624BC1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624BC1" w:rsidRDefault="00624BC1" w:rsidP="00C1296C">
            <w:r>
              <w:t>H</w:t>
            </w:r>
            <w:r>
              <w:rPr>
                <w:rFonts w:hint="eastAsia"/>
              </w:rPr>
              <w:t>ession api</w:t>
            </w:r>
          </w:p>
        </w:tc>
      </w:tr>
      <w:tr w:rsidR="00624BC1" w:rsidTr="00C1296C">
        <w:tc>
          <w:tcPr>
            <w:tcW w:w="2130" w:type="dxa"/>
          </w:tcPr>
          <w:p w:rsidR="00624BC1" w:rsidRDefault="00624BC1" w:rsidP="00C1296C"/>
        </w:tc>
        <w:tc>
          <w:tcPr>
            <w:tcW w:w="2656" w:type="dxa"/>
          </w:tcPr>
          <w:p w:rsidR="00624BC1" w:rsidRDefault="00624BC1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624BC1" w:rsidRDefault="00624BC1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624BC1" w:rsidRDefault="00624BC1" w:rsidP="00C1296C">
            <w:r>
              <w:rPr>
                <w:rFonts w:hint="eastAsia"/>
              </w:rPr>
              <w:t>是否必填</w:t>
            </w:r>
          </w:p>
        </w:tc>
      </w:tr>
      <w:tr w:rsidR="00624BC1" w:rsidTr="00C1296C">
        <w:tc>
          <w:tcPr>
            <w:tcW w:w="2130" w:type="dxa"/>
          </w:tcPr>
          <w:p w:rsidR="00624BC1" w:rsidRDefault="00624BC1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624BC1" w:rsidRDefault="00624BC1" w:rsidP="00C1296C">
            <w:r>
              <w:rPr>
                <w:rFonts w:hint="eastAsia"/>
              </w:rPr>
              <w:t>mgrid</w:t>
            </w:r>
          </w:p>
        </w:tc>
        <w:tc>
          <w:tcPr>
            <w:tcW w:w="1605" w:type="dxa"/>
          </w:tcPr>
          <w:p w:rsidR="00624BC1" w:rsidRDefault="00624BC1" w:rsidP="00C1296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24BC1" w:rsidRDefault="00624BC1" w:rsidP="00C1296C">
            <w:r>
              <w:rPr>
                <w:rFonts w:hint="eastAsia"/>
              </w:rPr>
              <w:t>必填</w:t>
            </w:r>
          </w:p>
        </w:tc>
      </w:tr>
      <w:tr w:rsidR="00624BC1" w:rsidTr="00C1296C">
        <w:tc>
          <w:tcPr>
            <w:tcW w:w="2130" w:type="dxa"/>
          </w:tcPr>
          <w:p w:rsidR="00624BC1" w:rsidRDefault="00624BC1" w:rsidP="00C1296C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624BC1" w:rsidRDefault="00624BC1" w:rsidP="00C1296C">
            <w:r>
              <w:rPr>
                <w:color w:val="000000"/>
              </w:rPr>
              <w:t>P</w:t>
            </w:r>
            <w:r>
              <w:rPr>
                <w:rFonts w:hint="eastAsia"/>
                <w:color w:val="000000"/>
              </w:rPr>
              <w:t xml:space="preserve">agesize </w:t>
            </w:r>
            <w:r>
              <w:rPr>
                <w:rFonts w:hint="eastAsia"/>
                <w:color w:val="000000"/>
              </w:rPr>
              <w:t>为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，返回所有的</w:t>
            </w:r>
          </w:p>
        </w:tc>
      </w:tr>
      <w:tr w:rsidR="00624BC1" w:rsidTr="00C1296C">
        <w:tc>
          <w:tcPr>
            <w:tcW w:w="2130" w:type="dxa"/>
          </w:tcPr>
          <w:p w:rsidR="00624BC1" w:rsidRDefault="00624BC1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624BC1" w:rsidRDefault="00624BC1" w:rsidP="00C1296C"/>
        </w:tc>
      </w:tr>
      <w:tr w:rsidR="00624BC1" w:rsidTr="00C1296C">
        <w:tc>
          <w:tcPr>
            <w:tcW w:w="2130" w:type="dxa"/>
          </w:tcPr>
          <w:p w:rsidR="00624BC1" w:rsidRDefault="00624BC1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624BC1" w:rsidRDefault="00624BC1" w:rsidP="00C1296C"/>
        </w:tc>
      </w:tr>
    </w:tbl>
    <w:p w:rsidR="00624BC1" w:rsidRDefault="00624BC1"/>
    <w:p w:rsidR="009D2141" w:rsidRDefault="009D2141"/>
    <w:tbl>
      <w:tblPr>
        <w:tblStyle w:val="a5"/>
        <w:tblW w:w="0" w:type="auto"/>
        <w:tblLook w:val="04A0"/>
      </w:tblPr>
      <w:tblGrid>
        <w:gridCol w:w="2130"/>
        <w:gridCol w:w="2656"/>
        <w:gridCol w:w="1605"/>
        <w:gridCol w:w="2131"/>
      </w:tblGrid>
      <w:tr w:rsidR="009D2141" w:rsidTr="00C1296C">
        <w:tc>
          <w:tcPr>
            <w:tcW w:w="2130" w:type="dxa"/>
          </w:tcPr>
          <w:p w:rsidR="009D2141" w:rsidRDefault="009D2141" w:rsidP="00C1296C">
            <w:r>
              <w:rPr>
                <w:rFonts w:hint="eastAsia"/>
              </w:rPr>
              <w:t>请求接口</w:t>
            </w:r>
          </w:p>
        </w:tc>
        <w:tc>
          <w:tcPr>
            <w:tcW w:w="6392" w:type="dxa"/>
            <w:gridSpan w:val="3"/>
          </w:tcPr>
          <w:p w:rsidR="009D2141" w:rsidRDefault="00624BC1" w:rsidP="00C86F25">
            <w:r>
              <w:rPr>
                <w:rFonts w:hint="eastAsia"/>
                <w:color w:val="000000"/>
              </w:rPr>
              <w:t>List&lt;EnUserInfo&gt;</w:t>
            </w:r>
            <w:r w:rsidR="00C86F25">
              <w:rPr>
                <w:rFonts w:hint="eastAsia"/>
              </w:rPr>
              <w:t xml:space="preserve"> list</w:t>
            </w:r>
            <w:r>
              <w:rPr>
                <w:rFonts w:hint="eastAsia"/>
              </w:rPr>
              <w:t>EnUserInfo(Integer mgrid, int curpage, int pagesize)</w:t>
            </w:r>
          </w:p>
        </w:tc>
      </w:tr>
      <w:tr w:rsidR="009D2141" w:rsidTr="00C1296C">
        <w:tc>
          <w:tcPr>
            <w:tcW w:w="2130" w:type="dxa"/>
          </w:tcPr>
          <w:p w:rsidR="009D2141" w:rsidRDefault="009D2141" w:rsidP="00C1296C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9D2141" w:rsidRDefault="009D2141" w:rsidP="00C1296C">
            <w:r>
              <w:t>H</w:t>
            </w:r>
            <w:r>
              <w:rPr>
                <w:rFonts w:hint="eastAsia"/>
              </w:rPr>
              <w:t>ession api</w:t>
            </w:r>
          </w:p>
        </w:tc>
      </w:tr>
      <w:tr w:rsidR="009D2141" w:rsidTr="00C1296C">
        <w:tc>
          <w:tcPr>
            <w:tcW w:w="2130" w:type="dxa"/>
          </w:tcPr>
          <w:p w:rsidR="009D2141" w:rsidRDefault="009D2141" w:rsidP="00C1296C"/>
        </w:tc>
        <w:tc>
          <w:tcPr>
            <w:tcW w:w="2656" w:type="dxa"/>
          </w:tcPr>
          <w:p w:rsidR="009D2141" w:rsidRDefault="009D2141" w:rsidP="00C1296C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9D2141" w:rsidRDefault="009D2141" w:rsidP="00C1296C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9D2141" w:rsidRDefault="009D2141" w:rsidP="00C1296C">
            <w:r>
              <w:rPr>
                <w:rFonts w:hint="eastAsia"/>
              </w:rPr>
              <w:t>是否必填</w:t>
            </w:r>
          </w:p>
        </w:tc>
      </w:tr>
      <w:tr w:rsidR="009D2141" w:rsidTr="00C1296C">
        <w:tc>
          <w:tcPr>
            <w:tcW w:w="2130" w:type="dxa"/>
          </w:tcPr>
          <w:p w:rsidR="009D2141" w:rsidRDefault="009D2141" w:rsidP="00C1296C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9D2141" w:rsidRDefault="00624BC1" w:rsidP="00C1296C">
            <w:r>
              <w:rPr>
                <w:rFonts w:hint="eastAsia"/>
              </w:rPr>
              <w:t>mgrid</w:t>
            </w:r>
          </w:p>
        </w:tc>
        <w:tc>
          <w:tcPr>
            <w:tcW w:w="1605" w:type="dxa"/>
          </w:tcPr>
          <w:p w:rsidR="009D2141" w:rsidRDefault="009D2141" w:rsidP="00C1296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D2141" w:rsidRDefault="009D2141" w:rsidP="00C1296C">
            <w:r>
              <w:rPr>
                <w:rFonts w:hint="eastAsia"/>
              </w:rPr>
              <w:t>必填</w:t>
            </w:r>
          </w:p>
        </w:tc>
      </w:tr>
      <w:tr w:rsidR="00624BC1" w:rsidTr="00C1296C">
        <w:tc>
          <w:tcPr>
            <w:tcW w:w="2130" w:type="dxa"/>
          </w:tcPr>
          <w:p w:rsidR="00624BC1" w:rsidRDefault="00624BC1" w:rsidP="00C1296C"/>
        </w:tc>
        <w:tc>
          <w:tcPr>
            <w:tcW w:w="2656" w:type="dxa"/>
          </w:tcPr>
          <w:p w:rsidR="00624BC1" w:rsidRDefault="00624BC1" w:rsidP="00C1296C">
            <w:r>
              <w:rPr>
                <w:rFonts w:hint="eastAsia"/>
              </w:rPr>
              <w:t>curpage</w:t>
            </w:r>
          </w:p>
        </w:tc>
        <w:tc>
          <w:tcPr>
            <w:tcW w:w="1605" w:type="dxa"/>
          </w:tcPr>
          <w:p w:rsidR="00624BC1" w:rsidRDefault="00624BC1" w:rsidP="00C1296C"/>
        </w:tc>
        <w:tc>
          <w:tcPr>
            <w:tcW w:w="2131" w:type="dxa"/>
          </w:tcPr>
          <w:p w:rsidR="00624BC1" w:rsidRDefault="00624BC1" w:rsidP="00C1296C"/>
        </w:tc>
      </w:tr>
      <w:tr w:rsidR="009D2141" w:rsidTr="00C1296C">
        <w:tc>
          <w:tcPr>
            <w:tcW w:w="2130" w:type="dxa"/>
          </w:tcPr>
          <w:p w:rsidR="009D2141" w:rsidRDefault="009D2141" w:rsidP="00C1296C"/>
        </w:tc>
        <w:tc>
          <w:tcPr>
            <w:tcW w:w="2656" w:type="dxa"/>
          </w:tcPr>
          <w:p w:rsidR="009D2141" w:rsidRDefault="00624BC1" w:rsidP="00C1296C">
            <w:r>
              <w:rPr>
                <w:rFonts w:hint="eastAsia"/>
              </w:rPr>
              <w:t>pagesize</w:t>
            </w:r>
          </w:p>
        </w:tc>
        <w:tc>
          <w:tcPr>
            <w:tcW w:w="1605" w:type="dxa"/>
          </w:tcPr>
          <w:p w:rsidR="009D2141" w:rsidRDefault="009D2141" w:rsidP="00C1296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D2141" w:rsidRDefault="009D2141" w:rsidP="00C1296C"/>
        </w:tc>
      </w:tr>
      <w:tr w:rsidR="009D2141" w:rsidTr="00C1296C">
        <w:tc>
          <w:tcPr>
            <w:tcW w:w="2130" w:type="dxa"/>
          </w:tcPr>
          <w:p w:rsidR="009D2141" w:rsidRDefault="009D2141" w:rsidP="00C1296C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9D2141" w:rsidRDefault="00624BC1" w:rsidP="00C1296C">
            <w:r>
              <w:rPr>
                <w:color w:val="000000"/>
              </w:rPr>
              <w:t>P</w:t>
            </w:r>
            <w:r>
              <w:rPr>
                <w:rFonts w:hint="eastAsia"/>
                <w:color w:val="000000"/>
              </w:rPr>
              <w:t xml:space="preserve">agesize </w:t>
            </w:r>
            <w:r>
              <w:rPr>
                <w:rFonts w:hint="eastAsia"/>
                <w:color w:val="000000"/>
              </w:rPr>
              <w:t>为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，返回所有的</w:t>
            </w:r>
          </w:p>
        </w:tc>
      </w:tr>
      <w:tr w:rsidR="009D2141" w:rsidTr="00C1296C">
        <w:tc>
          <w:tcPr>
            <w:tcW w:w="2130" w:type="dxa"/>
          </w:tcPr>
          <w:p w:rsidR="009D2141" w:rsidRDefault="009D2141" w:rsidP="00C1296C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9D2141" w:rsidRDefault="009D2141" w:rsidP="00C1296C"/>
        </w:tc>
      </w:tr>
      <w:tr w:rsidR="009D2141" w:rsidTr="00C1296C">
        <w:tc>
          <w:tcPr>
            <w:tcW w:w="2130" w:type="dxa"/>
          </w:tcPr>
          <w:p w:rsidR="009D2141" w:rsidRDefault="009D2141" w:rsidP="00C1296C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9D2141" w:rsidRDefault="009D2141" w:rsidP="00C1296C"/>
        </w:tc>
      </w:tr>
    </w:tbl>
    <w:p w:rsidR="009D2141" w:rsidRPr="003C0875" w:rsidRDefault="009D2141"/>
    <w:p w:rsidR="00C86F25" w:rsidRDefault="00C86F25" w:rsidP="00C86F25"/>
    <w:tbl>
      <w:tblPr>
        <w:tblStyle w:val="a5"/>
        <w:tblW w:w="0" w:type="auto"/>
        <w:tblLook w:val="04A0"/>
      </w:tblPr>
      <w:tblGrid>
        <w:gridCol w:w="2130"/>
        <w:gridCol w:w="2656"/>
        <w:gridCol w:w="1605"/>
        <w:gridCol w:w="2131"/>
      </w:tblGrid>
      <w:tr w:rsidR="00C86F25" w:rsidTr="001338CF">
        <w:tc>
          <w:tcPr>
            <w:tcW w:w="2130" w:type="dxa"/>
          </w:tcPr>
          <w:p w:rsidR="00C86F25" w:rsidRDefault="00C86F25" w:rsidP="001338CF">
            <w:r>
              <w:rPr>
                <w:rFonts w:hint="eastAsia"/>
              </w:rPr>
              <w:t>请求接口</w:t>
            </w:r>
          </w:p>
        </w:tc>
        <w:tc>
          <w:tcPr>
            <w:tcW w:w="6392" w:type="dxa"/>
            <w:gridSpan w:val="3"/>
          </w:tcPr>
          <w:p w:rsidR="00C86F25" w:rsidRDefault="00C86F25" w:rsidP="001338CF">
            <w:r>
              <w:rPr>
                <w:rFonts w:hint="eastAsia"/>
                <w:color w:val="000000"/>
              </w:rPr>
              <w:t>Long</w:t>
            </w:r>
            <w:r>
              <w:rPr>
                <w:rFonts w:hint="eastAsia"/>
              </w:rPr>
              <w:t xml:space="preserve"> countSubEnUserInfo(Integer mgrid)</w:t>
            </w:r>
          </w:p>
        </w:tc>
      </w:tr>
      <w:tr w:rsidR="00C86F25" w:rsidTr="001338CF">
        <w:tc>
          <w:tcPr>
            <w:tcW w:w="2130" w:type="dxa"/>
          </w:tcPr>
          <w:p w:rsidR="00C86F25" w:rsidRDefault="00C86F25" w:rsidP="001338CF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C86F25" w:rsidRDefault="00C86F25" w:rsidP="001338CF">
            <w:r>
              <w:t>H</w:t>
            </w:r>
            <w:r>
              <w:rPr>
                <w:rFonts w:hint="eastAsia"/>
              </w:rPr>
              <w:t>ession api</w:t>
            </w:r>
          </w:p>
        </w:tc>
      </w:tr>
      <w:tr w:rsidR="00C86F25" w:rsidTr="001338CF">
        <w:tc>
          <w:tcPr>
            <w:tcW w:w="2130" w:type="dxa"/>
          </w:tcPr>
          <w:p w:rsidR="00C86F25" w:rsidRDefault="00C86F25" w:rsidP="001338CF"/>
        </w:tc>
        <w:tc>
          <w:tcPr>
            <w:tcW w:w="2656" w:type="dxa"/>
          </w:tcPr>
          <w:p w:rsidR="00C86F25" w:rsidRDefault="00C86F25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C86F25" w:rsidRDefault="00C86F25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C86F25" w:rsidRDefault="00C86F25" w:rsidP="001338CF">
            <w:r>
              <w:rPr>
                <w:rFonts w:hint="eastAsia"/>
              </w:rPr>
              <w:t>是否必填</w:t>
            </w:r>
          </w:p>
        </w:tc>
      </w:tr>
      <w:tr w:rsidR="00C86F25" w:rsidTr="001338CF">
        <w:tc>
          <w:tcPr>
            <w:tcW w:w="2130" w:type="dxa"/>
          </w:tcPr>
          <w:p w:rsidR="00C86F25" w:rsidRDefault="00C86F25" w:rsidP="001338CF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C86F25" w:rsidRDefault="00C86F25" w:rsidP="001338CF">
            <w:r>
              <w:t>M</w:t>
            </w:r>
            <w:r>
              <w:rPr>
                <w:rFonts w:hint="eastAsia"/>
              </w:rPr>
              <w:t>grid</w:t>
            </w:r>
          </w:p>
        </w:tc>
        <w:tc>
          <w:tcPr>
            <w:tcW w:w="1605" w:type="dxa"/>
          </w:tcPr>
          <w:p w:rsidR="00C86F25" w:rsidRDefault="00C86F25" w:rsidP="001338C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86F25" w:rsidRDefault="00C86F25" w:rsidP="001338CF">
            <w:r>
              <w:rPr>
                <w:rFonts w:hint="eastAsia"/>
              </w:rPr>
              <w:t>必填</w:t>
            </w:r>
          </w:p>
        </w:tc>
      </w:tr>
      <w:tr w:rsidR="00C86F25" w:rsidTr="001338CF">
        <w:tc>
          <w:tcPr>
            <w:tcW w:w="2130" w:type="dxa"/>
          </w:tcPr>
          <w:p w:rsidR="00C86F25" w:rsidRDefault="00C86F25" w:rsidP="001338CF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C86F25" w:rsidRDefault="00C86F25" w:rsidP="001338CF">
            <w:r>
              <w:rPr>
                <w:color w:val="000000"/>
              </w:rPr>
              <w:t>P</w:t>
            </w:r>
            <w:r>
              <w:rPr>
                <w:rFonts w:hint="eastAsia"/>
                <w:color w:val="000000"/>
              </w:rPr>
              <w:t xml:space="preserve">agesize </w:t>
            </w:r>
            <w:r>
              <w:rPr>
                <w:rFonts w:hint="eastAsia"/>
                <w:color w:val="000000"/>
              </w:rPr>
              <w:t>为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，返回所有的</w:t>
            </w:r>
          </w:p>
        </w:tc>
      </w:tr>
      <w:tr w:rsidR="00C86F25" w:rsidTr="001338CF">
        <w:tc>
          <w:tcPr>
            <w:tcW w:w="2130" w:type="dxa"/>
          </w:tcPr>
          <w:p w:rsidR="00C86F25" w:rsidRDefault="00C86F25" w:rsidP="001338CF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C86F25" w:rsidRDefault="00C86F25" w:rsidP="001338CF"/>
        </w:tc>
      </w:tr>
      <w:tr w:rsidR="00C86F25" w:rsidTr="001338CF">
        <w:tc>
          <w:tcPr>
            <w:tcW w:w="2130" w:type="dxa"/>
          </w:tcPr>
          <w:p w:rsidR="00C86F25" w:rsidRDefault="00C86F25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C86F25" w:rsidRDefault="00C86F25" w:rsidP="001338CF"/>
        </w:tc>
      </w:tr>
    </w:tbl>
    <w:p w:rsidR="00C86F25" w:rsidRDefault="00C86F25" w:rsidP="00C86F25"/>
    <w:p w:rsidR="00C86F25" w:rsidRDefault="00C86F25" w:rsidP="00C86F25"/>
    <w:tbl>
      <w:tblPr>
        <w:tblStyle w:val="a5"/>
        <w:tblW w:w="0" w:type="auto"/>
        <w:tblLook w:val="04A0"/>
      </w:tblPr>
      <w:tblGrid>
        <w:gridCol w:w="2130"/>
        <w:gridCol w:w="2656"/>
        <w:gridCol w:w="1605"/>
        <w:gridCol w:w="2131"/>
      </w:tblGrid>
      <w:tr w:rsidR="00C86F25" w:rsidTr="001338CF">
        <w:tc>
          <w:tcPr>
            <w:tcW w:w="2130" w:type="dxa"/>
          </w:tcPr>
          <w:p w:rsidR="00C86F25" w:rsidRDefault="00C86F25" w:rsidP="001338CF">
            <w:r>
              <w:rPr>
                <w:rFonts w:hint="eastAsia"/>
              </w:rPr>
              <w:t>请求接口</w:t>
            </w:r>
          </w:p>
        </w:tc>
        <w:tc>
          <w:tcPr>
            <w:tcW w:w="6392" w:type="dxa"/>
            <w:gridSpan w:val="3"/>
          </w:tcPr>
          <w:p w:rsidR="00C86F25" w:rsidRDefault="00C86F25" w:rsidP="001338CF">
            <w:r>
              <w:rPr>
                <w:rFonts w:hint="eastAsia"/>
                <w:color w:val="000000"/>
              </w:rPr>
              <w:t>List&lt;SubEnUserInfo&gt;</w:t>
            </w:r>
            <w:r>
              <w:rPr>
                <w:rFonts w:hint="eastAsia"/>
              </w:rPr>
              <w:t xml:space="preserve"> listSubEnUserInfo(Integer mgrid, int curpage, int pagesize)</w:t>
            </w:r>
          </w:p>
        </w:tc>
      </w:tr>
      <w:tr w:rsidR="00C86F25" w:rsidTr="001338CF">
        <w:tc>
          <w:tcPr>
            <w:tcW w:w="2130" w:type="dxa"/>
          </w:tcPr>
          <w:p w:rsidR="00C86F25" w:rsidRDefault="00C86F25" w:rsidP="001338CF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C86F25" w:rsidRDefault="00C86F25" w:rsidP="001338CF">
            <w:r>
              <w:t>H</w:t>
            </w:r>
            <w:r>
              <w:rPr>
                <w:rFonts w:hint="eastAsia"/>
              </w:rPr>
              <w:t>ession api</w:t>
            </w:r>
          </w:p>
        </w:tc>
      </w:tr>
      <w:tr w:rsidR="00C86F25" w:rsidTr="001338CF">
        <w:tc>
          <w:tcPr>
            <w:tcW w:w="2130" w:type="dxa"/>
          </w:tcPr>
          <w:p w:rsidR="00C86F25" w:rsidRDefault="00C86F25" w:rsidP="001338CF"/>
        </w:tc>
        <w:tc>
          <w:tcPr>
            <w:tcW w:w="2656" w:type="dxa"/>
          </w:tcPr>
          <w:p w:rsidR="00C86F25" w:rsidRDefault="00C86F25" w:rsidP="001338CF">
            <w:r>
              <w:rPr>
                <w:rFonts w:hint="eastAsia"/>
              </w:rPr>
              <w:t>参数变量</w:t>
            </w:r>
          </w:p>
        </w:tc>
        <w:tc>
          <w:tcPr>
            <w:tcW w:w="1605" w:type="dxa"/>
          </w:tcPr>
          <w:p w:rsidR="00C86F25" w:rsidRDefault="00C86F25" w:rsidP="001338CF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C86F25" w:rsidRDefault="00C86F25" w:rsidP="001338CF">
            <w:r>
              <w:rPr>
                <w:rFonts w:hint="eastAsia"/>
              </w:rPr>
              <w:t>是否必填</w:t>
            </w:r>
          </w:p>
        </w:tc>
      </w:tr>
      <w:tr w:rsidR="00C86F25" w:rsidTr="001338CF">
        <w:tc>
          <w:tcPr>
            <w:tcW w:w="2130" w:type="dxa"/>
          </w:tcPr>
          <w:p w:rsidR="00C86F25" w:rsidRDefault="00C86F25" w:rsidP="001338CF">
            <w:r>
              <w:rPr>
                <w:rFonts w:hint="eastAsia"/>
              </w:rPr>
              <w:t>请求参数</w:t>
            </w:r>
          </w:p>
        </w:tc>
        <w:tc>
          <w:tcPr>
            <w:tcW w:w="2656" w:type="dxa"/>
          </w:tcPr>
          <w:p w:rsidR="00C86F25" w:rsidRDefault="00C86F25" w:rsidP="001338CF">
            <w:r>
              <w:rPr>
                <w:rFonts w:hint="eastAsia"/>
              </w:rPr>
              <w:t>mgrid</w:t>
            </w:r>
          </w:p>
        </w:tc>
        <w:tc>
          <w:tcPr>
            <w:tcW w:w="1605" w:type="dxa"/>
          </w:tcPr>
          <w:p w:rsidR="00C86F25" w:rsidRDefault="00C86F25" w:rsidP="001338C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86F25" w:rsidRDefault="00C86F25" w:rsidP="001338CF">
            <w:r>
              <w:rPr>
                <w:rFonts w:hint="eastAsia"/>
              </w:rPr>
              <w:t>必填</w:t>
            </w:r>
          </w:p>
        </w:tc>
      </w:tr>
      <w:tr w:rsidR="00C86F25" w:rsidTr="001338CF">
        <w:tc>
          <w:tcPr>
            <w:tcW w:w="2130" w:type="dxa"/>
          </w:tcPr>
          <w:p w:rsidR="00C86F25" w:rsidRDefault="00C86F25" w:rsidP="001338CF"/>
        </w:tc>
        <w:tc>
          <w:tcPr>
            <w:tcW w:w="2656" w:type="dxa"/>
          </w:tcPr>
          <w:p w:rsidR="00C86F25" w:rsidRDefault="00C86F25" w:rsidP="001338CF">
            <w:r>
              <w:rPr>
                <w:rFonts w:hint="eastAsia"/>
              </w:rPr>
              <w:t>curpage</w:t>
            </w:r>
          </w:p>
        </w:tc>
        <w:tc>
          <w:tcPr>
            <w:tcW w:w="1605" w:type="dxa"/>
          </w:tcPr>
          <w:p w:rsidR="00C86F25" w:rsidRDefault="00C86F25" w:rsidP="001338CF"/>
        </w:tc>
        <w:tc>
          <w:tcPr>
            <w:tcW w:w="2131" w:type="dxa"/>
          </w:tcPr>
          <w:p w:rsidR="00C86F25" w:rsidRDefault="00C86F25" w:rsidP="001338CF"/>
        </w:tc>
      </w:tr>
      <w:tr w:rsidR="00C86F25" w:rsidTr="001338CF">
        <w:tc>
          <w:tcPr>
            <w:tcW w:w="2130" w:type="dxa"/>
          </w:tcPr>
          <w:p w:rsidR="00C86F25" w:rsidRDefault="00C86F25" w:rsidP="001338CF"/>
        </w:tc>
        <w:tc>
          <w:tcPr>
            <w:tcW w:w="2656" w:type="dxa"/>
          </w:tcPr>
          <w:p w:rsidR="00C86F25" w:rsidRDefault="00C86F25" w:rsidP="001338CF">
            <w:r>
              <w:rPr>
                <w:rFonts w:hint="eastAsia"/>
              </w:rPr>
              <w:t>pagesize</w:t>
            </w:r>
          </w:p>
        </w:tc>
        <w:tc>
          <w:tcPr>
            <w:tcW w:w="1605" w:type="dxa"/>
          </w:tcPr>
          <w:p w:rsidR="00C86F25" w:rsidRDefault="00C86F25" w:rsidP="001338CF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86F25" w:rsidRDefault="00C86F25" w:rsidP="001338CF"/>
        </w:tc>
      </w:tr>
      <w:tr w:rsidR="00C86F25" w:rsidTr="001338CF">
        <w:tc>
          <w:tcPr>
            <w:tcW w:w="2130" w:type="dxa"/>
          </w:tcPr>
          <w:p w:rsidR="00C86F25" w:rsidRDefault="00C86F25" w:rsidP="001338CF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C86F25" w:rsidRDefault="00C86F25" w:rsidP="001338CF">
            <w:r>
              <w:rPr>
                <w:color w:val="000000"/>
              </w:rPr>
              <w:t>P</w:t>
            </w:r>
            <w:r>
              <w:rPr>
                <w:rFonts w:hint="eastAsia"/>
                <w:color w:val="000000"/>
              </w:rPr>
              <w:t xml:space="preserve">agesize </w:t>
            </w:r>
            <w:r>
              <w:rPr>
                <w:rFonts w:hint="eastAsia"/>
                <w:color w:val="000000"/>
              </w:rPr>
              <w:t>为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，返回所有的</w:t>
            </w:r>
          </w:p>
        </w:tc>
      </w:tr>
      <w:tr w:rsidR="00C86F25" w:rsidTr="001338CF">
        <w:tc>
          <w:tcPr>
            <w:tcW w:w="2130" w:type="dxa"/>
          </w:tcPr>
          <w:p w:rsidR="00C86F25" w:rsidRDefault="00C86F25" w:rsidP="001338CF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C86F25" w:rsidRDefault="00C86F25" w:rsidP="001338CF"/>
        </w:tc>
      </w:tr>
      <w:tr w:rsidR="00C86F25" w:rsidTr="001338CF">
        <w:tc>
          <w:tcPr>
            <w:tcW w:w="2130" w:type="dxa"/>
          </w:tcPr>
          <w:p w:rsidR="00C86F25" w:rsidRDefault="00C86F25" w:rsidP="001338CF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C86F25" w:rsidRDefault="00C86F25" w:rsidP="001338CF"/>
        </w:tc>
      </w:tr>
    </w:tbl>
    <w:p w:rsidR="00EA2A60" w:rsidRDefault="00EA2A60"/>
    <w:p w:rsidR="008C38D3" w:rsidRDefault="008C38D3"/>
    <w:p w:rsidR="00593B2E" w:rsidRDefault="00593B2E" w:rsidP="00F21CFA">
      <w:pPr>
        <w:pStyle w:val="1"/>
      </w:pPr>
      <w:r>
        <w:rPr>
          <w:rFonts w:hint="eastAsia"/>
        </w:rPr>
        <w:t>收藏类</w:t>
      </w:r>
    </w:p>
    <w:p w:rsidR="00593B2E" w:rsidRDefault="00593B2E">
      <w:r>
        <w:rPr>
          <w:rFonts w:hint="eastAsia"/>
        </w:rPr>
        <w:tab/>
        <w:t>//</w:t>
      </w:r>
      <w:r>
        <w:rPr>
          <w:rFonts w:hint="eastAsia"/>
        </w:rPr>
        <w:t>张猛</w:t>
      </w:r>
    </w:p>
    <w:p w:rsidR="00593B2E" w:rsidRDefault="00593B2E"/>
    <w:p w:rsidR="00593B2E" w:rsidRDefault="00593B2E" w:rsidP="00244E1F">
      <w:pPr>
        <w:pStyle w:val="1"/>
      </w:pPr>
      <w:r>
        <w:rPr>
          <w:rFonts w:hint="eastAsia"/>
        </w:rPr>
        <w:t>我的码</w:t>
      </w:r>
    </w:p>
    <w:p w:rsidR="00593B2E" w:rsidRDefault="00593B2E"/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93B2E" w:rsidTr="00D509D2">
        <w:tc>
          <w:tcPr>
            <w:tcW w:w="2130" w:type="dxa"/>
          </w:tcPr>
          <w:p w:rsidR="00593B2E" w:rsidRDefault="00593B2E" w:rsidP="00D509D2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593B2E" w:rsidRDefault="00593B2E" w:rsidP="00593B2E">
            <w:r>
              <w:rPr>
                <w:rFonts w:hint="eastAsia"/>
              </w:rPr>
              <w:t>http://</w:t>
            </w:r>
            <w:ins w:id="170" w:author="wuhao" w:date="2011-12-20T13:22:00Z">
              <w:r w:rsidR="006E5F5D">
                <w:rPr>
                  <w:rFonts w:hint="eastAsia"/>
                </w:rPr>
                <w:t>m.</w:t>
              </w:r>
            </w:ins>
            <w:r w:rsidR="00824909">
              <w:rPr>
                <w:rFonts w:hint="eastAsia"/>
              </w:rPr>
              <w:t xml:space="preserve">fengxiafei.com </w:t>
            </w:r>
            <w:r>
              <w:rPr>
                <w:rFonts w:hint="eastAsia"/>
              </w:rPr>
              <w:t>/</w:t>
            </w:r>
            <w:r w:rsidRPr="00593B2E">
              <w:rPr>
                <w:rFonts w:hint="eastAsia"/>
                <w:highlight w:val="yellow"/>
              </w:rPr>
              <w:t>mb</w:t>
            </w:r>
            <w:r w:rsidR="003D4F58">
              <w:rPr>
                <w:rFonts w:hint="eastAsia"/>
              </w:rPr>
              <w:t>/</w:t>
            </w:r>
            <w:ins w:id="171" w:author="wuhao" w:date="2011-12-18T14:59:00Z">
              <w:r w:rsidR="00DE2295">
                <w:rPr>
                  <w:rFonts w:hint="eastAsia"/>
                </w:rPr>
                <w:t>kma/</w:t>
              </w:r>
            </w:ins>
            <w:r>
              <w:rPr>
                <w:rFonts w:hint="eastAsia"/>
              </w:rPr>
              <w:t>m_get</w:t>
            </w:r>
            <w:ins w:id="172" w:author="wuhao" w:date="2011-12-18T18:48:00Z">
              <w:r w:rsidR="00ED3E94">
                <w:rPr>
                  <w:rFonts w:hint="eastAsia"/>
                </w:rPr>
                <w:t>C</w:t>
              </w:r>
            </w:ins>
            <w:del w:id="173" w:author="wuhao" w:date="2011-12-18T18:48:00Z">
              <w:r w:rsidDel="00ED3E94">
                <w:rPr>
                  <w:rFonts w:hint="eastAsia"/>
                </w:rPr>
                <w:delText>c</w:delText>
              </w:r>
            </w:del>
            <w:r>
              <w:rPr>
                <w:rFonts w:hint="eastAsia"/>
              </w:rPr>
              <w:t>ode</w:t>
            </w:r>
            <w:ins w:id="174" w:author="wuhao" w:date="2011-12-18T18:49:00Z">
              <w:r w:rsidR="00ED3E94">
                <w:rPr>
                  <w:rFonts w:hint="eastAsia"/>
                </w:rPr>
                <w:t>L</w:t>
              </w:r>
            </w:ins>
            <w:del w:id="175" w:author="wuhao" w:date="2011-12-18T18:49:00Z">
              <w:r w:rsidDel="00ED3E94">
                <w:rPr>
                  <w:rFonts w:hint="eastAsia"/>
                </w:rPr>
                <w:delText>l</w:delText>
              </w:r>
            </w:del>
            <w:r>
              <w:rPr>
                <w:rFonts w:hint="eastAsia"/>
              </w:rPr>
              <w:t>ist.action</w:t>
            </w:r>
          </w:p>
        </w:tc>
      </w:tr>
      <w:tr w:rsidR="00593B2E" w:rsidTr="00D509D2">
        <w:tc>
          <w:tcPr>
            <w:tcW w:w="2130" w:type="dxa"/>
          </w:tcPr>
          <w:p w:rsidR="00593B2E" w:rsidRDefault="00593B2E" w:rsidP="00D509D2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593B2E" w:rsidRDefault="00593B2E" w:rsidP="00D509D2">
            <w:r>
              <w:rPr>
                <w:rFonts w:hint="eastAsia"/>
              </w:rPr>
              <w:t>GET</w:t>
            </w:r>
          </w:p>
        </w:tc>
      </w:tr>
      <w:tr w:rsidR="007E3BE1" w:rsidTr="00D509D2">
        <w:tc>
          <w:tcPr>
            <w:tcW w:w="2130" w:type="dxa"/>
            <w:vMerge w:val="restart"/>
          </w:tcPr>
          <w:p w:rsidR="007E3BE1" w:rsidRDefault="007E3BE1" w:rsidP="00D509D2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:rsidR="007E3BE1" w:rsidRDefault="007E3BE1" w:rsidP="00D509D2">
            <w:r>
              <w:rPr>
                <w:rFonts w:hint="eastAsia"/>
              </w:rPr>
              <w:t>参数变量</w:t>
            </w:r>
          </w:p>
        </w:tc>
        <w:tc>
          <w:tcPr>
            <w:tcW w:w="2131" w:type="dxa"/>
          </w:tcPr>
          <w:p w:rsidR="007E3BE1" w:rsidRDefault="007E3BE1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7E3BE1" w:rsidRDefault="007E3BE1" w:rsidP="001D245D">
            <w:r>
              <w:rPr>
                <w:rFonts w:hint="eastAsia"/>
              </w:rPr>
              <w:t>是否必填</w:t>
            </w:r>
          </w:p>
        </w:tc>
      </w:tr>
      <w:tr w:rsidR="00DE2295" w:rsidTr="00D509D2">
        <w:trPr>
          <w:ins w:id="176" w:author="wuhao" w:date="2011-12-18T14:56:00Z"/>
        </w:trPr>
        <w:tc>
          <w:tcPr>
            <w:tcW w:w="2130" w:type="dxa"/>
            <w:vMerge/>
          </w:tcPr>
          <w:p w:rsidR="00DE2295" w:rsidRDefault="00DE2295" w:rsidP="00D509D2">
            <w:pPr>
              <w:rPr>
                <w:ins w:id="177" w:author="wuhao" w:date="2011-12-18T14:56:00Z"/>
              </w:rPr>
            </w:pPr>
          </w:p>
        </w:tc>
        <w:tc>
          <w:tcPr>
            <w:tcW w:w="2130" w:type="dxa"/>
          </w:tcPr>
          <w:p w:rsidR="00DE2295" w:rsidRDefault="00DE2295" w:rsidP="00D509D2">
            <w:pPr>
              <w:rPr>
                <w:ins w:id="178" w:author="wuhao" w:date="2011-12-18T14:56:00Z"/>
              </w:rPr>
            </w:pPr>
            <w:ins w:id="179" w:author="wuhao" w:date="2011-12-18T14:59:00Z">
              <w:r>
                <w:rPr>
                  <w:rFonts w:hint="eastAsia"/>
                </w:rPr>
                <w:t>token</w:t>
              </w:r>
            </w:ins>
          </w:p>
        </w:tc>
        <w:tc>
          <w:tcPr>
            <w:tcW w:w="2131" w:type="dxa"/>
          </w:tcPr>
          <w:p w:rsidR="00DE2295" w:rsidRDefault="00DE2295" w:rsidP="001D245D">
            <w:pPr>
              <w:rPr>
                <w:ins w:id="180" w:author="wuhao" w:date="2011-12-18T14:56:00Z"/>
              </w:rPr>
            </w:pPr>
            <w:ins w:id="181" w:author="wuhao" w:date="2011-12-18T14:59:00Z">
              <w:r>
                <w:rPr>
                  <w:rFonts w:hint="eastAsia"/>
                </w:rPr>
                <w:t>手机端和服务器端握手信息</w:t>
              </w:r>
            </w:ins>
          </w:p>
        </w:tc>
        <w:tc>
          <w:tcPr>
            <w:tcW w:w="2131" w:type="dxa"/>
          </w:tcPr>
          <w:p w:rsidR="00DE2295" w:rsidRPr="00DE2295" w:rsidRDefault="00DE2295" w:rsidP="001D245D">
            <w:pPr>
              <w:rPr>
                <w:ins w:id="182" w:author="wuhao" w:date="2011-12-18T14:56:00Z"/>
              </w:rPr>
            </w:pPr>
            <w:ins w:id="183" w:author="wuhao" w:date="2011-12-18T14:59:00Z">
              <w:r>
                <w:rPr>
                  <w:rFonts w:hint="eastAsia"/>
                </w:rPr>
                <w:t>必填</w:t>
              </w:r>
            </w:ins>
          </w:p>
        </w:tc>
      </w:tr>
      <w:tr w:rsidR="007E3BE1" w:rsidTr="00D509D2">
        <w:tc>
          <w:tcPr>
            <w:tcW w:w="2130" w:type="dxa"/>
            <w:vMerge/>
          </w:tcPr>
          <w:p w:rsidR="007E3BE1" w:rsidRDefault="007E3BE1" w:rsidP="00D509D2"/>
        </w:tc>
        <w:tc>
          <w:tcPr>
            <w:tcW w:w="2130" w:type="dxa"/>
          </w:tcPr>
          <w:p w:rsidR="007E3BE1" w:rsidRDefault="007E3BE1" w:rsidP="00D509D2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7E3BE1" w:rsidRDefault="007E3BE1" w:rsidP="001D245D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7E3BE1" w:rsidRDefault="007E3BE1" w:rsidP="001D245D">
            <w:r>
              <w:rPr>
                <w:rFonts w:hint="eastAsia"/>
              </w:rPr>
              <w:t>必填</w:t>
            </w:r>
          </w:p>
        </w:tc>
      </w:tr>
      <w:tr w:rsidR="007E3BE1" w:rsidTr="00D509D2">
        <w:tc>
          <w:tcPr>
            <w:tcW w:w="2130" w:type="dxa"/>
            <w:vMerge/>
          </w:tcPr>
          <w:p w:rsidR="007E3BE1" w:rsidRDefault="007E3BE1" w:rsidP="00D509D2"/>
        </w:tc>
        <w:tc>
          <w:tcPr>
            <w:tcW w:w="2130" w:type="dxa"/>
          </w:tcPr>
          <w:p w:rsidR="007E3BE1" w:rsidRDefault="007E3BE1" w:rsidP="00D509D2">
            <w:r>
              <w:rPr>
                <w:rFonts w:hint="eastAsia"/>
              </w:rPr>
              <w:t>password</w:t>
            </w:r>
          </w:p>
        </w:tc>
        <w:tc>
          <w:tcPr>
            <w:tcW w:w="2131" w:type="dxa"/>
          </w:tcPr>
          <w:p w:rsidR="007E3BE1" w:rsidRDefault="007E3BE1" w:rsidP="001D245D">
            <w:r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:rsidR="007E3BE1" w:rsidRDefault="007E3BE1" w:rsidP="001D245D">
            <w:r>
              <w:rPr>
                <w:rFonts w:hint="eastAsia"/>
              </w:rPr>
              <w:t>必填</w:t>
            </w:r>
          </w:p>
        </w:tc>
      </w:tr>
      <w:tr w:rsidR="007E3BE1" w:rsidTr="00D509D2">
        <w:tc>
          <w:tcPr>
            <w:tcW w:w="2130" w:type="dxa"/>
            <w:vMerge/>
          </w:tcPr>
          <w:p w:rsidR="007E3BE1" w:rsidRDefault="007E3BE1" w:rsidP="00D509D2"/>
        </w:tc>
        <w:tc>
          <w:tcPr>
            <w:tcW w:w="2130" w:type="dxa"/>
          </w:tcPr>
          <w:p w:rsidR="007E3BE1" w:rsidRDefault="009F40D8" w:rsidP="00D509D2">
            <w:r>
              <w:t>cur</w:t>
            </w:r>
            <w:ins w:id="184" w:author="wuhao" w:date="2011-12-18T18:54:00Z">
              <w:r w:rsidR="00ED3E94">
                <w:rPr>
                  <w:rFonts w:hint="eastAsia"/>
                </w:rPr>
                <w:t>P</w:t>
              </w:r>
            </w:ins>
            <w:del w:id="185" w:author="wuhao" w:date="2011-12-18T18:54:00Z">
              <w:r w:rsidDel="00ED3E94">
                <w:delText>p</w:delText>
              </w:r>
            </w:del>
            <w:r>
              <w:t>age</w:t>
            </w:r>
          </w:p>
        </w:tc>
        <w:tc>
          <w:tcPr>
            <w:tcW w:w="2131" w:type="dxa"/>
          </w:tcPr>
          <w:p w:rsidR="007E3BE1" w:rsidRDefault="007E3BE1" w:rsidP="001D245D">
            <w:r>
              <w:rPr>
                <w:rFonts w:hint="eastAsia"/>
              </w:rPr>
              <w:t>当前分页</w:t>
            </w:r>
          </w:p>
        </w:tc>
        <w:tc>
          <w:tcPr>
            <w:tcW w:w="2131" w:type="dxa"/>
          </w:tcPr>
          <w:p w:rsidR="007E3BE1" w:rsidRDefault="007E3BE1" w:rsidP="001D245D">
            <w:r>
              <w:rPr>
                <w:rFonts w:hint="eastAsia"/>
              </w:rPr>
              <w:t>必填</w:t>
            </w:r>
          </w:p>
        </w:tc>
      </w:tr>
      <w:tr w:rsidR="007E3BE1" w:rsidTr="00D509D2">
        <w:tc>
          <w:tcPr>
            <w:tcW w:w="2130" w:type="dxa"/>
            <w:vMerge/>
          </w:tcPr>
          <w:p w:rsidR="007E3BE1" w:rsidRDefault="007E3BE1" w:rsidP="00D509D2"/>
        </w:tc>
        <w:tc>
          <w:tcPr>
            <w:tcW w:w="2130" w:type="dxa"/>
          </w:tcPr>
          <w:p w:rsidR="007E3BE1" w:rsidRDefault="009F40D8" w:rsidP="00D509D2">
            <w:r>
              <w:rPr>
                <w:rFonts w:hint="eastAsia"/>
              </w:rPr>
              <w:t>page</w:t>
            </w:r>
            <w:ins w:id="186" w:author="wuhao" w:date="2011-12-18T18:54:00Z">
              <w:r w:rsidR="00ED3E94">
                <w:rPr>
                  <w:rFonts w:hint="eastAsia"/>
                </w:rPr>
                <w:t>S</w:t>
              </w:r>
            </w:ins>
            <w:del w:id="187" w:author="wuhao" w:date="2011-12-18T18:54:00Z">
              <w:r w:rsidDel="00ED3E94">
                <w:rPr>
                  <w:rFonts w:hint="eastAsia"/>
                </w:rPr>
                <w:delText>s</w:delText>
              </w:r>
            </w:del>
            <w:r>
              <w:rPr>
                <w:rFonts w:hint="eastAsia"/>
              </w:rPr>
              <w:t>ize</w:t>
            </w:r>
          </w:p>
        </w:tc>
        <w:tc>
          <w:tcPr>
            <w:tcW w:w="2131" w:type="dxa"/>
          </w:tcPr>
          <w:p w:rsidR="007E3BE1" w:rsidRDefault="007E3BE1" w:rsidP="001D245D">
            <w:r>
              <w:rPr>
                <w:rFonts w:hint="eastAsia"/>
              </w:rPr>
              <w:t>每页个数</w:t>
            </w:r>
          </w:p>
        </w:tc>
        <w:tc>
          <w:tcPr>
            <w:tcW w:w="2131" w:type="dxa"/>
          </w:tcPr>
          <w:p w:rsidR="007E3BE1" w:rsidRDefault="007E3BE1" w:rsidP="001D245D">
            <w:r>
              <w:rPr>
                <w:rFonts w:hint="eastAsia"/>
              </w:rPr>
              <w:t>必填</w:t>
            </w:r>
          </w:p>
        </w:tc>
      </w:tr>
      <w:tr w:rsidR="007E3BE1" w:rsidRPr="00593B2E" w:rsidTr="00D509D2">
        <w:tc>
          <w:tcPr>
            <w:tcW w:w="2130" w:type="dxa"/>
          </w:tcPr>
          <w:p w:rsidR="007E3BE1" w:rsidRDefault="007E3BE1" w:rsidP="00D509D2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7E3BE1" w:rsidRDefault="007E3BE1" w:rsidP="009F40D8"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个码</w:t>
            </w:r>
            <w:r w:rsidR="009F40D8">
              <w:rPr>
                <w:rFonts w:hint="eastAsia"/>
              </w:rPr>
              <w:t>信息</w:t>
            </w:r>
            <w:r>
              <w:rPr>
                <w:rFonts w:hint="eastAsia"/>
              </w:rPr>
              <w:t>（</w:t>
            </w:r>
            <w:r w:rsidR="009F40D8">
              <w:rPr>
                <w:rFonts w:hint="eastAsia"/>
              </w:rPr>
              <w:t>type</w:t>
            </w:r>
            <w:r w:rsidR="009F40D8">
              <w:rPr>
                <w:rFonts w:hint="eastAsia"/>
              </w:rPr>
              <w:t>、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、标题、创建时间），总的个数，当前页码</w:t>
            </w:r>
          </w:p>
        </w:tc>
      </w:tr>
      <w:tr w:rsidR="007E3BE1" w:rsidTr="00D509D2">
        <w:tc>
          <w:tcPr>
            <w:tcW w:w="2130" w:type="dxa"/>
          </w:tcPr>
          <w:p w:rsidR="007E3BE1" w:rsidRDefault="007E3BE1" w:rsidP="00D509D2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7E3BE1" w:rsidRDefault="007E3BE1" w:rsidP="00624AFC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串</w:t>
            </w:r>
          </w:p>
        </w:tc>
      </w:tr>
      <w:tr w:rsidR="007E3BE1" w:rsidTr="00D509D2">
        <w:tc>
          <w:tcPr>
            <w:tcW w:w="2130" w:type="dxa"/>
          </w:tcPr>
          <w:p w:rsidR="007E3BE1" w:rsidRDefault="007E3BE1" w:rsidP="00D509D2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7E3BE1" w:rsidRDefault="007E3BE1" w:rsidP="00624AFC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7E3BE1" w:rsidRDefault="007E3BE1" w:rsidP="00624AFC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7E3BE1" w:rsidRDefault="007E3BE1" w:rsidP="00624AFC"/>
          <w:p w:rsidR="007E3BE1" w:rsidRDefault="007E3BE1" w:rsidP="00467277">
            <w:r>
              <w:t>{</w:t>
            </w:r>
          </w:p>
          <w:p w:rsidR="007E3BE1" w:rsidRDefault="007E3BE1" w:rsidP="00467277">
            <w:r>
              <w:tab/>
              <w:t>"data": {</w:t>
            </w:r>
          </w:p>
          <w:p w:rsidR="007E3BE1" w:rsidRDefault="007E3BE1" w:rsidP="00467277">
            <w:r>
              <w:tab/>
            </w:r>
            <w:r>
              <w:tab/>
              <w:t>"cur</w:t>
            </w:r>
            <w:ins w:id="188" w:author="wuhao" w:date="2011-12-18T18:56:00Z">
              <w:r w:rsidR="00FE246C">
                <w:rPr>
                  <w:rFonts w:hint="eastAsia"/>
                </w:rPr>
                <w:t>P</w:t>
              </w:r>
            </w:ins>
            <w:del w:id="189" w:author="wuhao" w:date="2011-12-18T18:56:00Z">
              <w:r w:rsidDel="00FE246C">
                <w:delText>p</w:delText>
              </w:r>
            </w:del>
            <w:r>
              <w:t>age": 1,</w:t>
            </w:r>
          </w:p>
          <w:p w:rsidR="007E3BE1" w:rsidRDefault="007E3BE1" w:rsidP="00467277">
            <w:r>
              <w:tab/>
            </w:r>
            <w:r>
              <w:tab/>
              <w:t>"code</w:t>
            </w:r>
            <w:ins w:id="190" w:author="wuhao" w:date="2011-12-18T18:56:00Z">
              <w:r w:rsidR="00FE246C">
                <w:rPr>
                  <w:rFonts w:hint="eastAsia"/>
                </w:rPr>
                <w:t>L</w:t>
              </w:r>
            </w:ins>
            <w:del w:id="191" w:author="wuhao" w:date="2011-12-18T18:56:00Z">
              <w:r w:rsidDel="00FE246C">
                <w:delText>l</w:delText>
              </w:r>
            </w:del>
            <w:r>
              <w:t>ist": [{</w:t>
            </w:r>
          </w:p>
          <w:p w:rsidR="007E3BE1" w:rsidRDefault="007E3BE1" w:rsidP="00467277">
            <w:r>
              <w:tab/>
            </w:r>
            <w:r>
              <w:tab/>
            </w:r>
            <w:r>
              <w:tab/>
              <w:t>"createTime": "2011-12-13T09:51:25",</w:t>
            </w:r>
          </w:p>
          <w:p w:rsidR="007E3BE1" w:rsidRDefault="007E3BE1" w:rsidP="00467277">
            <w:r>
              <w:tab/>
            </w:r>
            <w:r>
              <w:tab/>
            </w:r>
            <w:r>
              <w:tab/>
              <w:t>"title": "",</w:t>
            </w:r>
          </w:p>
          <w:p w:rsidR="007E3BE1" w:rsidRDefault="007E3BE1" w:rsidP="00467277">
            <w:r>
              <w:tab/>
            </w:r>
            <w:r>
              <w:tab/>
            </w:r>
            <w:r>
              <w:tab/>
              <w:t>"url": ""</w:t>
            </w:r>
          </w:p>
          <w:p w:rsidR="007E3BE1" w:rsidRDefault="007E3BE1" w:rsidP="00467277">
            <w:r>
              <w:rPr>
                <w:rFonts w:hint="eastAsia"/>
              </w:rPr>
              <w:t xml:space="preserve">            </w:t>
            </w:r>
            <w:r w:rsidR="0093704A">
              <w:t>“</w:t>
            </w:r>
            <w:r>
              <w:rPr>
                <w:rFonts w:hint="eastAsia"/>
              </w:rPr>
              <w:t>type</w:t>
            </w:r>
            <w:r w:rsidR="0093704A">
              <w:t>”</w:t>
            </w:r>
            <w:r w:rsidR="0093704A">
              <w:rPr>
                <w:rFonts w:hint="eastAsia"/>
              </w:rPr>
              <w:t>:</w:t>
            </w:r>
          </w:p>
          <w:p w:rsidR="007E3BE1" w:rsidRDefault="007E3BE1" w:rsidP="00467277">
            <w:r>
              <w:tab/>
            </w:r>
            <w:r>
              <w:tab/>
              <w:t>},</w:t>
            </w:r>
          </w:p>
          <w:p w:rsidR="007E3BE1" w:rsidRDefault="007E3BE1" w:rsidP="00467277">
            <w:r>
              <w:tab/>
            </w:r>
            <w:r>
              <w:tab/>
              <w:t>{</w:t>
            </w:r>
          </w:p>
          <w:p w:rsidR="007E3BE1" w:rsidRDefault="007E3BE1" w:rsidP="00467277">
            <w:r>
              <w:tab/>
            </w:r>
            <w:r>
              <w:tab/>
            </w:r>
            <w:r>
              <w:tab/>
              <w:t>"createTime": "2011-12-13T09:51:25",</w:t>
            </w:r>
          </w:p>
          <w:p w:rsidR="007E3BE1" w:rsidRDefault="007E3BE1" w:rsidP="00467277">
            <w:r>
              <w:tab/>
            </w:r>
            <w:r>
              <w:tab/>
            </w:r>
            <w:r>
              <w:tab/>
              <w:t>"key": "",</w:t>
            </w:r>
          </w:p>
          <w:p w:rsidR="007E3BE1" w:rsidRDefault="007E3BE1" w:rsidP="00467277">
            <w:r>
              <w:tab/>
            </w:r>
            <w:r>
              <w:tab/>
            </w:r>
            <w:r>
              <w:tab/>
              <w:t>"title": "",</w:t>
            </w:r>
          </w:p>
          <w:p w:rsidR="007E3BE1" w:rsidRDefault="007E3BE1" w:rsidP="00467277">
            <w:r>
              <w:tab/>
            </w:r>
            <w:r>
              <w:tab/>
            </w:r>
            <w:r>
              <w:tab/>
              <w:t>"url": ""</w:t>
            </w:r>
          </w:p>
          <w:p w:rsidR="007E3BE1" w:rsidRDefault="007E3BE1" w:rsidP="00467277">
            <w:r>
              <w:tab/>
            </w:r>
            <w:r>
              <w:tab/>
              <w:t>},</w:t>
            </w:r>
          </w:p>
          <w:p w:rsidR="007E3BE1" w:rsidRDefault="007E3BE1" w:rsidP="00467277">
            <w:r>
              <w:tab/>
            </w:r>
            <w:r>
              <w:tab/>
              <w:t>{</w:t>
            </w:r>
          </w:p>
          <w:p w:rsidR="007E3BE1" w:rsidRDefault="007E3BE1" w:rsidP="00467277">
            <w:r>
              <w:tab/>
            </w:r>
            <w:r>
              <w:tab/>
            </w:r>
            <w:r>
              <w:tab/>
              <w:t>"createTime": "2011-12-13T09:51:25",</w:t>
            </w:r>
          </w:p>
          <w:p w:rsidR="007E3BE1" w:rsidRDefault="007E3BE1" w:rsidP="00467277">
            <w:r>
              <w:tab/>
            </w:r>
            <w:r>
              <w:tab/>
            </w:r>
            <w:r>
              <w:tab/>
              <w:t>"key": "",</w:t>
            </w:r>
          </w:p>
          <w:p w:rsidR="007E3BE1" w:rsidRDefault="007E3BE1" w:rsidP="00467277">
            <w:r>
              <w:tab/>
            </w:r>
            <w:r>
              <w:tab/>
            </w:r>
            <w:r>
              <w:tab/>
              <w:t>"title": "",</w:t>
            </w:r>
          </w:p>
          <w:p w:rsidR="007E3BE1" w:rsidRDefault="007E3BE1" w:rsidP="00467277">
            <w:r>
              <w:tab/>
            </w:r>
            <w:r>
              <w:tab/>
            </w:r>
            <w:r>
              <w:tab/>
              <w:t>"url": ""</w:t>
            </w:r>
          </w:p>
          <w:p w:rsidR="007E3BE1" w:rsidRDefault="007E3BE1" w:rsidP="00467277">
            <w:r>
              <w:tab/>
            </w:r>
            <w:r>
              <w:tab/>
              <w:t>}],</w:t>
            </w:r>
          </w:p>
          <w:p w:rsidR="007E3BE1" w:rsidRDefault="007E3BE1" w:rsidP="00467277">
            <w:r>
              <w:tab/>
            </w:r>
            <w:r>
              <w:tab/>
              <w:t>"</w:t>
            </w:r>
            <w:r w:rsidRPr="002D7623">
              <w:rPr>
                <w:highlight w:val="yellow"/>
              </w:rPr>
              <w:t>total</w:t>
            </w:r>
            <w:ins w:id="192" w:author="wuhao" w:date="2011-12-18T18:56:00Z">
              <w:r w:rsidR="00FE246C">
                <w:rPr>
                  <w:rFonts w:hint="eastAsia"/>
                  <w:highlight w:val="yellow"/>
                </w:rPr>
                <w:t>C</w:t>
              </w:r>
            </w:ins>
            <w:del w:id="193" w:author="wuhao" w:date="2011-12-18T18:56:00Z">
              <w:r w:rsidRPr="002D7623" w:rsidDel="00FE246C">
                <w:rPr>
                  <w:highlight w:val="yellow"/>
                </w:rPr>
                <w:delText>c</w:delText>
              </w:r>
            </w:del>
            <w:r w:rsidRPr="002D7623">
              <w:rPr>
                <w:highlight w:val="yellow"/>
              </w:rPr>
              <w:t>ount</w:t>
            </w:r>
            <w:r>
              <w:t>": 3</w:t>
            </w:r>
          </w:p>
          <w:p w:rsidR="007E3BE1" w:rsidRDefault="007E3BE1" w:rsidP="00467277">
            <w:r>
              <w:tab/>
              <w:t>},</w:t>
            </w:r>
          </w:p>
          <w:p w:rsidR="007E3BE1" w:rsidRDefault="007E3BE1" w:rsidP="00467277">
            <w:r>
              <w:tab/>
              <w:t>"msg": "",</w:t>
            </w:r>
          </w:p>
          <w:p w:rsidR="007E3BE1" w:rsidRDefault="007E3BE1" w:rsidP="00467277">
            <w:r>
              <w:tab/>
              <w:t>"status": 0</w:t>
            </w:r>
          </w:p>
          <w:p w:rsidR="007E3BE1" w:rsidRDefault="007E3BE1" w:rsidP="00467277">
            <w:r>
              <w:t>}</w:t>
            </w:r>
          </w:p>
        </w:tc>
      </w:tr>
      <w:tr w:rsidR="007E3BE1" w:rsidTr="00D509D2">
        <w:tc>
          <w:tcPr>
            <w:tcW w:w="2130" w:type="dxa"/>
          </w:tcPr>
          <w:p w:rsidR="007E3BE1" w:rsidRDefault="007E3BE1" w:rsidP="00D509D2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7E3BE1" w:rsidRDefault="008728AC" w:rsidP="00D509D2">
            <w:r>
              <w:t>T</w:t>
            </w:r>
            <w:r>
              <w:rPr>
                <w:rFonts w:hint="eastAsia"/>
              </w:rPr>
              <w:t xml:space="preserve">ype </w:t>
            </w:r>
            <w:r>
              <w:rPr>
                <w:rFonts w:hint="eastAsia"/>
              </w:rPr>
              <w:t>是我们空码赋值的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种业务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也占个坑），见</w:t>
            </w:r>
            <w:r>
              <w:rPr>
                <w:rFonts w:hint="eastAsia"/>
              </w:rPr>
              <w:t>feng-mb</w:t>
            </w:r>
            <w:r>
              <w:rPr>
                <w:rFonts w:hint="eastAsia"/>
              </w:rPr>
              <w:t>设计文档</w:t>
            </w:r>
          </w:p>
        </w:tc>
      </w:tr>
    </w:tbl>
    <w:p w:rsidR="00593B2E" w:rsidRDefault="00593B2E"/>
    <w:p w:rsidR="00D33221" w:rsidRDefault="00D33221"/>
    <w:p w:rsidR="00D33221" w:rsidRPr="00D33221" w:rsidRDefault="00D33221"/>
    <w:p w:rsidR="00E90CE0" w:rsidRDefault="00F36A15" w:rsidP="00244E1F">
      <w:pPr>
        <w:pStyle w:val="1"/>
      </w:pPr>
      <w:r>
        <w:rPr>
          <w:rFonts w:hint="eastAsia"/>
        </w:rPr>
        <w:lastRenderedPageBreak/>
        <w:t>生码</w:t>
      </w:r>
    </w:p>
    <w:p w:rsidR="00F36A15" w:rsidRDefault="00F36A15" w:rsidP="00311AD9">
      <w:pPr>
        <w:pStyle w:val="2"/>
      </w:pPr>
      <w:r>
        <w:rPr>
          <w:rFonts w:hint="eastAsia"/>
        </w:rPr>
        <w:t>富媒</w:t>
      </w:r>
      <w:r w:rsidRPr="00311AD9">
        <w:rPr>
          <w:rFonts w:hint="eastAsia"/>
        </w:rPr>
        <w:t>体</w:t>
      </w:r>
      <w:r>
        <w:rPr>
          <w:rFonts w:hint="eastAsia"/>
        </w:rPr>
        <w:t>业务</w:t>
      </w:r>
    </w:p>
    <w:p w:rsidR="004E4A39" w:rsidRDefault="004E4A39" w:rsidP="000F181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此业务无需登录，</w:t>
      </w:r>
      <w:r>
        <w:rPr>
          <w:rFonts w:hint="eastAsia"/>
        </w:rPr>
        <w:t>PC</w:t>
      </w:r>
      <w:r>
        <w:rPr>
          <w:rFonts w:hint="eastAsia"/>
        </w:rPr>
        <w:t>端无此业务，考虑到上传文件的大小；</w:t>
      </w:r>
    </w:p>
    <w:p w:rsidR="004E4A39" w:rsidRDefault="002F075A" w:rsidP="000F181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需适当限制此接口，只有手机端可调用。我们默认设置一个全局的</w:t>
      </w:r>
      <w:r>
        <w:rPr>
          <w:rFonts w:hint="eastAsia"/>
        </w:rPr>
        <w:t>token</w:t>
      </w:r>
      <w:r>
        <w:rPr>
          <w:rFonts w:hint="eastAsia"/>
        </w:rPr>
        <w:t>，是由一个固定的数进行</w:t>
      </w:r>
      <w:r>
        <w:rPr>
          <w:rFonts w:hint="eastAsia"/>
        </w:rPr>
        <w:t>base64</w:t>
      </w:r>
      <w:r>
        <w:rPr>
          <w:rFonts w:hint="eastAsia"/>
        </w:rPr>
        <w:t>加密所得；</w:t>
      </w:r>
      <w:r w:rsidR="00A06545">
        <w:rPr>
          <w:rFonts w:hint="eastAsia"/>
        </w:rPr>
        <w:t>值：</w:t>
      </w:r>
      <w:r w:rsidR="00A06545" w:rsidRPr="00A06545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uLN9UhI9Uhd-UhGGuh78uQ</w:t>
      </w:r>
      <w:r w:rsidR="00A06545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，内容（</w:t>
      </w:r>
      <w:r w:rsidR="00A06545" w:rsidRPr="00F6486D">
        <w:rPr>
          <w:rFonts w:ascii="Courier New" w:hAnsi="Courier New" w:cs="Courier New"/>
          <w:color w:val="FF0000"/>
          <w:kern w:val="0"/>
          <w:sz w:val="20"/>
          <w:szCs w:val="20"/>
        </w:rPr>
        <w:t>guanganmenjifang</w:t>
      </w:r>
      <w:r w:rsidR="00A06545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2F075A" w:rsidRDefault="002F075A" w:rsidP="000F181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目前仅支持一套模板，即无模板；</w:t>
      </w:r>
    </w:p>
    <w:p w:rsidR="002F075A" w:rsidRDefault="002F075A" w:rsidP="000F181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>4</w:t>
      </w:r>
      <w:r>
        <w:rPr>
          <w:rFonts w:hint="eastAsia"/>
        </w:rPr>
        <w:t>个接口，支持上传音频，视频、图片、</w:t>
      </w:r>
      <w:r>
        <w:rPr>
          <w:rFonts w:hint="eastAsia"/>
        </w:rPr>
        <w:t>flash</w:t>
      </w:r>
      <w:r>
        <w:rPr>
          <w:rFonts w:hint="eastAsia"/>
        </w:rPr>
        <w:t>，将其放置在临时位置，并分别返回一个</w:t>
      </w:r>
      <w:r>
        <w:rPr>
          <w:rFonts w:hint="eastAsia"/>
        </w:rPr>
        <w:t>key</w:t>
      </w:r>
      <w:r>
        <w:rPr>
          <w:rFonts w:hint="eastAsia"/>
        </w:rPr>
        <w:t>值</w:t>
      </w:r>
      <w:r w:rsidR="0079686D">
        <w:rPr>
          <w:rFonts w:hint="eastAsia"/>
        </w:rPr>
        <w:t>，后端记录下类型</w:t>
      </w:r>
      <w:r>
        <w:rPr>
          <w:rFonts w:hint="eastAsia"/>
        </w:rPr>
        <w:t>；每种类型支持的类型格式有：</w:t>
      </w:r>
    </w:p>
    <w:tbl>
      <w:tblPr>
        <w:tblStyle w:val="a5"/>
        <w:tblW w:w="0" w:type="auto"/>
        <w:tblInd w:w="360" w:type="dxa"/>
        <w:tblLook w:val="04A0"/>
      </w:tblPr>
      <w:tblGrid>
        <w:gridCol w:w="4091"/>
        <w:gridCol w:w="4071"/>
      </w:tblGrid>
      <w:tr w:rsidR="002F075A" w:rsidTr="002F075A">
        <w:tc>
          <w:tcPr>
            <w:tcW w:w="4261" w:type="dxa"/>
          </w:tcPr>
          <w:p w:rsidR="002F075A" w:rsidRDefault="002F075A" w:rsidP="002F075A">
            <w:pPr>
              <w:pStyle w:val="a6"/>
              <w:ind w:firstLineChars="0" w:firstLine="0"/>
            </w:pPr>
            <w:r>
              <w:rPr>
                <w:rFonts w:hint="eastAsia"/>
              </w:rPr>
              <w:t>音频</w:t>
            </w:r>
          </w:p>
        </w:tc>
        <w:tc>
          <w:tcPr>
            <w:tcW w:w="4261" w:type="dxa"/>
          </w:tcPr>
          <w:p w:rsidR="002F075A" w:rsidRDefault="002F075A" w:rsidP="002F075A">
            <w:pPr>
              <w:pStyle w:val="a6"/>
              <w:ind w:firstLineChars="0" w:firstLine="0"/>
            </w:pPr>
          </w:p>
        </w:tc>
      </w:tr>
      <w:tr w:rsidR="002F075A" w:rsidTr="002F075A">
        <w:tc>
          <w:tcPr>
            <w:tcW w:w="4261" w:type="dxa"/>
          </w:tcPr>
          <w:p w:rsidR="002F075A" w:rsidRDefault="002F075A" w:rsidP="002F075A">
            <w:pPr>
              <w:pStyle w:val="a6"/>
              <w:ind w:firstLineChars="0" w:firstLine="0"/>
            </w:pPr>
            <w:r>
              <w:rPr>
                <w:rFonts w:hint="eastAsia"/>
              </w:rPr>
              <w:t>视频</w:t>
            </w:r>
          </w:p>
        </w:tc>
        <w:tc>
          <w:tcPr>
            <w:tcW w:w="4261" w:type="dxa"/>
          </w:tcPr>
          <w:p w:rsidR="002F075A" w:rsidRDefault="002F075A" w:rsidP="002F075A">
            <w:pPr>
              <w:pStyle w:val="a6"/>
              <w:ind w:firstLineChars="0" w:firstLine="0"/>
            </w:pPr>
          </w:p>
        </w:tc>
      </w:tr>
      <w:tr w:rsidR="002F075A" w:rsidTr="002F075A">
        <w:tc>
          <w:tcPr>
            <w:tcW w:w="4261" w:type="dxa"/>
          </w:tcPr>
          <w:p w:rsidR="002F075A" w:rsidRDefault="002F075A" w:rsidP="002F075A">
            <w:pPr>
              <w:pStyle w:val="a6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4261" w:type="dxa"/>
          </w:tcPr>
          <w:p w:rsidR="002F075A" w:rsidRDefault="002F075A" w:rsidP="002F075A">
            <w:pPr>
              <w:pStyle w:val="a6"/>
              <w:ind w:firstLineChars="0" w:firstLine="0"/>
            </w:pPr>
          </w:p>
        </w:tc>
      </w:tr>
      <w:tr w:rsidR="002F075A" w:rsidTr="002F075A">
        <w:tc>
          <w:tcPr>
            <w:tcW w:w="4261" w:type="dxa"/>
          </w:tcPr>
          <w:p w:rsidR="002F075A" w:rsidRDefault="002F075A" w:rsidP="002F075A">
            <w:pPr>
              <w:pStyle w:val="a6"/>
              <w:ind w:firstLineChars="0" w:firstLine="0"/>
            </w:pPr>
            <w:r>
              <w:t>F</w:t>
            </w:r>
            <w:r>
              <w:rPr>
                <w:rFonts w:hint="eastAsia"/>
              </w:rPr>
              <w:t>lash</w:t>
            </w:r>
          </w:p>
        </w:tc>
        <w:tc>
          <w:tcPr>
            <w:tcW w:w="4261" w:type="dxa"/>
          </w:tcPr>
          <w:p w:rsidR="002F075A" w:rsidRDefault="002F075A" w:rsidP="002F075A">
            <w:pPr>
              <w:pStyle w:val="a6"/>
              <w:ind w:firstLineChars="0" w:firstLine="0"/>
            </w:pPr>
          </w:p>
        </w:tc>
      </w:tr>
    </w:tbl>
    <w:p w:rsidR="002F075A" w:rsidRDefault="007E12DF" w:rsidP="002F075A">
      <w:pPr>
        <w:pStyle w:val="a6"/>
        <w:ind w:left="360" w:firstLineChars="0" w:firstLine="0"/>
      </w:pPr>
      <w:r>
        <w:t>P</w:t>
      </w:r>
      <w:r>
        <w:rPr>
          <w:rFonts w:hint="eastAsia"/>
        </w:rPr>
        <w:t>s</w:t>
      </w:r>
      <w:r>
        <w:rPr>
          <w:rFonts w:hint="eastAsia"/>
        </w:rPr>
        <w:t>：视频、图片、</w:t>
      </w:r>
      <w:r>
        <w:rPr>
          <w:rFonts w:hint="eastAsia"/>
        </w:rPr>
        <w:t>flash</w:t>
      </w:r>
      <w:r>
        <w:rPr>
          <w:rFonts w:hint="eastAsia"/>
        </w:rPr>
        <w:t>只能上传一个。这个由手机端控制，也包括最后选择哪个。</w:t>
      </w:r>
    </w:p>
    <w:p w:rsidR="002F075A" w:rsidRDefault="002F075A" w:rsidP="002F075A">
      <w:pPr>
        <w:pStyle w:val="a6"/>
        <w:ind w:left="360" w:firstLineChars="0" w:firstLine="0"/>
      </w:pPr>
    </w:p>
    <w:p w:rsidR="000F181A" w:rsidRDefault="000F181A" w:rsidP="000F181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全部上传</w:t>
      </w:r>
      <w:r>
        <w:rPr>
          <w:rFonts w:hint="eastAsia"/>
        </w:rPr>
        <w:t>OK</w:t>
      </w:r>
      <w:r>
        <w:rPr>
          <w:rFonts w:hint="eastAsia"/>
        </w:rPr>
        <w:t>后，并且用户将模板中的文字信息也填写完毕后，点击“保存”时</w:t>
      </w:r>
      <w:r w:rsidR="00705150">
        <w:rPr>
          <w:rFonts w:hint="eastAsia"/>
        </w:rPr>
        <w:t>，将标题、文本、音频</w:t>
      </w:r>
      <w:r w:rsidR="00705150">
        <w:rPr>
          <w:rFonts w:hint="eastAsia"/>
        </w:rPr>
        <w:t>key</w:t>
      </w:r>
      <w:r w:rsidR="00705150">
        <w:rPr>
          <w:rFonts w:hint="eastAsia"/>
        </w:rPr>
        <w:t>（如果有），视频、图片、</w:t>
      </w:r>
      <w:r w:rsidR="00705150">
        <w:rPr>
          <w:rFonts w:hint="eastAsia"/>
        </w:rPr>
        <w:t>flash</w:t>
      </w:r>
      <w:r w:rsidR="00705150">
        <w:rPr>
          <w:rFonts w:hint="eastAsia"/>
        </w:rPr>
        <w:t>元素的一个（如果有），以一种格式传递到后端，返回一个</w:t>
      </w:r>
      <w:r w:rsidR="00705150">
        <w:rPr>
          <w:rFonts w:hint="eastAsia"/>
        </w:rPr>
        <w:t>url</w:t>
      </w:r>
      <w:r w:rsidR="00705150">
        <w:rPr>
          <w:rFonts w:hint="eastAsia"/>
        </w:rPr>
        <w:t>和</w:t>
      </w:r>
      <w:r w:rsidR="00705150">
        <w:rPr>
          <w:rFonts w:hint="eastAsia"/>
        </w:rPr>
        <w:t>key</w:t>
      </w:r>
      <w:r w:rsidR="00705150">
        <w:rPr>
          <w:rFonts w:hint="eastAsia"/>
        </w:rPr>
        <w:t>。服务器</w:t>
      </w:r>
      <w:r w:rsidR="00705150">
        <w:rPr>
          <w:rFonts w:hint="eastAsia"/>
        </w:rPr>
        <w:t>save</w:t>
      </w:r>
      <w:r w:rsidR="00705150">
        <w:rPr>
          <w:rFonts w:hint="eastAsia"/>
        </w:rPr>
        <w:t>物料、码与物料的关联关系、模板内容。</w:t>
      </w:r>
      <w:r w:rsidR="00C509F9">
        <w:rPr>
          <w:rFonts w:hint="eastAsia"/>
        </w:rPr>
        <w:t>还</w:t>
      </w:r>
      <w:r w:rsidR="00C509F9" w:rsidRPr="0051344A">
        <w:rPr>
          <w:rFonts w:hint="eastAsia"/>
          <w:color w:val="FF0000"/>
          <w:highlight w:val="yellow"/>
        </w:rPr>
        <w:t>需要截取缩略图，大小为，并保存关联关系</w:t>
      </w:r>
      <w:r w:rsidR="00C509F9">
        <w:rPr>
          <w:rFonts w:hint="eastAsia"/>
        </w:rPr>
        <w:t>。</w:t>
      </w:r>
    </w:p>
    <w:p w:rsidR="007307AA" w:rsidRDefault="007307AA" w:rsidP="007307AA">
      <w:pPr>
        <w:pStyle w:val="a6"/>
        <w:ind w:left="360" w:firstLineChars="0" w:firstLine="0"/>
      </w:pPr>
      <w:r>
        <w:rPr>
          <w:rFonts w:hint="eastAsia"/>
        </w:rPr>
        <w:t>因</w:t>
      </w:r>
      <w:r>
        <w:rPr>
          <w:rFonts w:hint="eastAsia"/>
        </w:rPr>
        <w:t>flash</w:t>
      </w:r>
      <w:r>
        <w:rPr>
          <w:rFonts w:hint="eastAsia"/>
        </w:rPr>
        <w:t>从技术角度无法提取缩略图，建议图片和</w:t>
      </w:r>
      <w:r>
        <w:rPr>
          <w:rFonts w:hint="eastAsia"/>
        </w:rPr>
        <w:t>flash</w:t>
      </w:r>
      <w:r>
        <w:rPr>
          <w:rFonts w:hint="eastAsia"/>
        </w:rPr>
        <w:t>不提供缩略图，由手机端控制显示大小，而视频一定提供缩略图。</w:t>
      </w:r>
    </w:p>
    <w:p w:rsidR="007307AA" w:rsidRPr="007307AA" w:rsidRDefault="007307AA" w:rsidP="007307AA">
      <w:pPr>
        <w:pStyle w:val="a6"/>
        <w:ind w:left="360" w:firstLineChars="0" w:firstLine="0"/>
      </w:pPr>
    </w:p>
    <w:p w:rsidR="00705150" w:rsidRDefault="00705150" w:rsidP="000F181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手机端对</w:t>
      </w:r>
      <w:r>
        <w:rPr>
          <w:rFonts w:hint="eastAsia"/>
        </w:rPr>
        <w:t>url</w:t>
      </w:r>
      <w:r>
        <w:rPr>
          <w:rFonts w:hint="eastAsia"/>
        </w:rPr>
        <w:t>进行生成二维码，不是调用一期中的</w:t>
      </w:r>
      <w:r>
        <w:rPr>
          <w:rFonts w:hint="eastAsia"/>
        </w:rPr>
        <w:t>url</w:t>
      </w:r>
      <w:r>
        <w:rPr>
          <w:rFonts w:hint="eastAsia"/>
        </w:rPr>
        <w:t>业务，而是生成纯</w:t>
      </w:r>
      <w:r>
        <w:rPr>
          <w:rFonts w:hint="eastAsia"/>
        </w:rPr>
        <w:t>url</w:t>
      </w:r>
      <w:r>
        <w:rPr>
          <w:rFonts w:hint="eastAsia"/>
        </w:rPr>
        <w:t>内容的二维码。</w:t>
      </w:r>
    </w:p>
    <w:p w:rsidR="000F181A" w:rsidRDefault="000F181A" w:rsidP="000F181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前端上传彩码、皮肤、</w:t>
      </w:r>
      <w:r>
        <w:rPr>
          <w:rFonts w:hint="eastAsia"/>
        </w:rPr>
        <w:t>logo</w:t>
      </w:r>
      <w:r>
        <w:rPr>
          <w:rFonts w:hint="eastAsia"/>
        </w:rPr>
        <w:t>等信息</w:t>
      </w:r>
      <w:r w:rsidR="00705150">
        <w:rPr>
          <w:rFonts w:hint="eastAsia"/>
        </w:rPr>
        <w:t>，美化二维码</w:t>
      </w:r>
      <w:r>
        <w:rPr>
          <w:rFonts w:hint="eastAsia"/>
        </w:rPr>
        <w:t>；</w:t>
      </w:r>
    </w:p>
    <w:p w:rsidR="00705150" w:rsidRDefault="00705150" w:rsidP="000F181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最后一步保存时，将彩码、皮肤、</w:t>
      </w:r>
      <w:r>
        <w:rPr>
          <w:rFonts w:hint="eastAsia"/>
        </w:rPr>
        <w:t>logo</w:t>
      </w:r>
      <w:r>
        <w:rPr>
          <w:rFonts w:hint="eastAsia"/>
        </w:rPr>
        <w:t>等信息组成一个串，传递给后端，更新后台信息。</w:t>
      </w:r>
    </w:p>
    <w:p w:rsidR="00705150" w:rsidRPr="007F1EFD" w:rsidRDefault="009348BB" w:rsidP="000F181A">
      <w:pPr>
        <w:pStyle w:val="a6"/>
        <w:numPr>
          <w:ilvl w:val="0"/>
          <w:numId w:val="3"/>
        </w:numPr>
        <w:ind w:firstLineChars="0"/>
        <w:rPr>
          <w:b/>
        </w:rPr>
      </w:pPr>
      <w:r w:rsidRPr="007F1EFD">
        <w:rPr>
          <w:b/>
        </w:rPr>
        <w:t>O</w:t>
      </w:r>
      <w:r w:rsidRPr="007F1EFD">
        <w:rPr>
          <w:rFonts w:hint="eastAsia"/>
          <w:b/>
        </w:rPr>
        <w:t>ver</w:t>
      </w:r>
    </w:p>
    <w:p w:rsidR="00705150" w:rsidRDefault="00705150" w:rsidP="009348BB">
      <w:pPr>
        <w:pStyle w:val="a6"/>
        <w:ind w:left="360" w:firstLineChars="0" w:firstLine="0"/>
      </w:pPr>
    </w:p>
    <w:p w:rsidR="000F181A" w:rsidRDefault="000F181A" w:rsidP="000F181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服务器</w:t>
      </w:r>
      <w:r>
        <w:rPr>
          <w:rFonts w:hint="eastAsia"/>
        </w:rPr>
        <w:t>save</w:t>
      </w:r>
      <w:r>
        <w:rPr>
          <w:rFonts w:hint="eastAsia"/>
        </w:rPr>
        <w:t>物料、码与用户的关联关系、模板内容、彩码等信息。</w:t>
      </w:r>
    </w:p>
    <w:p w:rsidR="000F181A" w:rsidRDefault="000F181A" w:rsidP="000F181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后端生成</w:t>
      </w:r>
      <w:r>
        <w:rPr>
          <w:rFonts w:hint="eastAsia"/>
        </w:rPr>
        <w:t>URL</w:t>
      </w:r>
      <w:r w:rsidRPr="000F181A">
        <w:rPr>
          <w:rFonts w:hint="eastAsia"/>
        </w:rPr>
        <w:t xml:space="preserve"> </w:t>
      </w:r>
      <w:r>
        <w:rPr>
          <w:rFonts w:hint="eastAsia"/>
        </w:rPr>
        <w:t>：</w:t>
      </w:r>
      <w:hyperlink r:id="rId8" w:history="1">
        <w:r w:rsidRPr="00AF6DAE">
          <w:rPr>
            <w:rStyle w:val="a7"/>
            <w:rFonts w:hint="eastAsia"/>
          </w:rPr>
          <w:t>http://ifengzi.cn/</w:t>
        </w:r>
        <w:r w:rsidRPr="00AF6DAE">
          <w:rPr>
            <w:rStyle w:val="a7"/>
            <w:rFonts w:ascii="Arial" w:hAnsi="Arial" w:cs="Arial" w:hint="eastAsia"/>
          </w:rPr>
          <w:t>d</w:t>
        </w:r>
        <w:r w:rsidRPr="00AF6DAE">
          <w:rPr>
            <w:rStyle w:val="a7"/>
            <w:rFonts w:ascii="Arial" w:hAnsi="Arial" w:cs="Arial"/>
          </w:rPr>
          <w:t>ynamic</w:t>
        </w:r>
        <w:r w:rsidRPr="00AF6DAE">
          <w:rPr>
            <w:rStyle w:val="a7"/>
            <w:rFonts w:hint="eastAsia"/>
          </w:rPr>
          <w:t>/getContent?id=xxxxxxx&amp;c=yyyyyyy</w:t>
        </w:r>
      </w:hyperlink>
      <w:r>
        <w:rPr>
          <w:rFonts w:hint="eastAsia"/>
        </w:rPr>
        <w:t>&amp;type=mm</w:t>
      </w:r>
      <w:r>
        <w:rPr>
          <w:rFonts w:hint="eastAsia"/>
        </w:rPr>
        <w:t>，返回前端</w:t>
      </w:r>
    </w:p>
    <w:p w:rsidR="000F181A" w:rsidRDefault="000F181A" w:rsidP="000F181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手机端将此</w:t>
      </w:r>
      <w:r>
        <w:rPr>
          <w:rFonts w:hint="eastAsia"/>
        </w:rPr>
        <w:t>url</w:t>
      </w:r>
      <w:r w:rsidRPr="000F181A">
        <w:rPr>
          <w:rFonts w:hint="eastAsia"/>
          <w:highlight w:val="yellow"/>
        </w:rPr>
        <w:t>纯生成</w:t>
      </w:r>
      <w:r>
        <w:rPr>
          <w:rFonts w:hint="eastAsia"/>
        </w:rPr>
        <w:t>二维码，不套用以前的</w:t>
      </w:r>
      <w:r w:rsidR="00864FFE">
        <w:rPr>
          <w:rFonts w:hint="eastAsia"/>
        </w:rPr>
        <w:t>格式</w:t>
      </w:r>
    </w:p>
    <w:p w:rsidR="000F181A" w:rsidRDefault="00BB0AE9" w:rsidP="000F181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手机端扫码时，发现是此动态富媒体内容，会下载到模板内容，渲染页面，其中的内部组件，需二次异步请求获得。</w:t>
      </w:r>
    </w:p>
    <w:p w:rsidR="00615AEF" w:rsidRPr="00615AEF" w:rsidRDefault="00615AEF" w:rsidP="00615AEF">
      <w:pPr>
        <w:pStyle w:val="a6"/>
        <w:ind w:left="360" w:firstLineChars="0" w:firstLine="0"/>
        <w:rPr>
          <w:b/>
        </w:rPr>
      </w:pPr>
      <w:r w:rsidRPr="00615AEF">
        <w:rPr>
          <w:rFonts w:hint="eastAsia"/>
          <w:b/>
        </w:rPr>
        <w:t>全部流程完成</w:t>
      </w:r>
    </w:p>
    <w:p w:rsidR="00BB0AE9" w:rsidRDefault="00BB0AE9" w:rsidP="00BB0AE9">
      <w:pPr>
        <w:pStyle w:val="a6"/>
        <w:ind w:left="360" w:firstLineChars="0" w:firstLine="0"/>
      </w:pP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A61B6" w:rsidTr="001D245D">
        <w:tc>
          <w:tcPr>
            <w:tcW w:w="2130" w:type="dxa"/>
          </w:tcPr>
          <w:p w:rsidR="009A61B6" w:rsidRDefault="009A61B6" w:rsidP="001D245D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9A61B6" w:rsidRDefault="009A61B6" w:rsidP="008A0F48">
            <w:r>
              <w:rPr>
                <w:rFonts w:hint="eastAsia"/>
              </w:rPr>
              <w:t>http://</w:t>
            </w:r>
            <w:ins w:id="194" w:author="wuhao" w:date="2011-12-20T13:22:00Z">
              <w:r w:rsidR="006E5F5D">
                <w:rPr>
                  <w:rFonts w:hint="eastAsia"/>
                </w:rPr>
                <w:t>m.</w:t>
              </w:r>
            </w:ins>
            <w:r>
              <w:rPr>
                <w:rFonts w:hint="eastAsia"/>
              </w:rPr>
              <w:t>fengxiafei.com/</w:t>
            </w:r>
            <w:r w:rsidRPr="00593B2E">
              <w:rPr>
                <w:rFonts w:hint="eastAsia"/>
                <w:highlight w:val="yellow"/>
              </w:rPr>
              <w:t>mb</w:t>
            </w:r>
            <w:r>
              <w:rPr>
                <w:rFonts w:hint="eastAsia"/>
              </w:rPr>
              <w:t>/</w:t>
            </w:r>
            <w:ins w:id="195" w:author="wuhao" w:date="2011-12-18T15:01:00Z">
              <w:r w:rsidR="00CD3D18" w:rsidRPr="00CD3D18">
                <w:rPr>
                  <w:rPrChange w:id="196" w:author="wuhao" w:date="2011-12-18T15:01:00Z">
                    <w:rPr>
                      <w:rFonts w:ascii="Courier New" w:hAnsi="Courier New" w:cs="Courier New"/>
                      <w:kern w:val="0"/>
                      <w:sz w:val="20"/>
                      <w:szCs w:val="20"/>
                      <w:highlight w:val="blue"/>
                    </w:rPr>
                  </w:rPrChange>
                </w:rPr>
                <w:t>dynamic</w:t>
              </w:r>
              <w:r w:rsidR="005B2D37">
                <w:rPr>
                  <w:rFonts w:hint="eastAsia"/>
                </w:rPr>
                <w:t>/</w:t>
              </w:r>
            </w:ins>
            <w:r>
              <w:rPr>
                <w:rFonts w:hint="eastAsia"/>
              </w:rPr>
              <w:t>m_</w:t>
            </w:r>
            <w:r w:rsidR="008A0F48">
              <w:rPr>
                <w:rFonts w:hint="eastAsia"/>
              </w:rPr>
              <w:t>sound</w:t>
            </w:r>
            <w:ins w:id="197" w:author="wuhao" w:date="2011-12-19T00:26:00Z">
              <w:r w:rsidR="00987178">
                <w:rPr>
                  <w:rFonts w:hint="eastAsia"/>
                </w:rPr>
                <w:t>U</w:t>
              </w:r>
            </w:ins>
            <w:del w:id="198" w:author="wuhao" w:date="2011-12-19T00:26:00Z">
              <w:r w:rsidR="008A0F48" w:rsidDel="00987178">
                <w:rPr>
                  <w:rFonts w:hint="eastAsia"/>
                </w:rPr>
                <w:delText>u</w:delText>
              </w:r>
            </w:del>
            <w:r w:rsidR="008A0F48">
              <w:rPr>
                <w:rFonts w:hint="eastAsia"/>
              </w:rPr>
              <w:t>pload</w:t>
            </w:r>
            <w:r>
              <w:rPr>
                <w:rFonts w:hint="eastAsia"/>
              </w:rPr>
              <w:t>.action</w:t>
            </w:r>
          </w:p>
        </w:tc>
      </w:tr>
      <w:tr w:rsidR="009A61B6" w:rsidTr="001D245D">
        <w:tc>
          <w:tcPr>
            <w:tcW w:w="2130" w:type="dxa"/>
          </w:tcPr>
          <w:p w:rsidR="009A61B6" w:rsidRDefault="009A61B6" w:rsidP="001D245D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9A61B6" w:rsidRDefault="009A61B6" w:rsidP="001D245D">
            <w:r>
              <w:rPr>
                <w:rFonts w:hint="eastAsia"/>
              </w:rPr>
              <w:t>POST</w:t>
            </w:r>
          </w:p>
        </w:tc>
      </w:tr>
      <w:tr w:rsidR="008A0F48" w:rsidTr="001D245D">
        <w:tc>
          <w:tcPr>
            <w:tcW w:w="2130" w:type="dxa"/>
            <w:vMerge w:val="restart"/>
          </w:tcPr>
          <w:p w:rsidR="008A0F48" w:rsidRDefault="008A0F48" w:rsidP="001D245D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:rsidR="008A0F48" w:rsidRDefault="008A0F48" w:rsidP="001D245D">
            <w:r>
              <w:rPr>
                <w:rFonts w:hint="eastAsia"/>
              </w:rPr>
              <w:t>参数变量</w:t>
            </w:r>
          </w:p>
        </w:tc>
        <w:tc>
          <w:tcPr>
            <w:tcW w:w="2131" w:type="dxa"/>
          </w:tcPr>
          <w:p w:rsidR="008A0F48" w:rsidRDefault="008A0F48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8A0F48" w:rsidRDefault="008A0F48" w:rsidP="001D245D">
            <w:r>
              <w:rPr>
                <w:rFonts w:hint="eastAsia"/>
              </w:rPr>
              <w:t>是否必填</w:t>
            </w:r>
          </w:p>
        </w:tc>
      </w:tr>
      <w:tr w:rsidR="008A0F48" w:rsidTr="001D245D">
        <w:tc>
          <w:tcPr>
            <w:tcW w:w="2130" w:type="dxa"/>
            <w:vMerge/>
          </w:tcPr>
          <w:p w:rsidR="008A0F48" w:rsidRDefault="008A0F48" w:rsidP="001D245D"/>
        </w:tc>
        <w:tc>
          <w:tcPr>
            <w:tcW w:w="2130" w:type="dxa"/>
          </w:tcPr>
          <w:p w:rsidR="008A0F48" w:rsidRDefault="008A0F48" w:rsidP="001D245D">
            <w:r>
              <w:rPr>
                <w:rFonts w:hint="eastAsia"/>
              </w:rPr>
              <w:t>token</w:t>
            </w:r>
          </w:p>
        </w:tc>
        <w:tc>
          <w:tcPr>
            <w:tcW w:w="2131" w:type="dxa"/>
          </w:tcPr>
          <w:p w:rsidR="008A0F48" w:rsidRDefault="008A0F48" w:rsidP="001D245D">
            <w:r>
              <w:rPr>
                <w:rFonts w:hint="eastAsia"/>
              </w:rPr>
              <w:t>全局固定的</w:t>
            </w:r>
            <w:r>
              <w:rPr>
                <w:rFonts w:hint="eastAsia"/>
              </w:rPr>
              <w:t>token</w:t>
            </w:r>
          </w:p>
        </w:tc>
        <w:tc>
          <w:tcPr>
            <w:tcW w:w="2131" w:type="dxa"/>
          </w:tcPr>
          <w:p w:rsidR="008A0F48" w:rsidRDefault="008A0F48" w:rsidP="001D245D">
            <w:r>
              <w:rPr>
                <w:rFonts w:hint="eastAsia"/>
              </w:rPr>
              <w:t>必填</w:t>
            </w:r>
          </w:p>
        </w:tc>
      </w:tr>
      <w:tr w:rsidR="008A0F48" w:rsidTr="001D245D">
        <w:tc>
          <w:tcPr>
            <w:tcW w:w="2130" w:type="dxa"/>
            <w:vMerge/>
          </w:tcPr>
          <w:p w:rsidR="008A0F48" w:rsidRDefault="008A0F48" w:rsidP="001D245D"/>
        </w:tc>
        <w:tc>
          <w:tcPr>
            <w:tcW w:w="2130" w:type="dxa"/>
          </w:tcPr>
          <w:p w:rsidR="008A0F48" w:rsidRDefault="008A0F48" w:rsidP="001D245D">
            <w:r>
              <w:rPr>
                <w:rFonts w:hint="eastAsia"/>
              </w:rPr>
              <w:t>content</w:t>
            </w:r>
          </w:p>
        </w:tc>
        <w:tc>
          <w:tcPr>
            <w:tcW w:w="2131" w:type="dxa"/>
          </w:tcPr>
          <w:p w:rsidR="008A0F48" w:rsidRDefault="008A0F48" w:rsidP="001D245D">
            <w:r>
              <w:rPr>
                <w:rFonts w:hint="eastAsia"/>
              </w:rPr>
              <w:t>字节流</w:t>
            </w:r>
          </w:p>
        </w:tc>
        <w:tc>
          <w:tcPr>
            <w:tcW w:w="2131" w:type="dxa"/>
          </w:tcPr>
          <w:p w:rsidR="008A0F48" w:rsidRDefault="008A0F48" w:rsidP="001D245D">
            <w:r>
              <w:rPr>
                <w:rFonts w:hint="eastAsia"/>
              </w:rPr>
              <w:t>必填</w:t>
            </w:r>
          </w:p>
        </w:tc>
      </w:tr>
      <w:tr w:rsidR="008A0F48" w:rsidRPr="00593B2E" w:rsidTr="001D245D">
        <w:tc>
          <w:tcPr>
            <w:tcW w:w="2130" w:type="dxa"/>
          </w:tcPr>
          <w:p w:rsidR="008A0F48" w:rsidRDefault="008A0F48" w:rsidP="001D245D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8A0F48" w:rsidRDefault="008A0F48" w:rsidP="008A0F48">
            <w:pPr>
              <w:rPr>
                <w:ins w:id="199" w:author="wuhao" w:date="2011-12-18T22:21:00Z"/>
              </w:rPr>
            </w:pPr>
            <w:r>
              <w:rPr>
                <w:rFonts w:hint="eastAsia"/>
              </w:rPr>
              <w:t>soud</w:t>
            </w:r>
            <w:r>
              <w:t>K</w:t>
            </w:r>
            <w:r>
              <w:rPr>
                <w:rFonts w:hint="eastAsia"/>
              </w:rPr>
              <w:t>ey</w:t>
            </w:r>
            <w:ins w:id="200" w:author="wuhao" w:date="2011-12-18T22:20:00Z">
              <w:r w:rsidR="00581BB0">
                <w:rPr>
                  <w:rFonts w:hint="eastAsia"/>
                </w:rPr>
                <w:t>、</w:t>
              </w:r>
              <w:r w:rsidR="00581BB0">
                <w:rPr>
                  <w:rFonts w:hint="eastAsia"/>
                </w:rPr>
                <w:t>type</w:t>
              </w:r>
              <w:r w:rsidR="00581BB0">
                <w:rPr>
                  <w:rFonts w:hint="eastAsia"/>
                </w:rPr>
                <w:t>、</w:t>
              </w:r>
              <w:r w:rsidR="00581BB0">
                <w:rPr>
                  <w:rFonts w:hint="eastAsia"/>
                </w:rPr>
                <w:t>tinyKey</w:t>
              </w:r>
              <w:r w:rsidR="00581BB0">
                <w:rPr>
                  <w:rFonts w:hint="eastAsia"/>
                </w:rPr>
                <w:t>。统一将富媒体的类型和截图</w:t>
              </w:r>
            </w:ins>
            <w:ins w:id="201" w:author="wuhao" w:date="2011-12-18T22:21:00Z">
              <w:r w:rsidR="00581BB0">
                <w:rPr>
                  <w:rFonts w:hint="eastAsia"/>
                </w:rPr>
                <w:t>的名字返回，实现一次传递。</w:t>
              </w:r>
            </w:ins>
          </w:p>
          <w:p w:rsidR="00581BB0" w:rsidRPr="00581BB0" w:rsidRDefault="00581BB0" w:rsidP="008A0F48">
            <w:ins w:id="202" w:author="wuhao" w:date="2011-12-18T22:21:00Z">
              <w:r>
                <w:t>T</w:t>
              </w:r>
              <w:r>
                <w:rPr>
                  <w:rFonts w:hint="eastAsia"/>
                </w:rPr>
                <w:t>ype=0</w:t>
              </w:r>
              <w:r>
                <w:rPr>
                  <w:rFonts w:hint="eastAsia"/>
                </w:rPr>
                <w:t>音频，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图片</w:t>
              </w:r>
              <w:r>
                <w:rPr>
                  <w:rFonts w:hint="eastAsia"/>
                </w:rPr>
                <w:t xml:space="preserve"> 2 flash 3 </w:t>
              </w:r>
              <w:r>
                <w:rPr>
                  <w:rFonts w:hint="eastAsia"/>
                </w:rPr>
                <w:t>视频</w:t>
              </w:r>
            </w:ins>
          </w:p>
        </w:tc>
      </w:tr>
      <w:tr w:rsidR="008A0F48" w:rsidTr="001D245D">
        <w:tc>
          <w:tcPr>
            <w:tcW w:w="2130" w:type="dxa"/>
          </w:tcPr>
          <w:p w:rsidR="008A0F48" w:rsidRDefault="008A0F48" w:rsidP="001D245D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8A0F48" w:rsidRDefault="008A0F48" w:rsidP="001D245D"/>
        </w:tc>
      </w:tr>
      <w:tr w:rsidR="008A0F48" w:rsidTr="001D245D">
        <w:tc>
          <w:tcPr>
            <w:tcW w:w="2130" w:type="dxa"/>
          </w:tcPr>
          <w:p w:rsidR="008A0F48" w:rsidRDefault="008A0F48" w:rsidP="001D245D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9C02B4" w:rsidRDefault="009C02B4" w:rsidP="009C02B4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9C02B4" w:rsidRDefault="009C02B4" w:rsidP="009C02B4">
            <w:r>
              <w:rPr>
                <w:rFonts w:hint="eastAsia"/>
              </w:rPr>
              <w:t>{</w:t>
            </w:r>
          </w:p>
          <w:p w:rsidR="009C02B4" w:rsidRDefault="009C02B4" w:rsidP="009C02B4">
            <w:r>
              <w:tab/>
              <w:t>"data": {</w:t>
            </w:r>
          </w:p>
          <w:p w:rsidR="009C02B4" w:rsidRDefault="009C02B4" w:rsidP="009C02B4">
            <w:pPr>
              <w:ind w:firstLineChars="200" w:firstLine="420"/>
              <w:rPr>
                <w:ins w:id="203" w:author="wuhao" w:date="2011-12-18T22:22:00Z"/>
              </w:rPr>
            </w:pPr>
            <w:r>
              <w:t>“</w:t>
            </w:r>
            <w:r>
              <w:rPr>
                <w:rFonts w:hint="eastAsia"/>
              </w:rPr>
              <w:t>key</w:t>
            </w:r>
            <w:r>
              <w:t>”</w:t>
            </w:r>
            <w:r>
              <w:rPr>
                <w:rFonts w:hint="eastAsia"/>
              </w:rPr>
              <w:t>:soundkey</w:t>
            </w:r>
            <w:ins w:id="204" w:author="wuhao" w:date="2011-12-18T22:22:00Z">
              <w:r w:rsidR="00FE5574">
                <w:rPr>
                  <w:rFonts w:hint="eastAsia"/>
                </w:rPr>
                <w:t>,</w:t>
              </w:r>
            </w:ins>
          </w:p>
          <w:p w:rsidR="00FE5574" w:rsidRDefault="00FE5574" w:rsidP="009C02B4">
            <w:pPr>
              <w:ind w:firstLineChars="200" w:firstLine="420"/>
              <w:rPr>
                <w:ins w:id="205" w:author="wuhao" w:date="2011-12-18T22:22:00Z"/>
              </w:rPr>
            </w:pPr>
            <w:ins w:id="206" w:author="wuhao" w:date="2011-12-18T22:22:00Z">
              <w:r>
                <w:t>“</w:t>
              </w:r>
              <w:r>
                <w:rPr>
                  <w:rFonts w:hint="eastAsia"/>
                </w:rPr>
                <w:t>type</w:t>
              </w:r>
              <w:r>
                <w:t>”</w:t>
              </w:r>
              <w:r>
                <w:rPr>
                  <w:rFonts w:hint="eastAsia"/>
                </w:rPr>
                <w:t>:0,</w:t>
              </w:r>
            </w:ins>
          </w:p>
          <w:p w:rsidR="00FE5574" w:rsidRDefault="00FE5574" w:rsidP="009C02B4">
            <w:pPr>
              <w:ind w:firstLineChars="200" w:firstLine="420"/>
            </w:pPr>
            <w:ins w:id="207" w:author="wuhao" w:date="2011-12-18T22:23:00Z">
              <w:r>
                <w:t>“</w:t>
              </w:r>
            </w:ins>
            <w:ins w:id="208" w:author="wuhao" w:date="2011-12-18T22:22:00Z">
              <w:r>
                <w:rPr>
                  <w:rFonts w:hint="eastAsia"/>
                </w:rPr>
                <w:t>tinyKey</w:t>
              </w:r>
            </w:ins>
            <w:ins w:id="209" w:author="wuhao" w:date="2011-12-18T22:23:00Z">
              <w:r>
                <w:t>”</w:t>
              </w:r>
              <w:r>
                <w:rPr>
                  <w:rFonts w:hint="eastAsia"/>
                </w:rPr>
                <w:t>:</w:t>
              </w:r>
            </w:ins>
          </w:p>
          <w:p w:rsidR="009C02B4" w:rsidRDefault="009C02B4" w:rsidP="009C02B4">
            <w:pPr>
              <w:ind w:firstLineChars="200" w:firstLine="420"/>
            </w:pPr>
            <w:r>
              <w:t>},</w:t>
            </w:r>
          </w:p>
          <w:p w:rsidR="009C02B4" w:rsidRDefault="009C02B4" w:rsidP="009C02B4">
            <w:r>
              <w:tab/>
              <w:t>"msg": "",</w:t>
            </w:r>
          </w:p>
          <w:p w:rsidR="009C02B4" w:rsidRDefault="009C02B4" w:rsidP="009C02B4">
            <w:r>
              <w:tab/>
              <w:t>"status": 0</w:t>
            </w:r>
          </w:p>
          <w:p w:rsidR="009C02B4" w:rsidRDefault="009C02B4" w:rsidP="009C02B4">
            <w:r>
              <w:t>}</w:t>
            </w:r>
          </w:p>
          <w:p w:rsidR="009C02B4" w:rsidRDefault="009C02B4" w:rsidP="009C02B4"/>
          <w:p w:rsidR="009C02B4" w:rsidRDefault="009C02B4" w:rsidP="009C02B4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9C02B4" w:rsidRDefault="009C02B4" w:rsidP="009C02B4">
            <w:r>
              <w:t>{</w:t>
            </w:r>
          </w:p>
          <w:p w:rsidR="009C02B4" w:rsidRDefault="009C02B4" w:rsidP="009C02B4">
            <w:r>
              <w:tab/>
              <w:t>"data": {},</w:t>
            </w:r>
          </w:p>
          <w:p w:rsidR="009C02B4" w:rsidRDefault="009C02B4" w:rsidP="009C02B4">
            <w:r>
              <w:tab/>
              <w:t>"msg": " Error Infor ",</w:t>
            </w:r>
          </w:p>
          <w:p w:rsidR="009C02B4" w:rsidRDefault="009C02B4" w:rsidP="009C02B4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8A0F48" w:rsidRDefault="009C02B4" w:rsidP="009C02B4">
            <w:r>
              <w:t>}</w:t>
            </w:r>
          </w:p>
        </w:tc>
      </w:tr>
      <w:tr w:rsidR="008A0F48" w:rsidTr="001D245D">
        <w:tc>
          <w:tcPr>
            <w:tcW w:w="2130" w:type="dxa"/>
          </w:tcPr>
          <w:p w:rsidR="008A0F48" w:rsidRDefault="008A0F48" w:rsidP="001D245D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8A0F48" w:rsidRDefault="008A0F48" w:rsidP="001D245D"/>
        </w:tc>
      </w:tr>
    </w:tbl>
    <w:p w:rsidR="00615AEF" w:rsidRPr="009A61B6" w:rsidRDefault="00615AEF" w:rsidP="00BB0AE9">
      <w:pPr>
        <w:pStyle w:val="a6"/>
        <w:ind w:left="360" w:firstLineChars="0" w:firstLine="0"/>
        <w:rPr>
          <w:color w:val="FF0000"/>
        </w:rPr>
      </w:pPr>
    </w:p>
    <w:p w:rsidR="002C6FAB" w:rsidRDefault="002C6FAB"/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16016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516016" w:rsidRDefault="00516016" w:rsidP="00B44C71">
            <w:r>
              <w:rPr>
                <w:rFonts w:hint="eastAsia"/>
              </w:rPr>
              <w:t>http://</w:t>
            </w:r>
            <w:ins w:id="210" w:author="wuhao" w:date="2011-12-20T13:22:00Z">
              <w:r w:rsidR="006E5F5D">
                <w:rPr>
                  <w:rFonts w:hint="eastAsia"/>
                </w:rPr>
                <w:t>m.</w:t>
              </w:r>
            </w:ins>
            <w:r>
              <w:rPr>
                <w:rFonts w:hint="eastAsia"/>
              </w:rPr>
              <w:t>fengxiafei.com/</w:t>
            </w:r>
            <w:r w:rsidRPr="00593B2E">
              <w:rPr>
                <w:rFonts w:hint="eastAsia"/>
                <w:highlight w:val="yellow"/>
              </w:rPr>
              <w:t>mb</w:t>
            </w:r>
            <w:r>
              <w:rPr>
                <w:rFonts w:hint="eastAsia"/>
              </w:rPr>
              <w:t>/</w:t>
            </w:r>
            <w:ins w:id="211" w:author="wuhao" w:date="2011-12-18T15:02:00Z">
              <w:r w:rsidR="00CA7C82" w:rsidRPr="005B2D37">
                <w:t>dynamic</w:t>
              </w:r>
              <w:r w:rsidR="00CA7C82">
                <w:rPr>
                  <w:rFonts w:hint="eastAsia"/>
                </w:rPr>
                <w:t>/</w:t>
              </w:r>
            </w:ins>
            <w:r>
              <w:rPr>
                <w:rFonts w:hint="eastAsia"/>
              </w:rPr>
              <w:t>m_</w:t>
            </w:r>
            <w:r w:rsidR="00B44C71">
              <w:rPr>
                <w:rFonts w:hint="eastAsia"/>
              </w:rPr>
              <w:t>video</w:t>
            </w:r>
            <w:ins w:id="212" w:author="wuhao" w:date="2011-12-19T00:27:00Z">
              <w:r w:rsidR="00987178">
                <w:rPr>
                  <w:rFonts w:hint="eastAsia"/>
                </w:rPr>
                <w:t>U</w:t>
              </w:r>
            </w:ins>
            <w:del w:id="213" w:author="wuhao" w:date="2011-12-19T00:27:00Z">
              <w:r w:rsidDel="00987178">
                <w:rPr>
                  <w:rFonts w:hint="eastAsia"/>
                </w:rPr>
                <w:delText>u</w:delText>
              </w:r>
            </w:del>
            <w:r>
              <w:rPr>
                <w:rFonts w:hint="eastAsia"/>
              </w:rPr>
              <w:t>pload.action</w:t>
            </w:r>
          </w:p>
        </w:tc>
      </w:tr>
      <w:tr w:rsidR="00516016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516016" w:rsidRDefault="00516016" w:rsidP="001D245D">
            <w:r>
              <w:rPr>
                <w:rFonts w:hint="eastAsia"/>
              </w:rPr>
              <w:t>POST</w:t>
            </w:r>
          </w:p>
        </w:tc>
      </w:tr>
      <w:tr w:rsidR="00516016" w:rsidTr="001D245D">
        <w:tc>
          <w:tcPr>
            <w:tcW w:w="2130" w:type="dxa"/>
            <w:vMerge w:val="restart"/>
          </w:tcPr>
          <w:p w:rsidR="00516016" w:rsidRDefault="00516016" w:rsidP="001D245D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参数变量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是否必填</w:t>
            </w:r>
          </w:p>
        </w:tc>
      </w:tr>
      <w:tr w:rsidR="00516016" w:rsidTr="001D245D">
        <w:tc>
          <w:tcPr>
            <w:tcW w:w="2130" w:type="dxa"/>
            <w:vMerge/>
          </w:tcPr>
          <w:p w:rsidR="00516016" w:rsidRDefault="00516016" w:rsidP="001D245D"/>
        </w:tc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token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全局固定的</w:t>
            </w:r>
            <w:r>
              <w:rPr>
                <w:rFonts w:hint="eastAsia"/>
              </w:rPr>
              <w:t>token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必填</w:t>
            </w:r>
          </w:p>
        </w:tc>
      </w:tr>
      <w:tr w:rsidR="00516016" w:rsidTr="001D245D">
        <w:tc>
          <w:tcPr>
            <w:tcW w:w="2130" w:type="dxa"/>
            <w:vMerge/>
          </w:tcPr>
          <w:p w:rsidR="00516016" w:rsidRDefault="00516016" w:rsidP="001D245D"/>
        </w:tc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content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字节流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必填</w:t>
            </w:r>
          </w:p>
        </w:tc>
      </w:tr>
      <w:tr w:rsidR="00516016" w:rsidRPr="00593B2E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FE5574" w:rsidRDefault="00B44C71" w:rsidP="00FE5574">
            <w:pPr>
              <w:rPr>
                <w:ins w:id="214" w:author="wuhao" w:date="2011-12-18T22:22:00Z"/>
              </w:rPr>
            </w:pPr>
            <w:r>
              <w:rPr>
                <w:rFonts w:hint="eastAsia"/>
              </w:rPr>
              <w:t>video</w:t>
            </w:r>
            <w:r w:rsidR="00516016">
              <w:t>K</w:t>
            </w:r>
            <w:r w:rsidR="00516016">
              <w:rPr>
                <w:rFonts w:hint="eastAsia"/>
              </w:rPr>
              <w:t>ey</w:t>
            </w:r>
            <w:ins w:id="215" w:author="wuhao" w:date="2011-12-18T22:22:00Z">
              <w:r w:rsidR="00FE5574">
                <w:rPr>
                  <w:rFonts w:hint="eastAsia"/>
                </w:rPr>
                <w:t xml:space="preserve"> soud</w:t>
              </w:r>
              <w:r w:rsidR="00FE5574">
                <w:t>K</w:t>
              </w:r>
              <w:r w:rsidR="00FE5574">
                <w:rPr>
                  <w:rFonts w:hint="eastAsia"/>
                </w:rPr>
                <w:t>ey</w:t>
              </w:r>
              <w:r w:rsidR="00FE5574">
                <w:rPr>
                  <w:rFonts w:hint="eastAsia"/>
                </w:rPr>
                <w:t>、</w:t>
              </w:r>
              <w:r w:rsidR="00FE5574">
                <w:rPr>
                  <w:rFonts w:hint="eastAsia"/>
                </w:rPr>
                <w:t>type</w:t>
              </w:r>
              <w:r w:rsidR="00FE5574">
                <w:rPr>
                  <w:rFonts w:hint="eastAsia"/>
                </w:rPr>
                <w:t>、</w:t>
              </w:r>
              <w:r w:rsidR="00FE5574">
                <w:rPr>
                  <w:rFonts w:hint="eastAsia"/>
                </w:rPr>
                <w:t>tinyKey</w:t>
              </w:r>
              <w:r w:rsidR="00FE5574">
                <w:rPr>
                  <w:rFonts w:hint="eastAsia"/>
                </w:rPr>
                <w:t>。统一将富媒体的类型和截图的名字返回，实现一次传递。</w:t>
              </w:r>
            </w:ins>
          </w:p>
          <w:p w:rsidR="00516016" w:rsidRDefault="00FE5574" w:rsidP="00FE5574">
            <w:ins w:id="216" w:author="wuhao" w:date="2011-12-18T22:22:00Z">
              <w:r>
                <w:t>T</w:t>
              </w:r>
              <w:r>
                <w:rPr>
                  <w:rFonts w:hint="eastAsia"/>
                </w:rPr>
                <w:t>ype=0</w:t>
              </w:r>
              <w:r>
                <w:rPr>
                  <w:rFonts w:hint="eastAsia"/>
                </w:rPr>
                <w:t>音频，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图片</w:t>
              </w:r>
              <w:r>
                <w:rPr>
                  <w:rFonts w:hint="eastAsia"/>
                </w:rPr>
                <w:t xml:space="preserve"> 2 flash 3 </w:t>
              </w:r>
              <w:r>
                <w:rPr>
                  <w:rFonts w:hint="eastAsia"/>
                </w:rPr>
                <w:t>视频</w:t>
              </w:r>
            </w:ins>
          </w:p>
        </w:tc>
      </w:tr>
      <w:tr w:rsidR="00516016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516016" w:rsidRDefault="00516016" w:rsidP="001D245D"/>
        </w:tc>
      </w:tr>
      <w:tr w:rsidR="00516016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516016" w:rsidRDefault="00516016" w:rsidP="001D245D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516016" w:rsidRDefault="00516016" w:rsidP="001D245D">
            <w:r>
              <w:rPr>
                <w:rFonts w:hint="eastAsia"/>
              </w:rPr>
              <w:t>{</w:t>
            </w:r>
          </w:p>
          <w:p w:rsidR="00516016" w:rsidRDefault="00516016" w:rsidP="001D245D">
            <w:r>
              <w:tab/>
              <w:t>"data": {</w:t>
            </w:r>
          </w:p>
          <w:p w:rsidR="00516016" w:rsidRDefault="00516016" w:rsidP="001D245D">
            <w:pPr>
              <w:ind w:firstLineChars="200" w:firstLine="420"/>
              <w:rPr>
                <w:ins w:id="217" w:author="wuhao" w:date="2011-12-18T22:23:00Z"/>
              </w:rPr>
            </w:pPr>
            <w:r>
              <w:t>“</w:t>
            </w:r>
            <w:r>
              <w:rPr>
                <w:rFonts w:hint="eastAsia"/>
              </w:rPr>
              <w:t>key</w:t>
            </w:r>
            <w:r>
              <w:t>”</w:t>
            </w:r>
            <w:r>
              <w:rPr>
                <w:rFonts w:hint="eastAsia"/>
              </w:rPr>
              <w:t>:</w:t>
            </w:r>
            <w:r w:rsidR="00B44C71">
              <w:rPr>
                <w:rFonts w:hint="eastAsia"/>
              </w:rPr>
              <w:t xml:space="preserve"> video</w:t>
            </w:r>
            <w:r w:rsidR="00B44C71">
              <w:t>K</w:t>
            </w:r>
            <w:r w:rsidR="00B44C71">
              <w:rPr>
                <w:rFonts w:hint="eastAsia"/>
              </w:rPr>
              <w:t>ey</w:t>
            </w:r>
          </w:p>
          <w:p w:rsidR="00FE5574" w:rsidRDefault="00FE5574" w:rsidP="00FE5574">
            <w:pPr>
              <w:ind w:firstLineChars="200" w:firstLine="420"/>
              <w:rPr>
                <w:ins w:id="218" w:author="wuhao" w:date="2011-12-18T22:23:00Z"/>
              </w:rPr>
            </w:pPr>
            <w:ins w:id="219" w:author="wuhao" w:date="2011-12-18T22:23:00Z">
              <w:r>
                <w:t>“</w:t>
              </w:r>
              <w:r>
                <w:rPr>
                  <w:rFonts w:hint="eastAsia"/>
                </w:rPr>
                <w:t>type</w:t>
              </w:r>
              <w:r>
                <w:t>”</w:t>
              </w:r>
              <w:r>
                <w:rPr>
                  <w:rFonts w:hint="eastAsia"/>
                </w:rPr>
                <w:t>:0,</w:t>
              </w:r>
            </w:ins>
          </w:p>
          <w:p w:rsidR="00FE5574" w:rsidRDefault="00FE5574" w:rsidP="00FE5574">
            <w:pPr>
              <w:ind w:firstLineChars="200" w:firstLine="420"/>
              <w:rPr>
                <w:ins w:id="220" w:author="wuhao" w:date="2011-12-18T22:23:00Z"/>
              </w:rPr>
            </w:pPr>
            <w:ins w:id="221" w:author="wuhao" w:date="2011-12-18T22:23:00Z">
              <w:r>
                <w:t>“</w:t>
              </w:r>
              <w:r>
                <w:rPr>
                  <w:rFonts w:hint="eastAsia"/>
                </w:rPr>
                <w:t>tinyKey</w:t>
              </w:r>
              <w:r>
                <w:t>”</w:t>
              </w:r>
              <w:r>
                <w:rPr>
                  <w:rFonts w:hint="eastAsia"/>
                </w:rPr>
                <w:t>:</w:t>
              </w:r>
            </w:ins>
          </w:p>
          <w:p w:rsidR="00FE5574" w:rsidRPr="00FE5574" w:rsidRDefault="00FE5574" w:rsidP="001D245D">
            <w:pPr>
              <w:ind w:firstLineChars="200" w:firstLine="420"/>
            </w:pPr>
          </w:p>
          <w:p w:rsidR="00516016" w:rsidRDefault="00516016" w:rsidP="001D245D">
            <w:pPr>
              <w:ind w:firstLineChars="200" w:firstLine="420"/>
            </w:pPr>
            <w:r>
              <w:t>},</w:t>
            </w:r>
          </w:p>
          <w:p w:rsidR="00516016" w:rsidRDefault="00516016" w:rsidP="001D245D">
            <w:r>
              <w:tab/>
              <w:t>"msg": "",</w:t>
            </w:r>
          </w:p>
          <w:p w:rsidR="00516016" w:rsidRDefault="00516016" w:rsidP="001D245D">
            <w:r>
              <w:tab/>
              <w:t>"status": 0</w:t>
            </w:r>
          </w:p>
          <w:p w:rsidR="00516016" w:rsidRDefault="00516016" w:rsidP="001D245D">
            <w:r>
              <w:lastRenderedPageBreak/>
              <w:t>}</w:t>
            </w:r>
          </w:p>
          <w:p w:rsidR="00516016" w:rsidRDefault="00516016" w:rsidP="001D245D"/>
          <w:p w:rsidR="00516016" w:rsidRDefault="00516016" w:rsidP="001D245D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516016" w:rsidRDefault="00516016" w:rsidP="001D245D">
            <w:r>
              <w:t>{</w:t>
            </w:r>
          </w:p>
          <w:p w:rsidR="00516016" w:rsidRDefault="00516016" w:rsidP="001D245D">
            <w:r>
              <w:tab/>
              <w:t>"data": {},</w:t>
            </w:r>
          </w:p>
          <w:p w:rsidR="00516016" w:rsidRDefault="00516016" w:rsidP="001D245D">
            <w:r>
              <w:tab/>
              <w:t>"msg": " Error Infor ",</w:t>
            </w:r>
          </w:p>
          <w:p w:rsidR="00516016" w:rsidRDefault="00516016" w:rsidP="001D245D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516016" w:rsidRDefault="00516016" w:rsidP="001D245D">
            <w:r>
              <w:t>}</w:t>
            </w:r>
          </w:p>
        </w:tc>
      </w:tr>
      <w:tr w:rsidR="00516016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392" w:type="dxa"/>
            <w:gridSpan w:val="3"/>
          </w:tcPr>
          <w:p w:rsidR="00516016" w:rsidRDefault="00516016" w:rsidP="001D245D"/>
        </w:tc>
      </w:tr>
    </w:tbl>
    <w:p w:rsidR="002C6FAB" w:rsidRDefault="002C6FAB"/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16016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516016" w:rsidRDefault="00516016" w:rsidP="001D245D">
            <w:r>
              <w:rPr>
                <w:rFonts w:hint="eastAsia"/>
              </w:rPr>
              <w:t>http://</w:t>
            </w:r>
            <w:ins w:id="222" w:author="wuhao" w:date="2011-12-20T13:22:00Z">
              <w:r w:rsidR="006E5F5D">
                <w:rPr>
                  <w:rFonts w:hint="eastAsia"/>
                </w:rPr>
                <w:t>m.</w:t>
              </w:r>
            </w:ins>
            <w:r>
              <w:rPr>
                <w:rFonts w:hint="eastAsia"/>
              </w:rPr>
              <w:t>fengxiafei.com/</w:t>
            </w:r>
            <w:r w:rsidRPr="00593B2E">
              <w:rPr>
                <w:rFonts w:hint="eastAsia"/>
                <w:highlight w:val="yellow"/>
              </w:rPr>
              <w:t>mb</w:t>
            </w:r>
            <w:r>
              <w:rPr>
                <w:rFonts w:hint="eastAsia"/>
              </w:rPr>
              <w:t>/</w:t>
            </w:r>
            <w:ins w:id="223" w:author="wuhao" w:date="2011-12-18T15:03:00Z">
              <w:r w:rsidR="006F1761" w:rsidRPr="005B2D37">
                <w:t>dynamic</w:t>
              </w:r>
              <w:r w:rsidR="006F1761">
                <w:rPr>
                  <w:rFonts w:hint="eastAsia"/>
                </w:rPr>
                <w:t>/</w:t>
              </w:r>
            </w:ins>
            <w:r>
              <w:rPr>
                <w:rFonts w:hint="eastAsia"/>
              </w:rPr>
              <w:t>m_</w:t>
            </w:r>
            <w:r w:rsidR="00C46EFC">
              <w:rPr>
                <w:rFonts w:hint="eastAsia"/>
              </w:rPr>
              <w:t>pic</w:t>
            </w:r>
            <w:ins w:id="224" w:author="wuhao" w:date="2011-12-19T00:27:00Z">
              <w:r w:rsidR="00987178">
                <w:rPr>
                  <w:rFonts w:hint="eastAsia"/>
                </w:rPr>
                <w:t>U</w:t>
              </w:r>
            </w:ins>
            <w:del w:id="225" w:author="wuhao" w:date="2011-12-19T00:27:00Z">
              <w:r w:rsidDel="00987178">
                <w:rPr>
                  <w:rFonts w:hint="eastAsia"/>
                </w:rPr>
                <w:delText>u</w:delText>
              </w:r>
            </w:del>
            <w:r>
              <w:rPr>
                <w:rFonts w:hint="eastAsia"/>
              </w:rPr>
              <w:t>pload.action</w:t>
            </w:r>
          </w:p>
        </w:tc>
      </w:tr>
      <w:tr w:rsidR="00516016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516016" w:rsidRDefault="00516016" w:rsidP="001D245D">
            <w:r>
              <w:rPr>
                <w:rFonts w:hint="eastAsia"/>
              </w:rPr>
              <w:t>POST</w:t>
            </w:r>
          </w:p>
        </w:tc>
      </w:tr>
      <w:tr w:rsidR="00516016" w:rsidTr="001D245D">
        <w:tc>
          <w:tcPr>
            <w:tcW w:w="2130" w:type="dxa"/>
            <w:vMerge w:val="restart"/>
          </w:tcPr>
          <w:p w:rsidR="00516016" w:rsidRDefault="00516016" w:rsidP="001D245D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参数变量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是否必填</w:t>
            </w:r>
          </w:p>
        </w:tc>
      </w:tr>
      <w:tr w:rsidR="00516016" w:rsidTr="001D245D">
        <w:tc>
          <w:tcPr>
            <w:tcW w:w="2130" w:type="dxa"/>
            <w:vMerge/>
          </w:tcPr>
          <w:p w:rsidR="00516016" w:rsidRDefault="00516016" w:rsidP="001D245D"/>
        </w:tc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token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全局固定的</w:t>
            </w:r>
            <w:r>
              <w:rPr>
                <w:rFonts w:hint="eastAsia"/>
              </w:rPr>
              <w:t>token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必填</w:t>
            </w:r>
          </w:p>
        </w:tc>
      </w:tr>
      <w:tr w:rsidR="00516016" w:rsidTr="001D245D">
        <w:tc>
          <w:tcPr>
            <w:tcW w:w="2130" w:type="dxa"/>
            <w:vMerge/>
          </w:tcPr>
          <w:p w:rsidR="00516016" w:rsidRDefault="00516016" w:rsidP="001D245D"/>
        </w:tc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content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字节流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必填</w:t>
            </w:r>
          </w:p>
        </w:tc>
      </w:tr>
      <w:tr w:rsidR="00516016" w:rsidRPr="00593B2E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FE5574" w:rsidRDefault="00C46EFC" w:rsidP="00FE5574">
            <w:pPr>
              <w:rPr>
                <w:ins w:id="226" w:author="wuhao" w:date="2011-12-18T22:22:00Z"/>
              </w:rPr>
            </w:pPr>
            <w:r>
              <w:rPr>
                <w:rFonts w:hint="eastAsia"/>
              </w:rPr>
              <w:t>pic</w:t>
            </w:r>
            <w:r w:rsidR="00516016">
              <w:t>K</w:t>
            </w:r>
            <w:r w:rsidR="00516016">
              <w:rPr>
                <w:rFonts w:hint="eastAsia"/>
              </w:rPr>
              <w:t>ey</w:t>
            </w:r>
            <w:ins w:id="227" w:author="wuhao" w:date="2011-12-18T22:22:00Z">
              <w:r w:rsidR="00FE5574">
                <w:rPr>
                  <w:rFonts w:hint="eastAsia"/>
                </w:rPr>
                <w:t xml:space="preserve"> soud</w:t>
              </w:r>
              <w:r w:rsidR="00FE5574">
                <w:t>K</w:t>
              </w:r>
              <w:r w:rsidR="00FE5574">
                <w:rPr>
                  <w:rFonts w:hint="eastAsia"/>
                </w:rPr>
                <w:t>ey</w:t>
              </w:r>
              <w:r w:rsidR="00FE5574">
                <w:rPr>
                  <w:rFonts w:hint="eastAsia"/>
                </w:rPr>
                <w:t>、</w:t>
              </w:r>
              <w:r w:rsidR="00FE5574">
                <w:rPr>
                  <w:rFonts w:hint="eastAsia"/>
                </w:rPr>
                <w:t>type</w:t>
              </w:r>
              <w:r w:rsidR="00FE5574">
                <w:rPr>
                  <w:rFonts w:hint="eastAsia"/>
                </w:rPr>
                <w:t>、</w:t>
              </w:r>
              <w:r w:rsidR="00FE5574">
                <w:rPr>
                  <w:rFonts w:hint="eastAsia"/>
                </w:rPr>
                <w:t>tinyKey</w:t>
              </w:r>
              <w:r w:rsidR="00FE5574">
                <w:rPr>
                  <w:rFonts w:hint="eastAsia"/>
                </w:rPr>
                <w:t>。统一将富媒体的类型和截图的名字返回，实现一次传递。</w:t>
              </w:r>
            </w:ins>
          </w:p>
          <w:p w:rsidR="00516016" w:rsidRDefault="00FE5574" w:rsidP="00FE5574">
            <w:ins w:id="228" w:author="wuhao" w:date="2011-12-18T22:22:00Z">
              <w:r>
                <w:t>T</w:t>
              </w:r>
              <w:r>
                <w:rPr>
                  <w:rFonts w:hint="eastAsia"/>
                </w:rPr>
                <w:t>ype=0</w:t>
              </w:r>
              <w:r>
                <w:rPr>
                  <w:rFonts w:hint="eastAsia"/>
                </w:rPr>
                <w:t>音频，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图片</w:t>
              </w:r>
              <w:r>
                <w:rPr>
                  <w:rFonts w:hint="eastAsia"/>
                </w:rPr>
                <w:t xml:space="preserve"> 2 flash 3 </w:t>
              </w:r>
              <w:r>
                <w:rPr>
                  <w:rFonts w:hint="eastAsia"/>
                </w:rPr>
                <w:t>视频</w:t>
              </w:r>
            </w:ins>
          </w:p>
        </w:tc>
      </w:tr>
      <w:tr w:rsidR="00516016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516016" w:rsidRDefault="00516016" w:rsidP="001D245D"/>
        </w:tc>
      </w:tr>
      <w:tr w:rsidR="00516016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516016" w:rsidRDefault="00516016" w:rsidP="001D245D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516016" w:rsidRDefault="00516016" w:rsidP="001D245D">
            <w:r>
              <w:rPr>
                <w:rFonts w:hint="eastAsia"/>
              </w:rPr>
              <w:t>{</w:t>
            </w:r>
          </w:p>
          <w:p w:rsidR="00516016" w:rsidRDefault="00516016" w:rsidP="001D245D">
            <w:r>
              <w:tab/>
              <w:t>"data": {</w:t>
            </w:r>
          </w:p>
          <w:p w:rsidR="00516016" w:rsidRDefault="00516016" w:rsidP="001D245D">
            <w:pPr>
              <w:ind w:firstLineChars="200" w:firstLine="420"/>
              <w:rPr>
                <w:ins w:id="229" w:author="wuhao" w:date="2011-12-18T22:23:00Z"/>
              </w:rPr>
            </w:pPr>
            <w:r>
              <w:t>“</w:t>
            </w:r>
            <w:r>
              <w:rPr>
                <w:rFonts w:hint="eastAsia"/>
              </w:rPr>
              <w:t>key</w:t>
            </w:r>
            <w:r>
              <w:t>”</w:t>
            </w:r>
            <w:r w:rsidR="00C46EFC">
              <w:rPr>
                <w:rFonts w:hint="eastAsia"/>
              </w:rPr>
              <w:t>:pic</w:t>
            </w:r>
            <w:r>
              <w:rPr>
                <w:rFonts w:hint="eastAsia"/>
              </w:rPr>
              <w:t>key</w:t>
            </w:r>
          </w:p>
          <w:p w:rsidR="00FE5574" w:rsidRDefault="00FE5574" w:rsidP="00FE5574">
            <w:pPr>
              <w:ind w:firstLineChars="200" w:firstLine="420"/>
              <w:rPr>
                <w:ins w:id="230" w:author="wuhao" w:date="2011-12-18T22:23:00Z"/>
              </w:rPr>
            </w:pPr>
            <w:ins w:id="231" w:author="wuhao" w:date="2011-12-18T22:23:00Z">
              <w:r>
                <w:t>“</w:t>
              </w:r>
              <w:r>
                <w:rPr>
                  <w:rFonts w:hint="eastAsia"/>
                </w:rPr>
                <w:t>type</w:t>
              </w:r>
              <w:r>
                <w:t>”</w:t>
              </w:r>
              <w:r>
                <w:rPr>
                  <w:rFonts w:hint="eastAsia"/>
                </w:rPr>
                <w:t>:0,</w:t>
              </w:r>
            </w:ins>
          </w:p>
          <w:p w:rsidR="00FE5574" w:rsidRDefault="00FE5574" w:rsidP="00FE5574">
            <w:pPr>
              <w:ind w:firstLineChars="200" w:firstLine="420"/>
              <w:rPr>
                <w:ins w:id="232" w:author="wuhao" w:date="2011-12-18T22:23:00Z"/>
              </w:rPr>
            </w:pPr>
            <w:ins w:id="233" w:author="wuhao" w:date="2011-12-18T22:23:00Z">
              <w:r>
                <w:t>“</w:t>
              </w:r>
              <w:r>
                <w:rPr>
                  <w:rFonts w:hint="eastAsia"/>
                </w:rPr>
                <w:t>tinyKey</w:t>
              </w:r>
              <w:r>
                <w:t>”</w:t>
              </w:r>
              <w:r>
                <w:rPr>
                  <w:rFonts w:hint="eastAsia"/>
                </w:rPr>
                <w:t>:</w:t>
              </w:r>
            </w:ins>
          </w:p>
          <w:p w:rsidR="00FE5574" w:rsidRPr="00FE5574" w:rsidRDefault="00FE5574" w:rsidP="001D245D">
            <w:pPr>
              <w:ind w:firstLineChars="200" w:firstLine="420"/>
            </w:pPr>
          </w:p>
          <w:p w:rsidR="00516016" w:rsidRDefault="00516016" w:rsidP="001D245D">
            <w:pPr>
              <w:ind w:firstLineChars="200" w:firstLine="420"/>
            </w:pPr>
            <w:r>
              <w:t>},</w:t>
            </w:r>
          </w:p>
          <w:p w:rsidR="00516016" w:rsidRDefault="00516016" w:rsidP="001D245D">
            <w:r>
              <w:tab/>
              <w:t>"msg": "",</w:t>
            </w:r>
          </w:p>
          <w:p w:rsidR="00516016" w:rsidRDefault="00516016" w:rsidP="001D245D">
            <w:r>
              <w:tab/>
              <w:t>"status": 0</w:t>
            </w:r>
          </w:p>
          <w:p w:rsidR="00516016" w:rsidRDefault="00516016" w:rsidP="001D245D">
            <w:r>
              <w:t>}</w:t>
            </w:r>
          </w:p>
          <w:p w:rsidR="00516016" w:rsidRDefault="00516016" w:rsidP="001D245D"/>
          <w:p w:rsidR="00516016" w:rsidRDefault="00516016" w:rsidP="001D245D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516016" w:rsidRDefault="00516016" w:rsidP="001D245D">
            <w:r>
              <w:t>{</w:t>
            </w:r>
          </w:p>
          <w:p w:rsidR="00516016" w:rsidRDefault="00516016" w:rsidP="001D245D">
            <w:r>
              <w:tab/>
              <w:t>"data": {},</w:t>
            </w:r>
          </w:p>
          <w:p w:rsidR="00516016" w:rsidRDefault="00516016" w:rsidP="001D245D">
            <w:r>
              <w:tab/>
              <w:t>"msg": " Error Infor ",</w:t>
            </w:r>
          </w:p>
          <w:p w:rsidR="00516016" w:rsidRDefault="00516016" w:rsidP="001D245D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516016" w:rsidRDefault="00516016" w:rsidP="001D245D">
            <w:r>
              <w:t>}</w:t>
            </w:r>
          </w:p>
        </w:tc>
      </w:tr>
      <w:tr w:rsidR="00516016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516016" w:rsidRDefault="00516016" w:rsidP="001D245D"/>
        </w:tc>
      </w:tr>
    </w:tbl>
    <w:p w:rsidR="00516016" w:rsidRDefault="00516016"/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16016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516016" w:rsidRDefault="00516016" w:rsidP="001D245D">
            <w:r>
              <w:rPr>
                <w:rFonts w:hint="eastAsia"/>
              </w:rPr>
              <w:t>http://</w:t>
            </w:r>
            <w:ins w:id="234" w:author="wuhao" w:date="2011-12-20T13:22:00Z">
              <w:r w:rsidR="006E5F5D">
                <w:rPr>
                  <w:rFonts w:hint="eastAsia"/>
                </w:rPr>
                <w:t>m.</w:t>
              </w:r>
            </w:ins>
            <w:r>
              <w:rPr>
                <w:rFonts w:hint="eastAsia"/>
              </w:rPr>
              <w:t>fengxiafei.com/</w:t>
            </w:r>
            <w:r w:rsidRPr="00593B2E">
              <w:rPr>
                <w:rFonts w:hint="eastAsia"/>
                <w:highlight w:val="yellow"/>
              </w:rPr>
              <w:t>mb</w:t>
            </w:r>
            <w:r>
              <w:rPr>
                <w:rFonts w:hint="eastAsia"/>
              </w:rPr>
              <w:t>/</w:t>
            </w:r>
            <w:ins w:id="235" w:author="wuhao" w:date="2011-12-18T15:03:00Z">
              <w:r w:rsidR="006F1761" w:rsidRPr="005B2D37">
                <w:t>dynamic</w:t>
              </w:r>
              <w:r w:rsidR="006F1761">
                <w:rPr>
                  <w:rFonts w:hint="eastAsia"/>
                </w:rPr>
                <w:t>/</w:t>
              </w:r>
            </w:ins>
            <w:r>
              <w:rPr>
                <w:rFonts w:hint="eastAsia"/>
              </w:rPr>
              <w:t>m_</w:t>
            </w:r>
            <w:r w:rsidR="00C46EFC">
              <w:rPr>
                <w:rFonts w:hint="eastAsia"/>
              </w:rPr>
              <w:t>flash</w:t>
            </w:r>
            <w:ins w:id="236" w:author="wuhao" w:date="2011-12-19T00:27:00Z">
              <w:r w:rsidR="00987178">
                <w:rPr>
                  <w:rFonts w:hint="eastAsia"/>
                </w:rPr>
                <w:t>U</w:t>
              </w:r>
            </w:ins>
            <w:del w:id="237" w:author="wuhao" w:date="2011-12-19T00:27:00Z">
              <w:r w:rsidDel="00987178">
                <w:rPr>
                  <w:rFonts w:hint="eastAsia"/>
                </w:rPr>
                <w:delText>u</w:delText>
              </w:r>
            </w:del>
            <w:r>
              <w:rPr>
                <w:rFonts w:hint="eastAsia"/>
              </w:rPr>
              <w:t>pload.action</w:t>
            </w:r>
          </w:p>
        </w:tc>
      </w:tr>
      <w:tr w:rsidR="00516016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516016" w:rsidRDefault="00516016" w:rsidP="001D245D">
            <w:r>
              <w:rPr>
                <w:rFonts w:hint="eastAsia"/>
              </w:rPr>
              <w:t>POST</w:t>
            </w:r>
          </w:p>
        </w:tc>
      </w:tr>
      <w:tr w:rsidR="00516016" w:rsidTr="001D245D">
        <w:tc>
          <w:tcPr>
            <w:tcW w:w="2130" w:type="dxa"/>
            <w:vMerge w:val="restart"/>
          </w:tcPr>
          <w:p w:rsidR="00516016" w:rsidRDefault="00516016" w:rsidP="001D245D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参数变量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是否必填</w:t>
            </w:r>
          </w:p>
        </w:tc>
      </w:tr>
      <w:tr w:rsidR="00516016" w:rsidTr="001D245D">
        <w:tc>
          <w:tcPr>
            <w:tcW w:w="2130" w:type="dxa"/>
            <w:vMerge/>
          </w:tcPr>
          <w:p w:rsidR="00516016" w:rsidRDefault="00516016" w:rsidP="001D245D"/>
        </w:tc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token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全局固定的</w:t>
            </w:r>
            <w:r>
              <w:rPr>
                <w:rFonts w:hint="eastAsia"/>
              </w:rPr>
              <w:t>token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必填</w:t>
            </w:r>
          </w:p>
        </w:tc>
      </w:tr>
      <w:tr w:rsidR="00516016" w:rsidTr="001D245D">
        <w:tc>
          <w:tcPr>
            <w:tcW w:w="2130" w:type="dxa"/>
            <w:vMerge/>
          </w:tcPr>
          <w:p w:rsidR="00516016" w:rsidRDefault="00516016" w:rsidP="001D245D"/>
        </w:tc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content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字节流</w:t>
            </w:r>
          </w:p>
        </w:tc>
        <w:tc>
          <w:tcPr>
            <w:tcW w:w="2131" w:type="dxa"/>
          </w:tcPr>
          <w:p w:rsidR="00516016" w:rsidRDefault="00516016" w:rsidP="001D245D">
            <w:r>
              <w:rPr>
                <w:rFonts w:hint="eastAsia"/>
              </w:rPr>
              <w:t>必填</w:t>
            </w:r>
          </w:p>
        </w:tc>
      </w:tr>
      <w:tr w:rsidR="00516016" w:rsidRPr="00593B2E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lastRenderedPageBreak/>
              <w:t>返回数据</w:t>
            </w:r>
          </w:p>
        </w:tc>
        <w:tc>
          <w:tcPr>
            <w:tcW w:w="6392" w:type="dxa"/>
            <w:gridSpan w:val="3"/>
          </w:tcPr>
          <w:p w:rsidR="00FE5574" w:rsidRDefault="00C46EFC" w:rsidP="00FE5574">
            <w:pPr>
              <w:rPr>
                <w:ins w:id="238" w:author="wuhao" w:date="2011-12-18T22:22:00Z"/>
              </w:rPr>
            </w:pPr>
            <w:r>
              <w:rPr>
                <w:rFonts w:hint="eastAsia"/>
              </w:rPr>
              <w:t>flash</w:t>
            </w:r>
            <w:r w:rsidR="00516016">
              <w:t>K</w:t>
            </w:r>
            <w:r w:rsidR="00516016">
              <w:rPr>
                <w:rFonts w:hint="eastAsia"/>
              </w:rPr>
              <w:t>ey</w:t>
            </w:r>
            <w:ins w:id="239" w:author="wuhao" w:date="2011-12-18T22:22:00Z">
              <w:r w:rsidR="00FE5574">
                <w:rPr>
                  <w:rFonts w:hint="eastAsia"/>
                </w:rPr>
                <w:t xml:space="preserve"> soud</w:t>
              </w:r>
              <w:r w:rsidR="00FE5574">
                <w:t>K</w:t>
              </w:r>
              <w:r w:rsidR="00FE5574">
                <w:rPr>
                  <w:rFonts w:hint="eastAsia"/>
                </w:rPr>
                <w:t>ey</w:t>
              </w:r>
              <w:r w:rsidR="00FE5574">
                <w:rPr>
                  <w:rFonts w:hint="eastAsia"/>
                </w:rPr>
                <w:t>、</w:t>
              </w:r>
              <w:r w:rsidR="00FE5574">
                <w:rPr>
                  <w:rFonts w:hint="eastAsia"/>
                </w:rPr>
                <w:t>type</w:t>
              </w:r>
              <w:r w:rsidR="00FE5574">
                <w:rPr>
                  <w:rFonts w:hint="eastAsia"/>
                </w:rPr>
                <w:t>、</w:t>
              </w:r>
              <w:r w:rsidR="00FE5574">
                <w:rPr>
                  <w:rFonts w:hint="eastAsia"/>
                </w:rPr>
                <w:t>tinyKey</w:t>
              </w:r>
              <w:r w:rsidR="00FE5574">
                <w:rPr>
                  <w:rFonts w:hint="eastAsia"/>
                </w:rPr>
                <w:t>。统一将富媒体的类型和截图的名字返回，实现一次传递。</w:t>
              </w:r>
            </w:ins>
          </w:p>
          <w:p w:rsidR="00516016" w:rsidRDefault="00FE5574" w:rsidP="00FE5574">
            <w:ins w:id="240" w:author="wuhao" w:date="2011-12-18T22:22:00Z">
              <w:r>
                <w:t>T</w:t>
              </w:r>
              <w:r>
                <w:rPr>
                  <w:rFonts w:hint="eastAsia"/>
                </w:rPr>
                <w:t>ype=0</w:t>
              </w:r>
              <w:r>
                <w:rPr>
                  <w:rFonts w:hint="eastAsia"/>
                </w:rPr>
                <w:t>音频，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图片</w:t>
              </w:r>
              <w:r>
                <w:rPr>
                  <w:rFonts w:hint="eastAsia"/>
                </w:rPr>
                <w:t xml:space="preserve"> 2 flash 3 </w:t>
              </w:r>
              <w:r>
                <w:rPr>
                  <w:rFonts w:hint="eastAsia"/>
                </w:rPr>
                <w:t>视频</w:t>
              </w:r>
            </w:ins>
          </w:p>
        </w:tc>
      </w:tr>
      <w:tr w:rsidR="00516016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516016" w:rsidRDefault="00516016" w:rsidP="001D245D"/>
        </w:tc>
      </w:tr>
      <w:tr w:rsidR="00516016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516016" w:rsidRDefault="00516016" w:rsidP="001D245D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516016" w:rsidRDefault="00516016" w:rsidP="001D245D">
            <w:r>
              <w:rPr>
                <w:rFonts w:hint="eastAsia"/>
              </w:rPr>
              <w:t>{</w:t>
            </w:r>
          </w:p>
          <w:p w:rsidR="00516016" w:rsidRDefault="00516016" w:rsidP="001D245D">
            <w:r>
              <w:tab/>
              <w:t>"data": {</w:t>
            </w:r>
          </w:p>
          <w:p w:rsidR="00516016" w:rsidRDefault="00516016" w:rsidP="001D245D">
            <w:pPr>
              <w:ind w:firstLineChars="200" w:firstLine="420"/>
              <w:rPr>
                <w:ins w:id="241" w:author="wuhao" w:date="2011-12-18T22:23:00Z"/>
              </w:rPr>
            </w:pPr>
            <w:r>
              <w:t>“</w:t>
            </w:r>
            <w:r>
              <w:rPr>
                <w:rFonts w:hint="eastAsia"/>
              </w:rPr>
              <w:t>key</w:t>
            </w:r>
            <w:r>
              <w:t>”</w:t>
            </w:r>
            <w:r>
              <w:rPr>
                <w:rFonts w:hint="eastAsia"/>
              </w:rPr>
              <w:t>:</w:t>
            </w:r>
            <w:r w:rsidR="00C46EFC">
              <w:rPr>
                <w:rFonts w:hint="eastAsia"/>
              </w:rPr>
              <w:t xml:space="preserve"> flash</w:t>
            </w:r>
            <w:r w:rsidR="00C46EFC">
              <w:t>K</w:t>
            </w:r>
            <w:r w:rsidR="00C46EFC">
              <w:rPr>
                <w:rFonts w:hint="eastAsia"/>
              </w:rPr>
              <w:t>ey</w:t>
            </w:r>
          </w:p>
          <w:p w:rsidR="00FE5574" w:rsidRDefault="00FE5574" w:rsidP="00FE5574">
            <w:pPr>
              <w:ind w:firstLineChars="200" w:firstLine="420"/>
              <w:rPr>
                <w:ins w:id="242" w:author="wuhao" w:date="2011-12-18T22:23:00Z"/>
              </w:rPr>
            </w:pPr>
            <w:ins w:id="243" w:author="wuhao" w:date="2011-12-18T22:23:00Z">
              <w:r>
                <w:t>“</w:t>
              </w:r>
              <w:r>
                <w:rPr>
                  <w:rFonts w:hint="eastAsia"/>
                </w:rPr>
                <w:t>type</w:t>
              </w:r>
              <w:r>
                <w:t>”</w:t>
              </w:r>
              <w:r>
                <w:rPr>
                  <w:rFonts w:hint="eastAsia"/>
                </w:rPr>
                <w:t>:0,</w:t>
              </w:r>
            </w:ins>
          </w:p>
          <w:p w:rsidR="00FE5574" w:rsidRDefault="00FE5574" w:rsidP="00FE5574">
            <w:pPr>
              <w:ind w:firstLineChars="200" w:firstLine="420"/>
              <w:rPr>
                <w:ins w:id="244" w:author="wuhao" w:date="2011-12-18T22:23:00Z"/>
              </w:rPr>
            </w:pPr>
            <w:ins w:id="245" w:author="wuhao" w:date="2011-12-18T22:23:00Z">
              <w:r>
                <w:t>“</w:t>
              </w:r>
              <w:r>
                <w:rPr>
                  <w:rFonts w:hint="eastAsia"/>
                </w:rPr>
                <w:t>tinyKey</w:t>
              </w:r>
              <w:r>
                <w:t>”</w:t>
              </w:r>
              <w:r>
                <w:rPr>
                  <w:rFonts w:hint="eastAsia"/>
                </w:rPr>
                <w:t>:</w:t>
              </w:r>
            </w:ins>
          </w:p>
          <w:p w:rsidR="00FE5574" w:rsidRPr="00FE5574" w:rsidRDefault="00FE5574" w:rsidP="001D245D">
            <w:pPr>
              <w:ind w:firstLineChars="200" w:firstLine="420"/>
            </w:pPr>
          </w:p>
          <w:p w:rsidR="00516016" w:rsidRDefault="00516016" w:rsidP="001D245D">
            <w:pPr>
              <w:ind w:firstLineChars="200" w:firstLine="420"/>
            </w:pPr>
            <w:r>
              <w:t>},</w:t>
            </w:r>
          </w:p>
          <w:p w:rsidR="00516016" w:rsidRDefault="00516016" w:rsidP="001D245D">
            <w:r>
              <w:tab/>
              <w:t>"msg": "",</w:t>
            </w:r>
          </w:p>
          <w:p w:rsidR="00516016" w:rsidRDefault="00516016" w:rsidP="001D245D">
            <w:r>
              <w:tab/>
              <w:t>"status": 0</w:t>
            </w:r>
          </w:p>
          <w:p w:rsidR="00516016" w:rsidRDefault="00516016" w:rsidP="001D245D">
            <w:r>
              <w:t>}</w:t>
            </w:r>
          </w:p>
          <w:p w:rsidR="00516016" w:rsidRDefault="00516016" w:rsidP="001D245D"/>
          <w:p w:rsidR="00516016" w:rsidRDefault="00516016" w:rsidP="001D245D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516016" w:rsidRDefault="00516016" w:rsidP="001D245D">
            <w:r>
              <w:t>{</w:t>
            </w:r>
          </w:p>
          <w:p w:rsidR="00516016" w:rsidRDefault="00516016" w:rsidP="001D245D">
            <w:r>
              <w:tab/>
              <w:t>"data": {},</w:t>
            </w:r>
          </w:p>
          <w:p w:rsidR="00516016" w:rsidRDefault="00516016" w:rsidP="001D245D">
            <w:r>
              <w:tab/>
              <w:t>"msg": " Error Infor ",</w:t>
            </w:r>
          </w:p>
          <w:p w:rsidR="00516016" w:rsidRDefault="00516016" w:rsidP="001D245D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516016" w:rsidRDefault="00516016" w:rsidP="001D245D">
            <w:r>
              <w:t>}</w:t>
            </w:r>
          </w:p>
        </w:tc>
      </w:tr>
      <w:tr w:rsidR="00516016" w:rsidTr="001D245D">
        <w:tc>
          <w:tcPr>
            <w:tcW w:w="2130" w:type="dxa"/>
          </w:tcPr>
          <w:p w:rsidR="00516016" w:rsidRDefault="00516016" w:rsidP="001D245D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516016" w:rsidRDefault="00516016" w:rsidP="001D245D"/>
        </w:tc>
      </w:tr>
    </w:tbl>
    <w:p w:rsidR="00516016" w:rsidRDefault="00516016"/>
    <w:p w:rsidR="00442742" w:rsidRDefault="00C81F2A">
      <w:r>
        <w:rPr>
          <w:rFonts w:hint="eastAsia"/>
        </w:rPr>
        <w:t>模板生成</w:t>
      </w:r>
    </w:p>
    <w:p w:rsidR="00C81F2A" w:rsidRPr="00442742" w:rsidRDefault="00C81F2A"/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81F2A" w:rsidTr="001D245D">
        <w:tc>
          <w:tcPr>
            <w:tcW w:w="2130" w:type="dxa"/>
          </w:tcPr>
          <w:p w:rsidR="00C81F2A" w:rsidRDefault="00C81F2A" w:rsidP="001D245D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C81F2A" w:rsidRDefault="00C81F2A" w:rsidP="001D245D">
            <w:r>
              <w:rPr>
                <w:rFonts w:hint="eastAsia"/>
              </w:rPr>
              <w:t>http://</w:t>
            </w:r>
            <w:ins w:id="246" w:author="wuhao" w:date="2011-12-20T13:22:00Z">
              <w:r w:rsidR="006E5F5D">
                <w:rPr>
                  <w:rFonts w:hint="eastAsia"/>
                </w:rPr>
                <w:t>m.</w:t>
              </w:r>
            </w:ins>
            <w:r>
              <w:rPr>
                <w:rFonts w:hint="eastAsia"/>
              </w:rPr>
              <w:t>fengxiafei.com/</w:t>
            </w:r>
            <w:r w:rsidRPr="00593B2E">
              <w:rPr>
                <w:rFonts w:hint="eastAsia"/>
                <w:highlight w:val="yellow"/>
              </w:rPr>
              <w:t>mb</w:t>
            </w:r>
            <w:r>
              <w:rPr>
                <w:rFonts w:hint="eastAsia"/>
              </w:rPr>
              <w:t>/</w:t>
            </w:r>
            <w:ins w:id="247" w:author="wuhao" w:date="2011-12-18T15:03:00Z">
              <w:r w:rsidR="006F1761" w:rsidRPr="005B2D37">
                <w:t>dynamic</w:t>
              </w:r>
              <w:r w:rsidR="006F1761">
                <w:rPr>
                  <w:rFonts w:hint="eastAsia"/>
                </w:rPr>
                <w:t>/</w:t>
              </w:r>
            </w:ins>
            <w:r>
              <w:rPr>
                <w:rFonts w:hint="eastAsia"/>
              </w:rPr>
              <w:t>m_upload</w:t>
            </w:r>
            <w:ins w:id="248" w:author="wuhao" w:date="2011-12-19T00:36:00Z">
              <w:r w:rsidR="00986A59">
                <w:rPr>
                  <w:rFonts w:hint="eastAsia"/>
                </w:rPr>
                <w:t>M</w:t>
              </w:r>
            </w:ins>
            <w:del w:id="249" w:author="wuhao" w:date="2011-12-19T00:36:00Z">
              <w:r w:rsidRPr="00C81F2A" w:rsidDel="00986A59">
                <w:rPr>
                  <w:rFonts w:hint="eastAsia"/>
                </w:rPr>
                <w:delText>m</w:delText>
              </w:r>
            </w:del>
            <w:r w:rsidRPr="00C81F2A">
              <w:rPr>
                <w:rFonts w:hint="eastAsia"/>
              </w:rPr>
              <w:t>edia</w:t>
            </w:r>
            <w:ins w:id="250" w:author="wuhao" w:date="2011-12-19T00:36:00Z">
              <w:r w:rsidR="00986A59">
                <w:rPr>
                  <w:rFonts w:hint="eastAsia"/>
                </w:rPr>
                <w:t>I</w:t>
              </w:r>
            </w:ins>
            <w:del w:id="251" w:author="wuhao" w:date="2011-12-19T00:36:00Z">
              <w:r w:rsidRPr="00C81F2A" w:rsidDel="00986A59">
                <w:rPr>
                  <w:rFonts w:hint="eastAsia"/>
                </w:rPr>
                <w:delText>i</w:delText>
              </w:r>
            </w:del>
            <w:r w:rsidRPr="00C81F2A">
              <w:rPr>
                <w:rFonts w:hint="eastAsia"/>
              </w:rPr>
              <w:t>nfo</w:t>
            </w:r>
            <w:r>
              <w:rPr>
                <w:rFonts w:hint="eastAsia"/>
              </w:rPr>
              <w:t>.action</w:t>
            </w:r>
          </w:p>
        </w:tc>
      </w:tr>
      <w:tr w:rsidR="00C81F2A" w:rsidTr="001D245D">
        <w:tc>
          <w:tcPr>
            <w:tcW w:w="2130" w:type="dxa"/>
          </w:tcPr>
          <w:p w:rsidR="00C81F2A" w:rsidRDefault="00C81F2A" w:rsidP="001D245D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C81F2A" w:rsidRDefault="00C81F2A" w:rsidP="001D245D">
            <w:r>
              <w:rPr>
                <w:rFonts w:hint="eastAsia"/>
              </w:rPr>
              <w:t>POST</w:t>
            </w:r>
          </w:p>
        </w:tc>
      </w:tr>
      <w:tr w:rsidR="00D11235" w:rsidTr="001D245D">
        <w:tc>
          <w:tcPr>
            <w:tcW w:w="2130" w:type="dxa"/>
            <w:vMerge w:val="restart"/>
          </w:tcPr>
          <w:p w:rsidR="00D11235" w:rsidRDefault="00D11235" w:rsidP="001D245D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:rsidR="00D11235" w:rsidRDefault="00D11235" w:rsidP="001D245D">
            <w:r>
              <w:rPr>
                <w:rFonts w:hint="eastAsia"/>
              </w:rPr>
              <w:t>参数变量</w:t>
            </w:r>
          </w:p>
        </w:tc>
        <w:tc>
          <w:tcPr>
            <w:tcW w:w="2131" w:type="dxa"/>
          </w:tcPr>
          <w:p w:rsidR="00D11235" w:rsidRDefault="00D11235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D11235" w:rsidRDefault="00D11235" w:rsidP="001D245D">
            <w:r>
              <w:rPr>
                <w:rFonts w:hint="eastAsia"/>
              </w:rPr>
              <w:t>是否必填</w:t>
            </w:r>
          </w:p>
        </w:tc>
      </w:tr>
      <w:tr w:rsidR="00D11235" w:rsidTr="001D245D">
        <w:tc>
          <w:tcPr>
            <w:tcW w:w="2130" w:type="dxa"/>
            <w:vMerge/>
          </w:tcPr>
          <w:p w:rsidR="00D11235" w:rsidRDefault="00D11235" w:rsidP="001D245D"/>
        </w:tc>
        <w:tc>
          <w:tcPr>
            <w:tcW w:w="2130" w:type="dxa"/>
          </w:tcPr>
          <w:p w:rsidR="00D11235" w:rsidRDefault="00D11235" w:rsidP="001D245D">
            <w:r>
              <w:rPr>
                <w:rFonts w:hint="eastAsia"/>
              </w:rPr>
              <w:t>token</w:t>
            </w:r>
          </w:p>
        </w:tc>
        <w:tc>
          <w:tcPr>
            <w:tcW w:w="2131" w:type="dxa"/>
          </w:tcPr>
          <w:p w:rsidR="00D11235" w:rsidRDefault="00D11235" w:rsidP="001D245D">
            <w:r>
              <w:rPr>
                <w:rFonts w:hint="eastAsia"/>
              </w:rPr>
              <w:t>全局固定的</w:t>
            </w:r>
            <w:r>
              <w:rPr>
                <w:rFonts w:hint="eastAsia"/>
              </w:rPr>
              <w:t>token</w:t>
            </w:r>
          </w:p>
        </w:tc>
        <w:tc>
          <w:tcPr>
            <w:tcW w:w="2131" w:type="dxa"/>
          </w:tcPr>
          <w:p w:rsidR="00D11235" w:rsidRDefault="00D11235" w:rsidP="001D245D">
            <w:r>
              <w:rPr>
                <w:rFonts w:hint="eastAsia"/>
              </w:rPr>
              <w:t>必填</w:t>
            </w:r>
          </w:p>
        </w:tc>
      </w:tr>
      <w:tr w:rsidR="006A1A00" w:rsidTr="001D245D">
        <w:tc>
          <w:tcPr>
            <w:tcW w:w="2130" w:type="dxa"/>
            <w:vMerge/>
          </w:tcPr>
          <w:p w:rsidR="006A1A00" w:rsidRDefault="006A1A00" w:rsidP="001D245D"/>
        </w:tc>
        <w:tc>
          <w:tcPr>
            <w:tcW w:w="2130" w:type="dxa"/>
          </w:tcPr>
          <w:p w:rsidR="006A1A00" w:rsidRDefault="009A5AD5" w:rsidP="001D245D">
            <w:ins w:id="252" w:author="wuhao" w:date="2011-12-18T17:04:00Z">
              <w:r>
                <w:rPr>
                  <w:rFonts w:hint="eastAsia"/>
                </w:rPr>
                <w:t>m</w:t>
              </w:r>
            </w:ins>
            <w:del w:id="253" w:author="wuhao" w:date="2011-12-18T17:04:00Z">
              <w:r w:rsidR="006A1A00" w:rsidDel="009A5AD5">
                <w:delText>M</w:delText>
              </w:r>
            </w:del>
            <w:r w:rsidR="006A1A00">
              <w:rPr>
                <w:rFonts w:hint="eastAsia"/>
              </w:rPr>
              <w:t>edia</w:t>
            </w:r>
            <w:ins w:id="254" w:author="wuhao" w:date="2011-12-19T00:35:00Z">
              <w:r w:rsidR="0010210C">
                <w:rPr>
                  <w:rFonts w:hint="eastAsia"/>
                </w:rPr>
                <w:t>C</w:t>
              </w:r>
            </w:ins>
            <w:del w:id="255" w:author="wuhao" w:date="2011-12-19T00:35:00Z">
              <w:r w:rsidR="006A1A00" w:rsidDel="0010210C">
                <w:rPr>
                  <w:rFonts w:hint="eastAsia"/>
                </w:rPr>
                <w:delText>c</w:delText>
              </w:r>
            </w:del>
            <w:r w:rsidR="006A1A00">
              <w:rPr>
                <w:rFonts w:hint="eastAsia"/>
              </w:rPr>
              <w:t>ontent</w:t>
            </w:r>
          </w:p>
        </w:tc>
        <w:tc>
          <w:tcPr>
            <w:tcW w:w="2131" w:type="dxa"/>
          </w:tcPr>
          <w:p w:rsidR="006A1A00" w:rsidRDefault="006A1A00" w:rsidP="001D245D">
            <w:r>
              <w:rPr>
                <w:rFonts w:hint="eastAsia"/>
              </w:rPr>
              <w:t>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</w:t>
            </w:r>
          </w:p>
        </w:tc>
        <w:tc>
          <w:tcPr>
            <w:tcW w:w="2131" w:type="dxa"/>
          </w:tcPr>
          <w:p w:rsidR="006A1A00" w:rsidRDefault="006A1A00" w:rsidP="001D245D">
            <w:r>
              <w:rPr>
                <w:rFonts w:hint="eastAsia"/>
              </w:rPr>
              <w:t>必填</w:t>
            </w:r>
          </w:p>
        </w:tc>
      </w:tr>
      <w:tr w:rsidR="00C81F2A" w:rsidRPr="00593B2E" w:rsidTr="001D245D">
        <w:tc>
          <w:tcPr>
            <w:tcW w:w="2130" w:type="dxa"/>
          </w:tcPr>
          <w:p w:rsidR="00C81F2A" w:rsidRDefault="00C81F2A" w:rsidP="001D245D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C81F2A" w:rsidRDefault="00D11235" w:rsidP="001D245D">
            <w:r>
              <w:t>M</w:t>
            </w:r>
            <w:r>
              <w:rPr>
                <w:rFonts w:hint="eastAsia"/>
              </w:rPr>
              <w:t xml:space="preserve">ediaKey </w:t>
            </w:r>
            <w:r>
              <w:rPr>
                <w:rFonts w:hint="eastAsia"/>
              </w:rPr>
              <w:t>和对应的</w:t>
            </w:r>
            <w:r>
              <w:rPr>
                <w:rFonts w:hint="eastAsia"/>
              </w:rPr>
              <w:t>url</w:t>
            </w:r>
          </w:p>
        </w:tc>
      </w:tr>
      <w:tr w:rsidR="00C81F2A" w:rsidTr="001D245D">
        <w:tc>
          <w:tcPr>
            <w:tcW w:w="2130" w:type="dxa"/>
          </w:tcPr>
          <w:p w:rsidR="00C81F2A" w:rsidRDefault="00C81F2A" w:rsidP="001D245D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C81F2A" w:rsidRDefault="006A1A00" w:rsidP="001D245D">
            <w:r>
              <w:t>M</w:t>
            </w:r>
            <w:r>
              <w:rPr>
                <w:rFonts w:hint="eastAsia"/>
              </w:rPr>
              <w:t>ediacontent</w:t>
            </w:r>
            <w:r>
              <w:rPr>
                <w:rFonts w:hint="eastAsia"/>
              </w:rPr>
              <w:t>格式为：</w:t>
            </w:r>
          </w:p>
          <w:p w:rsidR="006A1A00" w:rsidRDefault="009D7E8E" w:rsidP="001D245D">
            <w:r>
              <w:rPr>
                <w:rFonts w:hint="eastAsia"/>
              </w:rPr>
              <w:t>{</w:t>
            </w:r>
          </w:p>
          <w:p w:rsidR="006A1A00" w:rsidRDefault="006A1A00" w:rsidP="006A1A00">
            <w:pPr>
              <w:rPr>
                <w:ins w:id="256" w:author="wuhao" w:date="2011-12-18T15:13:00Z"/>
              </w:rPr>
            </w:pPr>
            <w:r>
              <w:t>"</w:t>
            </w:r>
            <w:r w:rsidRPr="002D7623">
              <w:rPr>
                <w:highlight w:val="yellow"/>
              </w:rPr>
              <w:t>total</w:t>
            </w:r>
            <w:ins w:id="257" w:author="wuhao" w:date="2011-12-19T00:01:00Z">
              <w:r w:rsidR="00D66C86">
                <w:rPr>
                  <w:rFonts w:hint="eastAsia"/>
                  <w:highlight w:val="yellow"/>
                </w:rPr>
                <w:t>C</w:t>
              </w:r>
            </w:ins>
            <w:del w:id="258" w:author="wuhao" w:date="2011-12-19T00:01:00Z">
              <w:r w:rsidRPr="002D7623" w:rsidDel="00D66C86">
                <w:rPr>
                  <w:highlight w:val="yellow"/>
                </w:rPr>
                <w:delText>c</w:delText>
              </w:r>
            </w:del>
            <w:r w:rsidRPr="002D7623">
              <w:rPr>
                <w:highlight w:val="yellow"/>
              </w:rPr>
              <w:t>ount</w:t>
            </w:r>
            <w:r>
              <w:t xml:space="preserve">": 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E03114" w:rsidRDefault="00E03114" w:rsidP="006A1A00">
            <w:ins w:id="259" w:author="wuhao" w:date="2011-12-18T15:13:00Z">
              <w:r>
                <w:t>"</w:t>
              </w:r>
              <w:r>
                <w:rPr>
                  <w:rFonts w:hint="eastAsia"/>
                </w:rPr>
                <w:t>title</w:t>
              </w:r>
              <w:r>
                <w:t xml:space="preserve">": </w:t>
              </w:r>
              <w:r>
                <w:rPr>
                  <w:rFonts w:hint="eastAsia"/>
                </w:rPr>
                <w:t>1</w:t>
              </w:r>
              <w:r>
                <w:t>,</w:t>
              </w:r>
            </w:ins>
          </w:p>
          <w:p w:rsidR="006A1A00" w:rsidRDefault="006A1A00" w:rsidP="006A1A00">
            <w:r>
              <w:tab/>
            </w:r>
            <w:r>
              <w:tab/>
              <w:t>"</w:t>
            </w:r>
            <w:r>
              <w:rPr>
                <w:rFonts w:hint="eastAsia"/>
              </w:rPr>
              <w:t>page</w:t>
            </w:r>
            <w:ins w:id="260" w:author="wuhao" w:date="2011-12-19T00:01:00Z">
              <w:r w:rsidR="00D66C86">
                <w:rPr>
                  <w:rFonts w:hint="eastAsia"/>
                </w:rPr>
                <w:t>L</w:t>
              </w:r>
            </w:ins>
            <w:del w:id="261" w:author="wuhao" w:date="2011-12-19T00:01:00Z">
              <w:r w:rsidDel="00D66C86">
                <w:delText>l</w:delText>
              </w:r>
            </w:del>
            <w:r>
              <w:t>ist": [{</w:t>
            </w:r>
          </w:p>
          <w:p w:rsidR="00C64C5F" w:rsidRDefault="006A1A00" w:rsidP="00C64C5F">
            <w:pPr>
              <w:ind w:firstLineChars="200" w:firstLine="420"/>
              <w:rPr>
                <w:ins w:id="262" w:author="wuhao" w:date="2011-12-18T22:29:00Z"/>
              </w:rPr>
            </w:pPr>
            <w:del w:id="263" w:author="wuhao" w:date="2011-12-20T13:24:00Z">
              <w:r w:rsidDel="00D71F7A">
                <w:tab/>
              </w:r>
              <w:r w:rsidDel="00D71F7A">
                <w:tab/>
              </w:r>
              <w:r w:rsidDel="00D71F7A">
                <w:tab/>
              </w:r>
            </w:del>
            <w:ins w:id="264" w:author="wuhao" w:date="2011-12-18T22:29:00Z">
              <w:r w:rsidR="00C64C5F">
                <w:t>“</w:t>
              </w:r>
              <w:r w:rsidR="00C64C5F">
                <w:rPr>
                  <w:rFonts w:hint="eastAsia"/>
                </w:rPr>
                <w:t>textContent</w:t>
              </w:r>
              <w:r w:rsidR="00C64C5F">
                <w:t>”</w:t>
              </w:r>
              <w:r w:rsidR="00C64C5F">
                <w:rPr>
                  <w:rFonts w:hint="eastAsia"/>
                </w:rPr>
                <w:t>:,</w:t>
              </w:r>
            </w:ins>
          </w:p>
          <w:p w:rsidR="00C64C5F" w:rsidRDefault="00C64C5F" w:rsidP="00C64C5F">
            <w:pPr>
              <w:ind w:firstLineChars="200" w:firstLine="420"/>
              <w:rPr>
                <w:ins w:id="265" w:author="wuhao" w:date="2011-12-18T22:29:00Z"/>
              </w:rPr>
            </w:pPr>
            <w:ins w:id="266" w:author="wuhao" w:date="2011-12-18T22:29:00Z">
              <w:r>
                <w:t>“</w:t>
              </w:r>
              <w:r>
                <w:rPr>
                  <w:rFonts w:hint="eastAsia"/>
                </w:rPr>
                <w:t>soundName</w:t>
              </w:r>
              <w:r>
                <w:t>”</w:t>
              </w:r>
              <w:r>
                <w:rPr>
                  <w:rFonts w:hint="eastAsia"/>
                </w:rPr>
                <w:t>:,</w:t>
              </w:r>
            </w:ins>
          </w:p>
          <w:p w:rsidR="00C64C5F" w:rsidRDefault="00C64C5F" w:rsidP="00C64C5F">
            <w:pPr>
              <w:ind w:firstLineChars="200" w:firstLine="420"/>
              <w:rPr>
                <w:ins w:id="267" w:author="wuhao" w:date="2011-12-18T22:29:00Z"/>
              </w:rPr>
            </w:pPr>
            <w:ins w:id="268" w:author="wuhao" w:date="2011-12-18T22:29:00Z">
              <w:r>
                <w:t>“</w:t>
              </w:r>
              <w:r>
                <w:rPr>
                  <w:rFonts w:hint="eastAsia"/>
                </w:rPr>
                <w:t>vedioName</w:t>
              </w:r>
              <w:r>
                <w:t>”</w:t>
              </w:r>
              <w:r>
                <w:rPr>
                  <w:rFonts w:hint="eastAsia"/>
                </w:rPr>
                <w:t>:</w:t>
              </w:r>
            </w:ins>
          </w:p>
          <w:p w:rsidR="00C64C5F" w:rsidRDefault="00C64C5F" w:rsidP="00C64C5F">
            <w:pPr>
              <w:ind w:firstLineChars="200" w:firstLine="420"/>
              <w:rPr>
                <w:ins w:id="269" w:author="wuhao" w:date="2011-12-18T22:29:00Z"/>
              </w:rPr>
            </w:pPr>
            <w:ins w:id="270" w:author="wuhao" w:date="2011-12-18T22:29:00Z">
              <w:r>
                <w:t>“</w:t>
              </w:r>
              <w:r>
                <w:rPr>
                  <w:rFonts w:hint="eastAsia"/>
                </w:rPr>
                <w:t>type</w:t>
              </w:r>
              <w:r>
                <w:t>”</w:t>
              </w:r>
              <w:r>
                <w:rPr>
                  <w:rFonts w:hint="eastAsia"/>
                </w:rPr>
                <w:t>:,</w:t>
              </w:r>
            </w:ins>
          </w:p>
          <w:p w:rsidR="006A1A00" w:rsidDel="00C64C5F" w:rsidRDefault="00C64C5F" w:rsidP="00C64C5F">
            <w:pPr>
              <w:ind w:firstLineChars="200" w:firstLine="420"/>
              <w:rPr>
                <w:del w:id="271" w:author="wuhao" w:date="2011-12-18T22:29:00Z"/>
              </w:rPr>
            </w:pPr>
            <w:ins w:id="272" w:author="wuhao" w:date="2011-12-18T22:29:00Z">
              <w:r>
                <w:t>“</w:t>
              </w:r>
              <w:r>
                <w:rPr>
                  <w:rFonts w:hint="eastAsia"/>
                </w:rPr>
                <w:t>tinyName</w:t>
              </w:r>
              <w:r>
                <w:t>”</w:t>
              </w:r>
              <w:r>
                <w:rPr>
                  <w:rFonts w:hint="eastAsia"/>
                </w:rPr>
                <w:t>:</w:t>
              </w:r>
            </w:ins>
            <w:del w:id="273" w:author="wuhao" w:date="2011-12-18T22:29:00Z">
              <w:r w:rsidR="006A1A00" w:rsidDel="00C64C5F">
                <w:delText>“</w:delText>
              </w:r>
              <w:r w:rsidR="006A1A00" w:rsidDel="00C64C5F">
                <w:rPr>
                  <w:rFonts w:hint="eastAsia"/>
                </w:rPr>
                <w:delText>title</w:delText>
              </w:r>
              <w:r w:rsidR="006A1A00" w:rsidDel="00C64C5F">
                <w:delText>”</w:delText>
              </w:r>
              <w:r w:rsidR="006A1A00" w:rsidDel="00C64C5F">
                <w:rPr>
                  <w:rFonts w:hint="eastAsia"/>
                </w:rPr>
                <w:delText>:,</w:delText>
              </w:r>
            </w:del>
          </w:p>
          <w:p w:rsidR="006A1A00" w:rsidDel="00C64C5F" w:rsidRDefault="006A1A00" w:rsidP="006A1A00">
            <w:pPr>
              <w:ind w:firstLineChars="200" w:firstLine="420"/>
              <w:rPr>
                <w:del w:id="274" w:author="wuhao" w:date="2011-12-18T22:29:00Z"/>
              </w:rPr>
            </w:pPr>
            <w:del w:id="275" w:author="wuhao" w:date="2011-12-18T22:29:00Z">
              <w:r w:rsidDel="00C64C5F">
                <w:delText>“</w:delText>
              </w:r>
              <w:r w:rsidDel="00C64C5F">
                <w:rPr>
                  <w:rFonts w:hint="eastAsia"/>
                </w:rPr>
                <w:delText>textcontent</w:delText>
              </w:r>
              <w:r w:rsidDel="00C64C5F">
                <w:delText>”</w:delText>
              </w:r>
              <w:r w:rsidDel="00C64C5F">
                <w:rPr>
                  <w:rFonts w:hint="eastAsia"/>
                </w:rPr>
                <w:delText>:,</w:delText>
              </w:r>
            </w:del>
          </w:p>
          <w:p w:rsidR="006A1A00" w:rsidDel="00C64C5F" w:rsidRDefault="006A1A00" w:rsidP="006A1A00">
            <w:pPr>
              <w:ind w:firstLineChars="200" w:firstLine="420"/>
              <w:rPr>
                <w:del w:id="276" w:author="wuhao" w:date="2011-12-18T22:29:00Z"/>
              </w:rPr>
            </w:pPr>
            <w:del w:id="277" w:author="wuhao" w:date="2011-12-18T22:29:00Z">
              <w:r w:rsidDel="00C64C5F">
                <w:delText>“</w:delText>
              </w:r>
              <w:r w:rsidDel="00C64C5F">
                <w:rPr>
                  <w:rFonts w:hint="eastAsia"/>
                </w:rPr>
                <w:delText>soundkey</w:delText>
              </w:r>
              <w:r w:rsidDel="00C64C5F">
                <w:delText>”</w:delText>
              </w:r>
              <w:r w:rsidDel="00C64C5F">
                <w:rPr>
                  <w:rFonts w:hint="eastAsia"/>
                </w:rPr>
                <w:delText>:,</w:delText>
              </w:r>
            </w:del>
          </w:p>
          <w:p w:rsidR="006A1A00" w:rsidRDefault="006A1A00" w:rsidP="006A1A00">
            <w:pPr>
              <w:ind w:firstLineChars="200" w:firstLine="420"/>
            </w:pPr>
            <w:del w:id="278" w:author="wuhao" w:date="2011-12-18T22:29:00Z">
              <w:r w:rsidDel="00C64C5F">
                <w:lastRenderedPageBreak/>
                <w:delText>“</w:delText>
              </w:r>
              <w:r w:rsidDel="00C64C5F">
                <w:rPr>
                  <w:rFonts w:hint="eastAsia"/>
                </w:rPr>
                <w:delText>vediokey</w:delText>
              </w:r>
              <w:r w:rsidDel="00C64C5F">
                <w:delText>”</w:delText>
              </w:r>
              <w:r w:rsidDel="00C64C5F">
                <w:rPr>
                  <w:rFonts w:hint="eastAsia"/>
                </w:rPr>
                <w:delText>:</w:delText>
              </w:r>
            </w:del>
          </w:p>
          <w:p w:rsidR="006A1A00" w:rsidRDefault="009D7E8E" w:rsidP="006A1A00">
            <w:r>
              <w:tab/>
            </w:r>
            <w:r>
              <w:tab/>
              <w:t>}</w:t>
            </w:r>
            <w:r w:rsidR="006A1A00">
              <w:t>]</w:t>
            </w:r>
          </w:p>
          <w:p w:rsidR="006A1A00" w:rsidRDefault="009D7E8E" w:rsidP="001D245D">
            <w:r>
              <w:rPr>
                <w:rFonts w:hint="eastAsia"/>
              </w:rPr>
              <w:t>}</w:t>
            </w:r>
          </w:p>
        </w:tc>
      </w:tr>
      <w:tr w:rsidR="00C81F2A" w:rsidTr="001D245D">
        <w:tc>
          <w:tcPr>
            <w:tcW w:w="2130" w:type="dxa"/>
          </w:tcPr>
          <w:p w:rsidR="00C81F2A" w:rsidRDefault="00C81F2A" w:rsidP="001D245D">
            <w:r>
              <w:rPr>
                <w:rFonts w:hint="eastAsia"/>
              </w:rPr>
              <w:lastRenderedPageBreak/>
              <w:t>返回格式说明</w:t>
            </w:r>
          </w:p>
        </w:tc>
        <w:tc>
          <w:tcPr>
            <w:tcW w:w="6392" w:type="dxa"/>
            <w:gridSpan w:val="3"/>
          </w:tcPr>
          <w:p w:rsidR="00C81F2A" w:rsidRDefault="00C81F2A" w:rsidP="001D245D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C81F2A" w:rsidRDefault="00C81F2A" w:rsidP="001D245D">
            <w:r>
              <w:rPr>
                <w:rFonts w:hint="eastAsia"/>
              </w:rPr>
              <w:t>{</w:t>
            </w:r>
          </w:p>
          <w:p w:rsidR="00C81F2A" w:rsidRDefault="00C81F2A" w:rsidP="001D245D">
            <w:r>
              <w:tab/>
              <w:t>"data": {</w:t>
            </w:r>
          </w:p>
          <w:p w:rsidR="00C81F2A" w:rsidRDefault="00C81F2A" w:rsidP="001D245D">
            <w:pPr>
              <w:ind w:firstLineChars="200" w:firstLine="420"/>
            </w:pPr>
            <w:r>
              <w:t>“</w:t>
            </w:r>
            <w:r w:rsidR="002E1881">
              <w:rPr>
                <w:rFonts w:hint="eastAsia"/>
              </w:rPr>
              <w:t>media</w:t>
            </w:r>
            <w:ins w:id="279" w:author="wuhao" w:date="2011-12-19T00:42:00Z">
              <w:r w:rsidR="00986A59">
                <w:rPr>
                  <w:rFonts w:hint="eastAsia"/>
                </w:rPr>
                <w:t>K</w:t>
              </w:r>
            </w:ins>
            <w:del w:id="280" w:author="wuhao" w:date="2011-12-19T00:42:00Z">
              <w:r w:rsidDel="00986A59">
                <w:rPr>
                  <w:rFonts w:hint="eastAsia"/>
                </w:rPr>
                <w:delText>k</w:delText>
              </w:r>
            </w:del>
            <w:r>
              <w:rPr>
                <w:rFonts w:hint="eastAsia"/>
              </w:rPr>
              <w:t>ey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 w:rsidR="002E1881">
              <w:rPr>
                <w:rFonts w:hint="eastAsia"/>
              </w:rPr>
              <w:t>mediakey,</w:t>
            </w:r>
          </w:p>
          <w:p w:rsidR="002E1881" w:rsidRDefault="002E1881" w:rsidP="001D245D">
            <w:pPr>
              <w:ind w:firstLineChars="200" w:firstLine="420"/>
            </w:pPr>
            <w:r>
              <w:t>“</w:t>
            </w:r>
            <w:del w:id="281" w:author="wuhao" w:date="2011-12-18T15:13:00Z">
              <w:r w:rsidDel="00E03114">
                <w:rPr>
                  <w:rFonts w:hint="eastAsia"/>
                </w:rPr>
                <w:delText>mediakey</w:delText>
              </w:r>
            </w:del>
            <w:ins w:id="282" w:author="wuhao" w:date="2011-12-18T15:13:00Z">
              <w:r w:rsidR="00E03114">
                <w:rPr>
                  <w:rFonts w:hint="eastAsia"/>
                </w:rPr>
                <w:t>url</w:t>
              </w:r>
            </w:ins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http://fengxiafei.com/</w:t>
            </w:r>
            <w:r w:rsidR="009E7551">
              <w:rPr>
                <w:rFonts w:hint="eastAsia"/>
              </w:rPr>
              <w:t>mb/</w:t>
            </w:r>
            <w:r w:rsidRPr="002E1881">
              <w:rPr>
                <w:rFonts w:hint="eastAsia"/>
              </w:rPr>
              <w:t>d</w:t>
            </w:r>
            <w:r w:rsidRPr="002E1881">
              <w:t>ynamic</w:t>
            </w:r>
            <w:r w:rsidRPr="002E1881">
              <w:rPr>
                <w:rFonts w:hint="eastAsia"/>
              </w:rPr>
              <w:t>/getContent</w:t>
            </w:r>
            <w:r>
              <w:rPr>
                <w:rFonts w:hint="eastAsia"/>
              </w:rPr>
              <w:t>.action</w:t>
            </w:r>
            <w:r w:rsidRPr="002E1881">
              <w:rPr>
                <w:rFonts w:hint="eastAsia"/>
              </w:rPr>
              <w:t>?id=</w:t>
            </w:r>
            <w:r>
              <w:rPr>
                <w:rFonts w:hint="eastAsia"/>
              </w:rPr>
              <w:t xml:space="preserve"> mediakey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81F2A" w:rsidRDefault="00C81F2A" w:rsidP="001D245D">
            <w:pPr>
              <w:ind w:firstLineChars="200" w:firstLine="420"/>
            </w:pPr>
            <w:r>
              <w:t>},</w:t>
            </w:r>
          </w:p>
          <w:p w:rsidR="00C81F2A" w:rsidRDefault="00C81F2A" w:rsidP="001D245D">
            <w:r>
              <w:tab/>
              <w:t>"msg": "",</w:t>
            </w:r>
          </w:p>
          <w:p w:rsidR="00C81F2A" w:rsidRDefault="00C81F2A" w:rsidP="001D245D">
            <w:r>
              <w:tab/>
              <w:t>"status": 0</w:t>
            </w:r>
          </w:p>
          <w:p w:rsidR="00C81F2A" w:rsidRDefault="00C81F2A" w:rsidP="001D245D">
            <w:r>
              <w:t>}</w:t>
            </w:r>
          </w:p>
          <w:p w:rsidR="00C81F2A" w:rsidRDefault="00C81F2A" w:rsidP="001D245D"/>
          <w:p w:rsidR="00C81F2A" w:rsidRDefault="00C81F2A" w:rsidP="001D245D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C81F2A" w:rsidRDefault="00C81F2A" w:rsidP="001D245D">
            <w:r>
              <w:t>{</w:t>
            </w:r>
          </w:p>
          <w:p w:rsidR="00C81F2A" w:rsidRDefault="00C81F2A" w:rsidP="001D245D">
            <w:r>
              <w:tab/>
              <w:t>"data": {},</w:t>
            </w:r>
          </w:p>
          <w:p w:rsidR="00C81F2A" w:rsidRDefault="00C81F2A" w:rsidP="001D245D">
            <w:r>
              <w:tab/>
              <w:t>"msg": " Error Infor ",</w:t>
            </w:r>
          </w:p>
          <w:p w:rsidR="00C81F2A" w:rsidRDefault="00C81F2A" w:rsidP="001D245D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C81F2A" w:rsidRDefault="00C81F2A" w:rsidP="001D245D">
            <w:r>
              <w:t>}</w:t>
            </w:r>
          </w:p>
        </w:tc>
      </w:tr>
      <w:tr w:rsidR="00C81F2A" w:rsidTr="001D245D">
        <w:tc>
          <w:tcPr>
            <w:tcW w:w="2130" w:type="dxa"/>
          </w:tcPr>
          <w:p w:rsidR="00C81F2A" w:rsidRDefault="00C81F2A" w:rsidP="001D245D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C81F2A" w:rsidRDefault="00E03114" w:rsidP="001D245D">
            <w:ins w:id="283" w:author="wuhao" w:date="2011-12-18T15:13:00Z">
              <w:r>
                <w:rPr>
                  <w:rFonts w:hint="eastAsia"/>
                </w:rPr>
                <w:t>增加一个全局</w:t>
              </w:r>
              <w:r>
                <w:rPr>
                  <w:rFonts w:hint="eastAsia"/>
                </w:rPr>
                <w:t>title</w:t>
              </w:r>
              <w:r>
                <w:rPr>
                  <w:rFonts w:hint="eastAsia"/>
                </w:rPr>
                <w:t>，用作检索等</w:t>
              </w:r>
            </w:ins>
            <w:ins w:id="284" w:author="wuhao" w:date="2011-12-18T17:04:00Z">
              <w:r w:rsidR="00045A53">
                <w:rPr>
                  <w:rFonts w:hint="eastAsia"/>
                </w:rPr>
                <w:t>。如果是</w:t>
              </w:r>
            </w:ins>
            <w:ins w:id="285" w:author="wuhao" w:date="2011-12-18T17:05:00Z">
              <w:r w:rsidR="00045A53">
                <w:rPr>
                  <w:rFonts w:hint="eastAsia"/>
                </w:rPr>
                <w:t>一页，则分页</w:t>
              </w:r>
              <w:r w:rsidR="00045A53">
                <w:rPr>
                  <w:rFonts w:hint="eastAsia"/>
                </w:rPr>
                <w:t>title</w:t>
              </w:r>
              <w:r w:rsidR="00045A53">
                <w:rPr>
                  <w:rFonts w:hint="eastAsia"/>
                </w:rPr>
                <w:t>和总</w:t>
              </w:r>
              <w:r w:rsidR="00045A53">
                <w:rPr>
                  <w:rFonts w:hint="eastAsia"/>
                </w:rPr>
                <w:t>title</w:t>
              </w:r>
              <w:r w:rsidR="00045A53">
                <w:rPr>
                  <w:rFonts w:hint="eastAsia"/>
                </w:rPr>
                <w:t>一致</w:t>
              </w:r>
            </w:ins>
          </w:p>
        </w:tc>
      </w:tr>
    </w:tbl>
    <w:p w:rsidR="00DB4652" w:rsidRDefault="00DB4652"/>
    <w:p w:rsidR="00F744D6" w:rsidRDefault="00F744D6" w:rsidP="00F744D6">
      <w:r>
        <w:rPr>
          <w:rFonts w:hint="eastAsia"/>
        </w:rPr>
        <w:t>更新皮肤、彩码等信息</w:t>
      </w:r>
    </w:p>
    <w:p w:rsidR="00F744D6" w:rsidRPr="00442742" w:rsidRDefault="00F744D6" w:rsidP="00F744D6"/>
    <w:tbl>
      <w:tblPr>
        <w:tblStyle w:val="a5"/>
        <w:tblW w:w="0" w:type="auto"/>
        <w:tblLook w:val="04A0"/>
      </w:tblPr>
      <w:tblGrid>
        <w:gridCol w:w="327"/>
        <w:gridCol w:w="3338"/>
        <w:gridCol w:w="2560"/>
        <w:gridCol w:w="2297"/>
      </w:tblGrid>
      <w:tr w:rsidR="00F744D6" w:rsidTr="001D245D">
        <w:tc>
          <w:tcPr>
            <w:tcW w:w="2130" w:type="dxa"/>
          </w:tcPr>
          <w:p w:rsidR="00F744D6" w:rsidRDefault="00F744D6" w:rsidP="001D245D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F744D6" w:rsidRDefault="00F744D6" w:rsidP="00FE1D97">
            <w:r>
              <w:rPr>
                <w:rFonts w:hint="eastAsia"/>
              </w:rPr>
              <w:t>http://</w:t>
            </w:r>
            <w:ins w:id="286" w:author="wuhao" w:date="2011-12-20T13:22:00Z">
              <w:r w:rsidR="006E5F5D">
                <w:rPr>
                  <w:rFonts w:hint="eastAsia"/>
                </w:rPr>
                <w:t>m.</w:t>
              </w:r>
            </w:ins>
            <w:r>
              <w:rPr>
                <w:rFonts w:hint="eastAsia"/>
              </w:rPr>
              <w:t>fengxiafei.com/</w:t>
            </w:r>
            <w:r w:rsidRPr="00593B2E">
              <w:rPr>
                <w:rFonts w:hint="eastAsia"/>
                <w:highlight w:val="yellow"/>
              </w:rPr>
              <w:t>mb</w:t>
            </w:r>
            <w:r>
              <w:rPr>
                <w:rFonts w:hint="eastAsia"/>
              </w:rPr>
              <w:t>/</w:t>
            </w:r>
            <w:ins w:id="287" w:author="wuhao" w:date="2011-12-18T14:14:00Z">
              <w:r w:rsidR="00FE1D97" w:rsidRPr="002E1881">
                <w:rPr>
                  <w:rFonts w:hint="eastAsia"/>
                </w:rPr>
                <w:t xml:space="preserve"> d</w:t>
              </w:r>
              <w:r w:rsidR="00FE1D97" w:rsidRPr="002E1881">
                <w:t>ynamic</w:t>
              </w:r>
              <w:r w:rsidR="00FE1D97">
                <w:rPr>
                  <w:rFonts w:hint="eastAsia"/>
                </w:rPr>
                <w:t>/</w:t>
              </w:r>
            </w:ins>
            <w:r>
              <w:rPr>
                <w:rFonts w:hint="eastAsia"/>
              </w:rPr>
              <w:t>m_upload</w:t>
            </w:r>
            <w:ins w:id="288" w:author="wuhao" w:date="2011-12-19T00:45:00Z">
              <w:r w:rsidR="00E24213">
                <w:rPr>
                  <w:rFonts w:hint="eastAsia"/>
                </w:rPr>
                <w:t>C</w:t>
              </w:r>
            </w:ins>
            <w:del w:id="289" w:author="wuhao" w:date="2011-12-19T00:45:00Z">
              <w:r w:rsidDel="00E24213">
                <w:rPr>
                  <w:rFonts w:hint="eastAsia"/>
                </w:rPr>
                <w:delText>c</w:delText>
              </w:r>
            </w:del>
            <w:r>
              <w:rPr>
                <w:rFonts w:hint="eastAsia"/>
              </w:rPr>
              <w:t>ode</w:t>
            </w:r>
            <w:ins w:id="290" w:author="wuhao" w:date="2011-12-19T00:45:00Z">
              <w:r w:rsidR="00E24213">
                <w:rPr>
                  <w:rFonts w:hint="eastAsia"/>
                </w:rPr>
                <w:t>I</w:t>
              </w:r>
            </w:ins>
            <w:del w:id="291" w:author="wuhao" w:date="2011-12-19T00:45:00Z">
              <w:r w:rsidRPr="00C81F2A" w:rsidDel="00E24213">
                <w:rPr>
                  <w:rFonts w:hint="eastAsia"/>
                </w:rPr>
                <w:delText>i</w:delText>
              </w:r>
            </w:del>
            <w:r w:rsidRPr="00C81F2A">
              <w:rPr>
                <w:rFonts w:hint="eastAsia"/>
              </w:rPr>
              <w:t>nfo</w:t>
            </w:r>
            <w:r>
              <w:rPr>
                <w:rFonts w:hint="eastAsia"/>
              </w:rPr>
              <w:t>.action</w:t>
            </w:r>
          </w:p>
        </w:tc>
      </w:tr>
      <w:tr w:rsidR="00F744D6" w:rsidTr="001D245D">
        <w:tc>
          <w:tcPr>
            <w:tcW w:w="2130" w:type="dxa"/>
          </w:tcPr>
          <w:p w:rsidR="00F744D6" w:rsidRDefault="00F744D6" w:rsidP="001D245D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F744D6" w:rsidRDefault="00F744D6" w:rsidP="001D245D">
            <w:r>
              <w:rPr>
                <w:rFonts w:hint="eastAsia"/>
              </w:rPr>
              <w:t>POST</w:t>
            </w:r>
          </w:p>
        </w:tc>
      </w:tr>
      <w:tr w:rsidR="00F744D6" w:rsidTr="001D245D">
        <w:tc>
          <w:tcPr>
            <w:tcW w:w="2130" w:type="dxa"/>
            <w:vMerge w:val="restart"/>
          </w:tcPr>
          <w:p w:rsidR="00F744D6" w:rsidRDefault="00F744D6" w:rsidP="001D245D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:rsidR="00F744D6" w:rsidRDefault="00F744D6" w:rsidP="001D245D">
            <w:r>
              <w:rPr>
                <w:rFonts w:hint="eastAsia"/>
              </w:rPr>
              <w:t>参数变量</w:t>
            </w:r>
          </w:p>
        </w:tc>
        <w:tc>
          <w:tcPr>
            <w:tcW w:w="2131" w:type="dxa"/>
          </w:tcPr>
          <w:p w:rsidR="00F744D6" w:rsidRDefault="00F744D6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F744D6" w:rsidRDefault="00F744D6" w:rsidP="001D245D">
            <w:r>
              <w:rPr>
                <w:rFonts w:hint="eastAsia"/>
              </w:rPr>
              <w:t>是否必填</w:t>
            </w:r>
          </w:p>
        </w:tc>
      </w:tr>
      <w:tr w:rsidR="00F744D6" w:rsidTr="001D245D">
        <w:tc>
          <w:tcPr>
            <w:tcW w:w="2130" w:type="dxa"/>
            <w:vMerge/>
          </w:tcPr>
          <w:p w:rsidR="00F744D6" w:rsidRDefault="00F744D6" w:rsidP="001D245D"/>
        </w:tc>
        <w:tc>
          <w:tcPr>
            <w:tcW w:w="2130" w:type="dxa"/>
          </w:tcPr>
          <w:p w:rsidR="00F744D6" w:rsidRDefault="00F744D6" w:rsidP="001D245D">
            <w:r>
              <w:rPr>
                <w:rFonts w:hint="eastAsia"/>
              </w:rPr>
              <w:t>token</w:t>
            </w:r>
          </w:p>
        </w:tc>
        <w:tc>
          <w:tcPr>
            <w:tcW w:w="2131" w:type="dxa"/>
          </w:tcPr>
          <w:p w:rsidR="00F744D6" w:rsidRDefault="00F744D6" w:rsidP="001D245D">
            <w:r>
              <w:rPr>
                <w:rFonts w:hint="eastAsia"/>
              </w:rPr>
              <w:t>全局固定的</w:t>
            </w:r>
            <w:r>
              <w:rPr>
                <w:rFonts w:hint="eastAsia"/>
              </w:rPr>
              <w:t>token</w:t>
            </w:r>
          </w:p>
        </w:tc>
        <w:tc>
          <w:tcPr>
            <w:tcW w:w="2131" w:type="dxa"/>
          </w:tcPr>
          <w:p w:rsidR="00F744D6" w:rsidRDefault="00F744D6" w:rsidP="001D245D">
            <w:r>
              <w:rPr>
                <w:rFonts w:hint="eastAsia"/>
              </w:rPr>
              <w:t>必填</w:t>
            </w:r>
          </w:p>
        </w:tc>
      </w:tr>
      <w:tr w:rsidR="00F744D6" w:rsidTr="001D245D">
        <w:tc>
          <w:tcPr>
            <w:tcW w:w="2130" w:type="dxa"/>
            <w:vMerge/>
          </w:tcPr>
          <w:p w:rsidR="00F744D6" w:rsidRDefault="00F744D6" w:rsidP="001D245D"/>
        </w:tc>
        <w:tc>
          <w:tcPr>
            <w:tcW w:w="2130" w:type="dxa"/>
          </w:tcPr>
          <w:p w:rsidR="00F744D6" w:rsidRDefault="00956B13" w:rsidP="001D245D">
            <w:ins w:id="292" w:author="wuhao" w:date="2011-12-17T19:25:00Z">
              <w:r>
                <w:rPr>
                  <w:rFonts w:hint="eastAsia"/>
                </w:rPr>
                <w:t>m</w:t>
              </w:r>
            </w:ins>
            <w:del w:id="293" w:author="wuhao" w:date="2011-12-17T19:25:00Z">
              <w:r w:rsidR="00F744D6" w:rsidDel="00956B13">
                <w:delText>M</w:delText>
              </w:r>
            </w:del>
            <w:r w:rsidR="00F744D6">
              <w:rPr>
                <w:rFonts w:hint="eastAsia"/>
              </w:rPr>
              <w:t>ediaKey</w:t>
            </w:r>
          </w:p>
        </w:tc>
        <w:tc>
          <w:tcPr>
            <w:tcW w:w="2131" w:type="dxa"/>
          </w:tcPr>
          <w:p w:rsidR="00F744D6" w:rsidRDefault="00F744D6" w:rsidP="001D245D">
            <w:r>
              <w:rPr>
                <w:rFonts w:hint="eastAsia"/>
              </w:rPr>
              <w:t>生成二维码的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F744D6" w:rsidRDefault="00F744D6" w:rsidP="001D245D">
            <w:r>
              <w:rPr>
                <w:rFonts w:hint="eastAsia"/>
              </w:rPr>
              <w:t>必填</w:t>
            </w:r>
          </w:p>
        </w:tc>
      </w:tr>
      <w:tr w:rsidR="00F744D6" w:rsidTr="001D245D">
        <w:tc>
          <w:tcPr>
            <w:tcW w:w="2130" w:type="dxa"/>
            <w:vMerge/>
          </w:tcPr>
          <w:p w:rsidR="00F744D6" w:rsidRDefault="00F744D6" w:rsidP="001D245D"/>
        </w:tc>
        <w:tc>
          <w:tcPr>
            <w:tcW w:w="2130" w:type="dxa"/>
          </w:tcPr>
          <w:p w:rsidR="00F744D6" w:rsidRDefault="00F744D6" w:rsidP="00F744D6">
            <w:r>
              <w:rPr>
                <w:rFonts w:hint="eastAsia"/>
              </w:rPr>
              <w:t>code</w:t>
            </w:r>
            <w:ins w:id="294" w:author="wuhao" w:date="2011-12-19T00:45:00Z">
              <w:r w:rsidR="00E24213">
                <w:rPr>
                  <w:rFonts w:hint="eastAsia"/>
                </w:rPr>
                <w:t>A</w:t>
              </w:r>
            </w:ins>
            <w:del w:id="295" w:author="wuhao" w:date="2011-12-19T00:45:00Z">
              <w:r w:rsidDel="00E24213">
                <w:rPr>
                  <w:rFonts w:hint="eastAsia"/>
                </w:rPr>
                <w:delText>a</w:delText>
              </w:r>
            </w:del>
            <w:r>
              <w:rPr>
                <w:rFonts w:hint="eastAsia"/>
              </w:rPr>
              <w:t>ttribute</w:t>
            </w:r>
          </w:p>
        </w:tc>
        <w:tc>
          <w:tcPr>
            <w:tcW w:w="2131" w:type="dxa"/>
          </w:tcPr>
          <w:p w:rsidR="00F744D6" w:rsidRDefault="003C1BC6" w:rsidP="001D245D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F744D6" w:rsidRDefault="00F744D6" w:rsidP="001D245D">
            <w:r>
              <w:rPr>
                <w:rFonts w:hint="eastAsia"/>
              </w:rPr>
              <w:t>必填</w:t>
            </w:r>
          </w:p>
        </w:tc>
      </w:tr>
      <w:tr w:rsidR="00F744D6" w:rsidRPr="00593B2E" w:rsidTr="001D245D">
        <w:tc>
          <w:tcPr>
            <w:tcW w:w="2130" w:type="dxa"/>
          </w:tcPr>
          <w:p w:rsidR="00F744D6" w:rsidRDefault="00F744D6" w:rsidP="001D245D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F744D6" w:rsidRDefault="00245D2F" w:rsidP="001D245D">
            <w:r>
              <w:rPr>
                <w:rFonts w:hint="eastAsia"/>
              </w:rPr>
              <w:t>是否</w:t>
            </w:r>
            <w:r w:rsidR="00C54C1F">
              <w:rPr>
                <w:rFonts w:hint="eastAsia"/>
              </w:rPr>
              <w:t>更新成功</w:t>
            </w:r>
          </w:p>
        </w:tc>
      </w:tr>
      <w:tr w:rsidR="00F744D6" w:rsidTr="001D245D">
        <w:tc>
          <w:tcPr>
            <w:tcW w:w="2130" w:type="dxa"/>
          </w:tcPr>
          <w:p w:rsidR="00F744D6" w:rsidRDefault="00F744D6" w:rsidP="001D245D">
            <w:del w:id="296" w:author="wuhao" w:date="2011-12-21T11:59:00Z">
              <w:r w:rsidDel="00FE6B77">
                <w:rPr>
                  <w:rFonts w:hint="eastAsia"/>
                </w:rPr>
                <w:delText>返回</w:delText>
              </w:r>
            </w:del>
            <w:ins w:id="297" w:author="wuhao" w:date="2011-12-21T11:59:00Z">
              <w:r w:rsidR="00FE6B77">
                <w:rPr>
                  <w:rFonts w:hint="eastAsia"/>
                </w:rPr>
                <w:t>请</w:t>
              </w:r>
              <w:r w:rsidR="00FE6B77">
                <w:rPr>
                  <w:rFonts w:hint="eastAsia"/>
                </w:rPr>
                <w:lastRenderedPageBreak/>
                <w:t>求格式</w:t>
              </w:r>
            </w:ins>
            <w:r>
              <w:rPr>
                <w:rFonts w:hint="eastAsia"/>
              </w:rPr>
              <w:t>格式</w:t>
            </w:r>
          </w:p>
        </w:tc>
        <w:tc>
          <w:tcPr>
            <w:tcW w:w="6392" w:type="dxa"/>
            <w:gridSpan w:val="3"/>
          </w:tcPr>
          <w:p w:rsidR="00F744D6" w:rsidRDefault="00FE6B77" w:rsidP="001D245D">
            <w:ins w:id="298" w:author="wuhao" w:date="2011-12-21T11:59:00Z">
              <w:r>
                <w:rPr>
                  <w:rFonts w:hint="eastAsia"/>
                </w:rPr>
                <w:lastRenderedPageBreak/>
                <w:t>其中</w:t>
              </w:r>
              <w:r>
                <w:rPr>
                  <w:rFonts w:hint="eastAsia"/>
                </w:rPr>
                <w:t>codeAttribute</w:t>
              </w:r>
              <w:r>
                <w:rPr>
                  <w:rFonts w:hint="eastAsia"/>
                </w:rPr>
                <w:t>采用现有</w:t>
              </w:r>
              <w:r>
                <w:rPr>
                  <w:rFonts w:hint="eastAsia"/>
                </w:rPr>
                <w:t>base64</w:t>
              </w:r>
              <w:r>
                <w:rPr>
                  <w:rFonts w:hint="eastAsia"/>
                </w:rPr>
                <w:t>加密算法，加密后的字符串传递回来</w:t>
              </w:r>
            </w:ins>
          </w:p>
        </w:tc>
      </w:tr>
      <w:tr w:rsidR="00F744D6" w:rsidTr="001D245D">
        <w:tc>
          <w:tcPr>
            <w:tcW w:w="2130" w:type="dxa"/>
          </w:tcPr>
          <w:p w:rsidR="00F744D6" w:rsidRDefault="00F744D6" w:rsidP="001D245D">
            <w:r>
              <w:rPr>
                <w:rFonts w:hint="eastAsia"/>
              </w:rPr>
              <w:lastRenderedPageBreak/>
              <w:t>返回格式说明</w:t>
            </w:r>
          </w:p>
        </w:tc>
        <w:tc>
          <w:tcPr>
            <w:tcW w:w="6392" w:type="dxa"/>
            <w:gridSpan w:val="3"/>
          </w:tcPr>
          <w:p w:rsidR="00F744D6" w:rsidRDefault="00F744D6" w:rsidP="001D245D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F744D6" w:rsidRDefault="00F744D6" w:rsidP="001D245D">
            <w:r>
              <w:rPr>
                <w:rFonts w:hint="eastAsia"/>
              </w:rPr>
              <w:t>{</w:t>
            </w:r>
          </w:p>
          <w:p w:rsidR="00F744D6" w:rsidRDefault="00F744D6" w:rsidP="001D245D">
            <w:r>
              <w:tab/>
              <w:t>"data": {</w:t>
            </w:r>
          </w:p>
          <w:p w:rsidR="00F744D6" w:rsidRDefault="00F744D6" w:rsidP="001D245D">
            <w:pPr>
              <w:ind w:firstLineChars="200" w:firstLine="420"/>
            </w:pPr>
          </w:p>
          <w:p w:rsidR="00F744D6" w:rsidRDefault="00F744D6" w:rsidP="001D245D">
            <w:pPr>
              <w:ind w:firstLineChars="200" w:firstLine="420"/>
            </w:pPr>
            <w:r>
              <w:t>},</w:t>
            </w:r>
          </w:p>
          <w:p w:rsidR="00F744D6" w:rsidRDefault="00F744D6" w:rsidP="001D245D">
            <w:r>
              <w:tab/>
              <w:t>"msg": "",</w:t>
            </w:r>
          </w:p>
          <w:p w:rsidR="00F744D6" w:rsidRDefault="00F744D6" w:rsidP="001D245D">
            <w:r>
              <w:tab/>
              <w:t>"status": 0</w:t>
            </w:r>
          </w:p>
          <w:p w:rsidR="00F744D6" w:rsidRDefault="00F744D6" w:rsidP="001D245D">
            <w:r>
              <w:t>}</w:t>
            </w:r>
          </w:p>
          <w:p w:rsidR="00F744D6" w:rsidRDefault="00F744D6" w:rsidP="001D245D"/>
          <w:p w:rsidR="00F744D6" w:rsidRDefault="00F744D6" w:rsidP="001D245D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F744D6" w:rsidRDefault="00F744D6" w:rsidP="001D245D">
            <w:r>
              <w:t>{</w:t>
            </w:r>
          </w:p>
          <w:p w:rsidR="00F744D6" w:rsidRDefault="00F744D6" w:rsidP="001D245D">
            <w:r>
              <w:tab/>
              <w:t>"data": {},</w:t>
            </w:r>
          </w:p>
          <w:p w:rsidR="00F744D6" w:rsidRDefault="00F744D6" w:rsidP="001D245D">
            <w:r>
              <w:tab/>
              <w:t>"msg": " Error Infor ",</w:t>
            </w:r>
          </w:p>
          <w:p w:rsidR="00F744D6" w:rsidRDefault="00F744D6" w:rsidP="001D245D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F744D6" w:rsidRDefault="00F744D6" w:rsidP="001D245D">
            <w:r>
              <w:t>}</w:t>
            </w:r>
          </w:p>
        </w:tc>
      </w:tr>
      <w:tr w:rsidR="00F744D6" w:rsidTr="001D245D">
        <w:tc>
          <w:tcPr>
            <w:tcW w:w="2130" w:type="dxa"/>
          </w:tcPr>
          <w:p w:rsidR="00F744D6" w:rsidRDefault="00F744D6" w:rsidP="001D245D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F744D6" w:rsidRDefault="00336016" w:rsidP="001D245D">
            <w:r>
              <w:t>C</w:t>
            </w:r>
            <w:r>
              <w:rPr>
                <w:rFonts w:hint="eastAsia"/>
              </w:rPr>
              <w:t>odeattribute</w:t>
            </w:r>
            <w:r>
              <w:rPr>
                <w:rFonts w:hint="eastAsia"/>
              </w:rPr>
              <w:t>为：</w:t>
            </w:r>
            <w:r w:rsidRPr="007702A8">
              <w:t>id=$id&amp;t=$type&amp;c=$color&amp;s=$size&amp;h=$height&amp;w=$width&amp;l=$hasLogo&amp;bg=$hasBackGroud&amp;bgUrl=$backGroudUrl&amp;uid=$userid&amp;utype=utype&amp;ch=$channel&amp;mIn=$madeIn</w:t>
            </w:r>
          </w:p>
          <w:p w:rsidR="00336016" w:rsidRDefault="00336016" w:rsidP="001D245D">
            <w:r>
              <w:rPr>
                <w:rFonts w:hint="eastAsia"/>
              </w:rPr>
              <w:t>详情可参考</w:t>
            </w:r>
            <w:r>
              <w:rPr>
                <w:rFonts w:hint="eastAsia"/>
              </w:rPr>
              <w:t>feng-mb</w:t>
            </w:r>
            <w:r>
              <w:rPr>
                <w:rFonts w:hint="eastAsia"/>
              </w:rPr>
              <w:t>设计文档</w:t>
            </w:r>
          </w:p>
        </w:tc>
      </w:tr>
    </w:tbl>
    <w:p w:rsidR="00F744D6" w:rsidRDefault="00F744D6" w:rsidP="00F744D6"/>
    <w:p w:rsidR="008247BE" w:rsidRDefault="008247BE" w:rsidP="008247BE"/>
    <w:p w:rsidR="008247BE" w:rsidRDefault="008247BE" w:rsidP="008247BE">
      <w:pPr>
        <w:pStyle w:val="1"/>
      </w:pPr>
      <w:r>
        <w:rPr>
          <w:rFonts w:hint="eastAsia"/>
        </w:rPr>
        <w:t>扫码</w:t>
      </w:r>
    </w:p>
    <w:p w:rsidR="006F57E0" w:rsidRDefault="00A0312E" w:rsidP="006F57E0">
      <w:r>
        <w:rPr>
          <w:rFonts w:hint="eastAsia"/>
        </w:rPr>
        <w:t>流程：</w:t>
      </w:r>
    </w:p>
    <w:p w:rsidR="00707D38" w:rsidRDefault="00707D38" w:rsidP="006F57E0"/>
    <w:p w:rsidR="006F57E0" w:rsidRDefault="00A0312E" w:rsidP="00722DF5">
      <w:r>
        <w:rPr>
          <w:rFonts w:hint="eastAsia"/>
        </w:rPr>
        <w:t xml:space="preserve">1 </w:t>
      </w:r>
      <w:r>
        <w:rPr>
          <w:rFonts w:hint="eastAsia"/>
        </w:rPr>
        <w:t>扫码结果如果是</w:t>
      </w:r>
      <w:r>
        <w:rPr>
          <w:rFonts w:hint="eastAsia"/>
        </w:rPr>
        <w:t>url</w:t>
      </w:r>
      <w:r>
        <w:rPr>
          <w:rFonts w:hint="eastAsia"/>
        </w:rPr>
        <w:t>，且格式为如下类型，即</w:t>
      </w:r>
      <w:r>
        <w:rPr>
          <w:rFonts w:hint="eastAsia"/>
        </w:rPr>
        <w:t>uri</w:t>
      </w:r>
      <w:r>
        <w:rPr>
          <w:rFonts w:hint="eastAsia"/>
        </w:rPr>
        <w:t>为</w:t>
      </w:r>
      <w:r>
        <w:rPr>
          <w:rFonts w:hint="eastAsia"/>
        </w:rPr>
        <w:t>http://fengxiafei.com/</w:t>
      </w:r>
      <w:r w:rsidR="009E7551">
        <w:rPr>
          <w:rFonts w:hint="eastAsia"/>
        </w:rPr>
        <w:t>mb/</w:t>
      </w:r>
      <w:r w:rsidRPr="002E1881">
        <w:rPr>
          <w:rFonts w:hint="eastAsia"/>
        </w:rPr>
        <w:t>d</w:t>
      </w:r>
      <w:r w:rsidRPr="002E1881">
        <w:t>ynamic</w:t>
      </w:r>
      <w:r w:rsidRPr="002E1881">
        <w:rPr>
          <w:rFonts w:hint="eastAsia"/>
        </w:rPr>
        <w:t>/getContent</w:t>
      </w:r>
      <w:r>
        <w:rPr>
          <w:rFonts w:hint="eastAsia"/>
        </w:rPr>
        <w:t>.action</w:t>
      </w:r>
      <w:r>
        <w:rPr>
          <w:rFonts w:hint="eastAsia"/>
        </w:rPr>
        <w:t>，则为动态</w:t>
      </w:r>
      <w:r w:rsidR="009E7551">
        <w:rPr>
          <w:rFonts w:hint="eastAsia"/>
        </w:rPr>
        <w:t>多媒体内容</w:t>
      </w:r>
      <w:r>
        <w:rPr>
          <w:rFonts w:hint="eastAsia"/>
        </w:rPr>
        <w:t>内容</w:t>
      </w:r>
      <w:r w:rsidR="00722DF5">
        <w:rPr>
          <w:rFonts w:hint="eastAsia"/>
        </w:rPr>
        <w:t>,</w:t>
      </w:r>
      <w:r w:rsidR="00722DF5">
        <w:rPr>
          <w:rFonts w:hint="eastAsia"/>
        </w:rPr>
        <w:t>参数</w:t>
      </w:r>
      <w:r w:rsidR="00722DF5">
        <w:rPr>
          <w:rFonts w:hint="eastAsia"/>
        </w:rPr>
        <w:t>id</w:t>
      </w:r>
      <w:r w:rsidR="00722DF5">
        <w:rPr>
          <w:rFonts w:hint="eastAsia"/>
        </w:rPr>
        <w:t>为</w:t>
      </w:r>
      <w:r w:rsidR="00722DF5">
        <w:rPr>
          <w:rFonts w:hint="eastAsia"/>
        </w:rPr>
        <w:t>key</w:t>
      </w:r>
      <w:r w:rsidR="00722DF5">
        <w:rPr>
          <w:rFonts w:hint="eastAsia"/>
        </w:rPr>
        <w:t>值</w:t>
      </w:r>
    </w:p>
    <w:p w:rsidR="006F57E0" w:rsidRDefault="00722DF5" w:rsidP="006F57E0">
      <w:r>
        <w:rPr>
          <w:rFonts w:hint="eastAsia"/>
        </w:rPr>
        <w:t xml:space="preserve">2 </w:t>
      </w:r>
      <w:r>
        <w:rPr>
          <w:rFonts w:hint="eastAsia"/>
        </w:rPr>
        <w:t>如果</w:t>
      </w:r>
      <w:r>
        <w:rPr>
          <w:rFonts w:hint="eastAsia"/>
        </w:rPr>
        <w:t>Uri</w:t>
      </w:r>
      <w:r>
        <w:rPr>
          <w:rFonts w:hint="eastAsia"/>
        </w:rPr>
        <w:t>为：</w:t>
      </w:r>
      <w:hyperlink r:id="rId9" w:history="1">
        <w:r w:rsidRPr="00447870">
          <w:rPr>
            <w:rStyle w:val="a7"/>
            <w:rFonts w:hint="eastAsia"/>
          </w:rPr>
          <w:t>http://fengxiafei.com/mb/kma/getContent.action?id</w:t>
        </w:r>
      </w:hyperlink>
      <w:r>
        <w:rPr>
          <w:rFonts w:hint="eastAsia"/>
        </w:rPr>
        <w:t>=</w:t>
      </w:r>
      <w:r>
        <w:rPr>
          <w:rFonts w:hint="eastAsia"/>
        </w:rPr>
        <w:t>，则为空码赋值产物，根据返回结果判断是什么业务类型，以及是否仍为空码</w:t>
      </w:r>
    </w:p>
    <w:p w:rsidR="00722DF5" w:rsidRDefault="00722DF5" w:rsidP="006F57E0"/>
    <w:p w:rsidR="00722DF5" w:rsidRDefault="00722DF5" w:rsidP="006F57E0">
      <w:r>
        <w:rPr>
          <w:rFonts w:hint="eastAsia"/>
        </w:rPr>
        <w:t xml:space="preserve">3 </w:t>
      </w:r>
      <w:r>
        <w:rPr>
          <w:rFonts w:hint="eastAsia"/>
        </w:rPr>
        <w:t>如果不为上述两种情况，则仍为传统业务</w:t>
      </w:r>
      <w:r w:rsidR="001F32DC">
        <w:rPr>
          <w:rFonts w:hint="eastAsia"/>
        </w:rPr>
        <w:t>。</w:t>
      </w:r>
    </w:p>
    <w:p w:rsidR="00722DF5" w:rsidRDefault="001F32DC" w:rsidP="006F57E0">
      <w:r>
        <w:rPr>
          <w:rFonts w:hint="eastAsia"/>
        </w:rPr>
        <w:t xml:space="preserve">4 </w:t>
      </w:r>
      <w:r>
        <w:rPr>
          <w:rFonts w:hint="eastAsia"/>
        </w:rPr>
        <w:t>如果是上述</w:t>
      </w:r>
      <w:r>
        <w:rPr>
          <w:rFonts w:hint="eastAsia"/>
        </w:rPr>
        <w:t>1/2</w:t>
      </w:r>
      <w:r>
        <w:rPr>
          <w:rFonts w:hint="eastAsia"/>
        </w:rPr>
        <w:t>种情况，则不再走传统日志记录模式，直接在请求串中，拼接上</w:t>
      </w:r>
      <w:r>
        <w:rPr>
          <w:rFonts w:hint="eastAsia"/>
        </w:rPr>
        <w:t>a=</w:t>
      </w:r>
      <w:r>
        <w:rPr>
          <w:rFonts w:hint="eastAsia"/>
        </w:rPr>
        <w:t>属性，拼接方式遵循</w:t>
      </w:r>
      <w:r>
        <w:rPr>
          <w:rFonts w:hint="eastAsia"/>
        </w:rPr>
        <w:t>feng-ma</w:t>
      </w:r>
      <w:r>
        <w:rPr>
          <w:rFonts w:hint="eastAsia"/>
        </w:rPr>
        <w:t>中的规范。</w:t>
      </w:r>
    </w:p>
    <w:p w:rsidR="001F32DC" w:rsidRPr="001F32DC" w:rsidRDefault="001F32DC" w:rsidP="006F57E0"/>
    <w:p w:rsidR="0055198A" w:rsidRDefault="004228E0" w:rsidP="006F57E0">
      <w:r>
        <w:rPr>
          <w:rFonts w:hint="eastAsia"/>
        </w:rPr>
        <w:t>备注：</w:t>
      </w:r>
    </w:p>
    <w:p w:rsidR="004228E0" w:rsidRDefault="004228E0" w:rsidP="006F57E0">
      <w:r>
        <w:rPr>
          <w:rFonts w:hint="eastAsia"/>
        </w:rPr>
        <w:t xml:space="preserve">1 </w:t>
      </w:r>
      <w:r>
        <w:rPr>
          <w:rFonts w:hint="eastAsia"/>
        </w:rPr>
        <w:t>富媒体业务是单独一个请求串，单独一个表存储，单独一个</w:t>
      </w:r>
      <w:r>
        <w:rPr>
          <w:rFonts w:hint="eastAsia"/>
        </w:rPr>
        <w:t>id</w:t>
      </w:r>
      <w:r>
        <w:rPr>
          <w:rFonts w:hint="eastAsia"/>
        </w:rPr>
        <w:t>序列</w:t>
      </w:r>
    </w:p>
    <w:p w:rsidR="004228E0" w:rsidRPr="00CB5234" w:rsidRDefault="00CB5234" w:rsidP="006F57E0">
      <w:pPr>
        <w:rPr>
          <w:color w:val="FF0000"/>
        </w:rPr>
      </w:pPr>
      <w:r w:rsidRPr="00CB5234">
        <w:rPr>
          <w:rFonts w:hint="eastAsia"/>
          <w:color w:val="FF0000"/>
          <w:highlight w:val="yellow"/>
        </w:rPr>
        <w:lastRenderedPageBreak/>
        <w:t>音频有缩略图吗</w:t>
      </w:r>
    </w:p>
    <w:p w:rsidR="00BA7AC5" w:rsidRDefault="00BA7AC5" w:rsidP="006F57E0"/>
    <w:p w:rsidR="00BA7AC5" w:rsidRDefault="00BA7AC5" w:rsidP="006F57E0">
      <w:r>
        <w:rPr>
          <w:rFonts w:hint="eastAsia"/>
        </w:rPr>
        <w:t>富媒体业务扫码请求</w:t>
      </w:r>
    </w:p>
    <w:p w:rsidR="00EB4D38" w:rsidRDefault="00EB4D38" w:rsidP="006F57E0"/>
    <w:tbl>
      <w:tblPr>
        <w:tblStyle w:val="a5"/>
        <w:tblW w:w="0" w:type="auto"/>
        <w:tblLook w:val="04A0"/>
      </w:tblPr>
      <w:tblGrid>
        <w:gridCol w:w="1899"/>
        <w:gridCol w:w="2314"/>
        <w:gridCol w:w="2183"/>
        <w:gridCol w:w="2126"/>
      </w:tblGrid>
      <w:tr w:rsidR="00EB4D38" w:rsidTr="001D245D">
        <w:tc>
          <w:tcPr>
            <w:tcW w:w="2130" w:type="dxa"/>
          </w:tcPr>
          <w:p w:rsidR="00EB4D38" w:rsidRDefault="00EB4D38" w:rsidP="001D245D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EB4D38" w:rsidRDefault="00390E7F" w:rsidP="001D245D">
            <w:r>
              <w:rPr>
                <w:rFonts w:hint="eastAsia"/>
              </w:rPr>
              <w:t>http://</w:t>
            </w:r>
            <w:ins w:id="299" w:author="wuhao" w:date="2011-12-20T13:22:00Z">
              <w:r w:rsidR="006E5F5D">
                <w:rPr>
                  <w:rFonts w:hint="eastAsia"/>
                </w:rPr>
                <w:t>m.</w:t>
              </w:r>
            </w:ins>
            <w:r>
              <w:rPr>
                <w:rFonts w:hint="eastAsia"/>
              </w:rPr>
              <w:t>fengxiafei.com/mb/</w:t>
            </w:r>
            <w:r w:rsidRPr="002E1881">
              <w:rPr>
                <w:rFonts w:hint="eastAsia"/>
              </w:rPr>
              <w:t>d</w:t>
            </w:r>
            <w:r w:rsidRPr="002E1881">
              <w:t>ynamic</w:t>
            </w:r>
            <w:r w:rsidRPr="002E1881">
              <w:rPr>
                <w:rFonts w:hint="eastAsia"/>
              </w:rPr>
              <w:t>/getContent</w:t>
            </w:r>
            <w:r>
              <w:rPr>
                <w:rFonts w:hint="eastAsia"/>
              </w:rPr>
              <w:t>.action?id=111&amp;a=22222</w:t>
            </w:r>
          </w:p>
        </w:tc>
      </w:tr>
      <w:tr w:rsidR="00EB4D38" w:rsidTr="001D245D">
        <w:tc>
          <w:tcPr>
            <w:tcW w:w="2130" w:type="dxa"/>
          </w:tcPr>
          <w:p w:rsidR="00EB4D38" w:rsidRDefault="00EB4D38" w:rsidP="001D245D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EB4D38" w:rsidRDefault="00C4293D" w:rsidP="001D245D">
            <w:r>
              <w:rPr>
                <w:rFonts w:hint="eastAsia"/>
              </w:rPr>
              <w:t>GET</w:t>
            </w:r>
          </w:p>
        </w:tc>
      </w:tr>
      <w:tr w:rsidR="00EB4D38" w:rsidTr="001D245D">
        <w:tc>
          <w:tcPr>
            <w:tcW w:w="2130" w:type="dxa"/>
            <w:vMerge w:val="restart"/>
          </w:tcPr>
          <w:p w:rsidR="00EB4D38" w:rsidRDefault="00EB4D38" w:rsidP="001D245D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:rsidR="00EB4D38" w:rsidRDefault="00EB4D38" w:rsidP="001D245D">
            <w:r>
              <w:rPr>
                <w:rFonts w:hint="eastAsia"/>
              </w:rPr>
              <w:t>参数变量</w:t>
            </w:r>
          </w:p>
        </w:tc>
        <w:tc>
          <w:tcPr>
            <w:tcW w:w="2131" w:type="dxa"/>
          </w:tcPr>
          <w:p w:rsidR="00EB4D38" w:rsidRDefault="00EB4D38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EB4D38" w:rsidRDefault="00EB4D38" w:rsidP="001D245D">
            <w:r>
              <w:rPr>
                <w:rFonts w:hint="eastAsia"/>
              </w:rPr>
              <w:t>是否必填</w:t>
            </w:r>
          </w:p>
        </w:tc>
      </w:tr>
      <w:tr w:rsidR="00982D2C" w:rsidTr="001D245D">
        <w:trPr>
          <w:ins w:id="300" w:author="wuhao" w:date="2011-12-18T15:18:00Z"/>
        </w:trPr>
        <w:tc>
          <w:tcPr>
            <w:tcW w:w="2130" w:type="dxa"/>
            <w:vMerge/>
          </w:tcPr>
          <w:p w:rsidR="00982D2C" w:rsidRDefault="00982D2C" w:rsidP="001D245D">
            <w:pPr>
              <w:rPr>
                <w:ins w:id="301" w:author="wuhao" w:date="2011-12-18T15:18:00Z"/>
              </w:rPr>
            </w:pPr>
          </w:p>
        </w:tc>
        <w:tc>
          <w:tcPr>
            <w:tcW w:w="2130" w:type="dxa"/>
          </w:tcPr>
          <w:p w:rsidR="00982D2C" w:rsidRDefault="00982D2C" w:rsidP="001D245D">
            <w:pPr>
              <w:rPr>
                <w:ins w:id="302" w:author="wuhao" w:date="2011-12-18T15:18:00Z"/>
              </w:rPr>
            </w:pPr>
            <w:ins w:id="303" w:author="wuhao" w:date="2011-12-18T15:19:00Z">
              <w:r>
                <w:rPr>
                  <w:rFonts w:hint="eastAsia"/>
                </w:rPr>
                <w:t>t</w:t>
              </w:r>
            </w:ins>
            <w:ins w:id="304" w:author="wuhao" w:date="2011-12-18T15:18:00Z">
              <w:r>
                <w:rPr>
                  <w:rFonts w:hint="eastAsia"/>
                </w:rPr>
                <w:t>oken</w:t>
              </w:r>
            </w:ins>
          </w:p>
        </w:tc>
        <w:tc>
          <w:tcPr>
            <w:tcW w:w="2131" w:type="dxa"/>
          </w:tcPr>
          <w:p w:rsidR="00982D2C" w:rsidRDefault="00982D2C" w:rsidP="001D245D">
            <w:pPr>
              <w:rPr>
                <w:ins w:id="305" w:author="wuhao" w:date="2011-12-18T15:18:00Z"/>
              </w:rPr>
            </w:pPr>
          </w:p>
        </w:tc>
        <w:tc>
          <w:tcPr>
            <w:tcW w:w="2131" w:type="dxa"/>
          </w:tcPr>
          <w:p w:rsidR="00982D2C" w:rsidRDefault="00982D2C" w:rsidP="001D245D">
            <w:pPr>
              <w:rPr>
                <w:ins w:id="306" w:author="wuhao" w:date="2011-12-18T15:18:00Z"/>
              </w:rPr>
            </w:pPr>
          </w:p>
        </w:tc>
      </w:tr>
      <w:tr w:rsidR="00EB4D38" w:rsidTr="001D245D">
        <w:tc>
          <w:tcPr>
            <w:tcW w:w="2130" w:type="dxa"/>
            <w:vMerge/>
          </w:tcPr>
          <w:p w:rsidR="00EB4D38" w:rsidRDefault="00EB4D38" w:rsidP="001D245D"/>
        </w:tc>
        <w:tc>
          <w:tcPr>
            <w:tcW w:w="2130" w:type="dxa"/>
          </w:tcPr>
          <w:p w:rsidR="00EB4D38" w:rsidRDefault="00982D2C" w:rsidP="00982D2C">
            <w:ins w:id="307" w:author="wuhao" w:date="2011-12-18T15:19:00Z">
              <w:r>
                <w:rPr>
                  <w:rFonts w:hint="eastAsia"/>
                </w:rPr>
                <w:t>id</w:t>
              </w:r>
            </w:ins>
            <w:del w:id="308" w:author="wuhao" w:date="2011-12-18T15:19:00Z">
              <w:r w:rsidR="00CB5234" w:rsidDel="00982D2C">
                <w:rPr>
                  <w:rFonts w:hint="eastAsia"/>
                </w:rPr>
                <w:delText>ID</w:delText>
              </w:r>
            </w:del>
          </w:p>
        </w:tc>
        <w:tc>
          <w:tcPr>
            <w:tcW w:w="2131" w:type="dxa"/>
          </w:tcPr>
          <w:p w:rsidR="00EB4D38" w:rsidRDefault="00CB5234" w:rsidP="001D245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1" w:type="dxa"/>
          </w:tcPr>
          <w:p w:rsidR="00EB4D38" w:rsidRDefault="00EB4D38" w:rsidP="001D245D">
            <w:r>
              <w:rPr>
                <w:rFonts w:hint="eastAsia"/>
              </w:rPr>
              <w:t>必填</w:t>
            </w:r>
          </w:p>
        </w:tc>
      </w:tr>
      <w:tr w:rsidR="00EB4D38" w:rsidTr="001D245D">
        <w:tc>
          <w:tcPr>
            <w:tcW w:w="2130" w:type="dxa"/>
            <w:vMerge/>
          </w:tcPr>
          <w:p w:rsidR="00EB4D38" w:rsidRDefault="00EB4D38" w:rsidP="001D245D"/>
        </w:tc>
        <w:tc>
          <w:tcPr>
            <w:tcW w:w="2130" w:type="dxa"/>
          </w:tcPr>
          <w:p w:rsidR="00EB4D38" w:rsidRDefault="00982D2C" w:rsidP="001D245D">
            <w:ins w:id="309" w:author="wuhao" w:date="2011-12-18T15:19:00Z">
              <w:r>
                <w:rPr>
                  <w:rFonts w:hint="eastAsia"/>
                </w:rPr>
                <w:t>a</w:t>
              </w:r>
            </w:ins>
            <w:del w:id="310" w:author="wuhao" w:date="2011-12-18T15:19:00Z">
              <w:r w:rsidR="00CB5234" w:rsidDel="00982D2C">
                <w:rPr>
                  <w:rFonts w:hint="eastAsia"/>
                </w:rPr>
                <w:delText>A</w:delText>
              </w:r>
            </w:del>
          </w:p>
        </w:tc>
        <w:tc>
          <w:tcPr>
            <w:tcW w:w="2131" w:type="dxa"/>
          </w:tcPr>
          <w:p w:rsidR="00EB4D38" w:rsidRDefault="00CB5234" w:rsidP="001D245D">
            <w:r>
              <w:rPr>
                <w:rFonts w:hint="eastAsia"/>
              </w:rPr>
              <w:t>拼上的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属性</w:t>
            </w:r>
          </w:p>
        </w:tc>
        <w:tc>
          <w:tcPr>
            <w:tcW w:w="2131" w:type="dxa"/>
          </w:tcPr>
          <w:p w:rsidR="00EB4D38" w:rsidRDefault="00EB4D38" w:rsidP="001D245D">
            <w:r>
              <w:rPr>
                <w:rFonts w:hint="eastAsia"/>
              </w:rPr>
              <w:t>必填</w:t>
            </w:r>
          </w:p>
        </w:tc>
      </w:tr>
      <w:tr w:rsidR="00EB4D38" w:rsidRPr="00593B2E" w:rsidTr="001D245D">
        <w:tc>
          <w:tcPr>
            <w:tcW w:w="2130" w:type="dxa"/>
          </w:tcPr>
          <w:p w:rsidR="00EB4D38" w:rsidRDefault="00EB4D38" w:rsidP="001D245D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EB4D38" w:rsidRDefault="00F63CF9" w:rsidP="001D245D">
            <w:r>
              <w:rPr>
                <w:rFonts w:hint="eastAsia"/>
              </w:rPr>
              <w:t>媒体描述文件</w:t>
            </w:r>
          </w:p>
        </w:tc>
      </w:tr>
      <w:tr w:rsidR="00EB4D38" w:rsidTr="001D245D">
        <w:tc>
          <w:tcPr>
            <w:tcW w:w="2130" w:type="dxa"/>
          </w:tcPr>
          <w:p w:rsidR="00EB4D38" w:rsidRDefault="00EB4D38" w:rsidP="001D245D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EB4D38" w:rsidRDefault="00EB4D38" w:rsidP="001D245D"/>
        </w:tc>
      </w:tr>
      <w:tr w:rsidR="00EB4D38" w:rsidTr="001D245D">
        <w:tc>
          <w:tcPr>
            <w:tcW w:w="2130" w:type="dxa"/>
          </w:tcPr>
          <w:p w:rsidR="00EB4D38" w:rsidRDefault="00EB4D38" w:rsidP="001D245D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EB4D38" w:rsidRDefault="00EB4D38" w:rsidP="001D245D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EB4D38" w:rsidRDefault="00EB4D38" w:rsidP="001D245D">
            <w:r>
              <w:rPr>
                <w:rFonts w:hint="eastAsia"/>
              </w:rPr>
              <w:t>{</w:t>
            </w:r>
          </w:p>
          <w:p w:rsidR="00EB4D38" w:rsidRDefault="00EB4D38" w:rsidP="001D245D">
            <w:r>
              <w:tab/>
              <w:t>"data": {</w:t>
            </w:r>
          </w:p>
          <w:p w:rsidR="00CD3D18" w:rsidRDefault="001C7CA1" w:rsidP="00CD3D18">
            <w:pPr>
              <w:ind w:firstLine="405"/>
              <w:rPr>
                <w:ins w:id="311" w:author="wuhao" w:date="2011-12-18T15:18:00Z"/>
              </w:rPr>
              <w:pPrChange w:id="312" w:author="wuhao" w:date="2011-12-18T15:18:00Z">
                <w:pPr/>
              </w:pPrChange>
            </w:pPr>
            <w:del w:id="313" w:author="wuhao" w:date="2011-12-18T15:18:00Z">
              <w:r w:rsidDel="00982D2C">
                <w:rPr>
                  <w:rFonts w:hint="eastAsia"/>
                </w:rPr>
                <w:delText xml:space="preserve">    </w:delText>
              </w:r>
            </w:del>
            <w:r>
              <w:t>"</w:t>
            </w:r>
            <w:r w:rsidRPr="002D7623">
              <w:rPr>
                <w:highlight w:val="yellow"/>
              </w:rPr>
              <w:t>totalcount</w:t>
            </w:r>
            <w:r>
              <w:t xml:space="preserve">": </w:t>
            </w:r>
            <w:r>
              <w:rPr>
                <w:rFonts w:hint="eastAsia"/>
              </w:rPr>
              <w:t>10</w:t>
            </w:r>
            <w:r>
              <w:t>,</w:t>
            </w:r>
          </w:p>
          <w:p w:rsidR="00CD3D18" w:rsidRDefault="00982D2C" w:rsidP="00CD3D18">
            <w:pPr>
              <w:ind w:firstLine="405"/>
              <w:pPrChange w:id="314" w:author="wuhao" w:date="2011-12-18T15:18:00Z">
                <w:pPr/>
              </w:pPrChange>
            </w:pPr>
            <w:ins w:id="315" w:author="wuhao" w:date="2011-12-18T15:18:00Z">
              <w:r>
                <w:t>"</w:t>
              </w:r>
              <w:r>
                <w:rPr>
                  <w:rFonts w:hint="eastAsia"/>
                </w:rPr>
                <w:t>title</w:t>
              </w:r>
              <w:r>
                <w:t xml:space="preserve">": </w:t>
              </w:r>
              <w:r>
                <w:rPr>
                  <w:rFonts w:hint="eastAsia"/>
                </w:rPr>
                <w:t>1</w:t>
              </w:r>
              <w:r>
                <w:t>,</w:t>
              </w:r>
            </w:ins>
          </w:p>
          <w:p w:rsidR="001C7CA1" w:rsidRDefault="001C7CA1" w:rsidP="001C7CA1">
            <w:r>
              <w:tab/>
            </w:r>
            <w:r>
              <w:tab/>
              <w:t>"</w:t>
            </w:r>
            <w:r>
              <w:rPr>
                <w:rFonts w:hint="eastAsia"/>
              </w:rPr>
              <w:t>page</w:t>
            </w:r>
            <w:r>
              <w:t>list": [{</w:t>
            </w:r>
          </w:p>
          <w:p w:rsidR="001C7CA1" w:rsidDel="00D71F7A" w:rsidRDefault="001C7CA1" w:rsidP="001C7CA1">
            <w:pPr>
              <w:ind w:firstLineChars="200" w:firstLine="420"/>
              <w:rPr>
                <w:del w:id="316" w:author="wuhao" w:date="2011-12-20T13:24:00Z"/>
              </w:rPr>
            </w:pPr>
            <w:r>
              <w:tab/>
            </w:r>
            <w:r>
              <w:tab/>
            </w:r>
            <w:r>
              <w:tab/>
            </w:r>
            <w:ins w:id="317" w:author="wuhao" w:date="2011-12-20T13:24:00Z">
              <w:r w:rsidR="00D71F7A" w:rsidDel="00D71F7A">
                <w:t xml:space="preserve"> </w:t>
              </w:r>
            </w:ins>
            <w:del w:id="318" w:author="wuhao" w:date="2011-12-20T13:24:00Z">
              <w:r w:rsidDel="00D71F7A">
                <w:delText>“</w:delText>
              </w:r>
              <w:r w:rsidDel="00D71F7A">
                <w:rPr>
                  <w:rFonts w:hint="eastAsia"/>
                </w:rPr>
                <w:delText>title</w:delText>
              </w:r>
              <w:r w:rsidDel="00D71F7A">
                <w:delText>”</w:delText>
              </w:r>
              <w:r w:rsidDel="00D71F7A">
                <w:rPr>
                  <w:rFonts w:hint="eastAsia"/>
                </w:rPr>
                <w:delText>:,</w:delText>
              </w:r>
            </w:del>
          </w:p>
          <w:p w:rsidR="001C7CA1" w:rsidRDefault="001C7CA1" w:rsidP="001C7CA1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textcontent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1C7CA1" w:rsidRDefault="001C7CA1" w:rsidP="001C7CA1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soundurl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1C7CA1" w:rsidRDefault="001C7CA1" w:rsidP="001C7CA1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pictype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1C7CA1" w:rsidRDefault="001C7CA1" w:rsidP="001C7CA1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tinypicurl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缩略图</w:t>
            </w:r>
            <w:r>
              <w:rPr>
                <w:rFonts w:hint="eastAsia"/>
              </w:rPr>
              <w:t>url,</w:t>
            </w:r>
          </w:p>
          <w:p w:rsidR="001C7CA1" w:rsidRDefault="001C7CA1" w:rsidP="001C7CA1">
            <w:r>
              <w:t>“</w:t>
            </w:r>
            <w:r>
              <w:rPr>
                <w:rFonts w:hint="eastAsia"/>
              </w:rPr>
              <w:t>mediaurl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大视频</w:t>
            </w:r>
            <w:r>
              <w:rPr>
                <w:rFonts w:hint="eastAsia"/>
              </w:rPr>
              <w:t>url</w:t>
            </w:r>
          </w:p>
          <w:p w:rsidR="001C7CA1" w:rsidRDefault="001C7CA1" w:rsidP="001C7CA1">
            <w:r>
              <w:tab/>
            </w:r>
            <w:r>
              <w:tab/>
              <w:t>},</w:t>
            </w:r>
          </w:p>
          <w:p w:rsidR="001C7CA1" w:rsidRDefault="001C7CA1" w:rsidP="001C7CA1">
            <w:r>
              <w:tab/>
            </w:r>
            <w:r>
              <w:tab/>
              <w:t>{</w:t>
            </w:r>
          </w:p>
          <w:p w:rsidR="001C7CA1" w:rsidDel="00D71F7A" w:rsidRDefault="001C7CA1" w:rsidP="001C7CA1">
            <w:pPr>
              <w:ind w:firstLineChars="200" w:firstLine="420"/>
              <w:rPr>
                <w:del w:id="319" w:author="wuhao" w:date="2011-12-20T13:24:00Z"/>
              </w:rPr>
            </w:pPr>
            <w:r>
              <w:tab/>
            </w:r>
            <w:r>
              <w:tab/>
            </w:r>
            <w:r>
              <w:tab/>
            </w:r>
            <w:ins w:id="320" w:author="wuhao" w:date="2011-12-20T13:24:00Z">
              <w:r w:rsidR="00D71F7A" w:rsidDel="00D71F7A">
                <w:t xml:space="preserve"> </w:t>
              </w:r>
            </w:ins>
            <w:del w:id="321" w:author="wuhao" w:date="2011-12-20T13:24:00Z">
              <w:r w:rsidDel="00D71F7A">
                <w:delText>“</w:delText>
              </w:r>
              <w:r w:rsidDel="00D71F7A">
                <w:rPr>
                  <w:rFonts w:hint="eastAsia"/>
                </w:rPr>
                <w:delText>title</w:delText>
              </w:r>
              <w:r w:rsidDel="00D71F7A">
                <w:delText>”</w:delText>
              </w:r>
              <w:r w:rsidDel="00D71F7A">
                <w:rPr>
                  <w:rFonts w:hint="eastAsia"/>
                </w:rPr>
                <w:delText>:,</w:delText>
              </w:r>
            </w:del>
          </w:p>
          <w:p w:rsidR="001C7CA1" w:rsidRDefault="001C7CA1" w:rsidP="001C7CA1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textcontent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1C7CA1" w:rsidRDefault="001C7CA1" w:rsidP="001C7CA1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soundurl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1C7CA1" w:rsidRDefault="001C7CA1" w:rsidP="001C7CA1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pictype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1C7CA1" w:rsidRDefault="001C7CA1" w:rsidP="001C7CA1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tinypicurl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缩略图</w:t>
            </w:r>
            <w:r>
              <w:rPr>
                <w:rFonts w:hint="eastAsia"/>
              </w:rPr>
              <w:t>url,</w:t>
            </w:r>
          </w:p>
          <w:p w:rsidR="001C7CA1" w:rsidRDefault="001C7CA1" w:rsidP="001C7CA1">
            <w:r>
              <w:t>“</w:t>
            </w:r>
            <w:r>
              <w:rPr>
                <w:rFonts w:hint="eastAsia"/>
              </w:rPr>
              <w:t>mediaurl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大视频</w:t>
            </w:r>
            <w:r>
              <w:rPr>
                <w:rFonts w:hint="eastAsia"/>
              </w:rPr>
              <w:t>url</w:t>
            </w:r>
          </w:p>
          <w:p w:rsidR="001C7CA1" w:rsidRDefault="001C7CA1" w:rsidP="001C7CA1">
            <w:r>
              <w:tab/>
            </w:r>
            <w:r>
              <w:tab/>
              <w:t>},</w:t>
            </w:r>
          </w:p>
          <w:p w:rsidR="001C7CA1" w:rsidRDefault="001C7CA1" w:rsidP="001C7CA1">
            <w:r>
              <w:tab/>
            </w:r>
            <w:r>
              <w:tab/>
              <w:t>{</w:t>
            </w:r>
          </w:p>
          <w:p w:rsidR="001C7CA1" w:rsidDel="00D71F7A" w:rsidRDefault="001C7CA1" w:rsidP="001C7CA1">
            <w:pPr>
              <w:ind w:firstLineChars="200" w:firstLine="420"/>
              <w:rPr>
                <w:del w:id="322" w:author="wuhao" w:date="2011-12-20T13:24:00Z"/>
              </w:rPr>
            </w:pPr>
            <w:r>
              <w:tab/>
            </w:r>
            <w:r>
              <w:tab/>
            </w:r>
            <w:r>
              <w:tab/>
            </w:r>
            <w:ins w:id="323" w:author="wuhao" w:date="2011-12-20T13:24:00Z">
              <w:r w:rsidR="00D71F7A" w:rsidDel="00D71F7A">
                <w:t xml:space="preserve"> </w:t>
              </w:r>
            </w:ins>
            <w:del w:id="324" w:author="wuhao" w:date="2011-12-20T13:24:00Z">
              <w:r w:rsidDel="00D71F7A">
                <w:delText>“</w:delText>
              </w:r>
              <w:r w:rsidDel="00D71F7A">
                <w:rPr>
                  <w:rFonts w:hint="eastAsia"/>
                </w:rPr>
                <w:delText>title</w:delText>
              </w:r>
              <w:r w:rsidDel="00D71F7A">
                <w:delText>”</w:delText>
              </w:r>
              <w:r w:rsidDel="00D71F7A">
                <w:rPr>
                  <w:rFonts w:hint="eastAsia"/>
                </w:rPr>
                <w:delText>:,</w:delText>
              </w:r>
            </w:del>
          </w:p>
          <w:p w:rsidR="001C7CA1" w:rsidRDefault="001C7CA1" w:rsidP="001C7CA1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textcontent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1C7CA1" w:rsidRDefault="001C7CA1" w:rsidP="001C7CA1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soundurl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1C7CA1" w:rsidRDefault="001C7CA1" w:rsidP="001C7CA1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pictype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1C7CA1" w:rsidRDefault="001C7CA1" w:rsidP="001C7CA1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tinypicurl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缩略图</w:t>
            </w:r>
            <w:r>
              <w:rPr>
                <w:rFonts w:hint="eastAsia"/>
              </w:rPr>
              <w:t>url,</w:t>
            </w:r>
          </w:p>
          <w:p w:rsidR="001C7CA1" w:rsidRDefault="001C7CA1" w:rsidP="001C7CA1">
            <w:r>
              <w:t>“</w:t>
            </w:r>
            <w:r>
              <w:rPr>
                <w:rFonts w:hint="eastAsia"/>
              </w:rPr>
              <w:t>mediaurl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大视频</w:t>
            </w:r>
            <w:r>
              <w:rPr>
                <w:rFonts w:hint="eastAsia"/>
              </w:rPr>
              <w:t>url</w:t>
            </w:r>
          </w:p>
          <w:p w:rsidR="00F63CF9" w:rsidRDefault="001C7CA1" w:rsidP="001C7CA1">
            <w:r>
              <w:tab/>
            </w:r>
            <w:r>
              <w:tab/>
              <w:t>}],</w:t>
            </w:r>
          </w:p>
          <w:p w:rsidR="00EB4D38" w:rsidRDefault="00EB4D38" w:rsidP="001D245D">
            <w:pPr>
              <w:ind w:firstLineChars="200" w:firstLine="420"/>
            </w:pPr>
            <w:r>
              <w:t>},</w:t>
            </w:r>
          </w:p>
          <w:p w:rsidR="00EB4D38" w:rsidRDefault="00EB4D38" w:rsidP="001D245D">
            <w:r>
              <w:tab/>
              <w:t>"msg": "",</w:t>
            </w:r>
          </w:p>
          <w:p w:rsidR="00EB4D38" w:rsidRDefault="00EB4D38" w:rsidP="001D245D">
            <w:r>
              <w:tab/>
              <w:t>"status": 0</w:t>
            </w:r>
          </w:p>
          <w:p w:rsidR="00EB4D38" w:rsidRDefault="00EB4D38" w:rsidP="001D245D">
            <w:r>
              <w:lastRenderedPageBreak/>
              <w:t>}</w:t>
            </w:r>
          </w:p>
          <w:p w:rsidR="00EB4D38" w:rsidRDefault="00EB4D38" w:rsidP="001D245D"/>
          <w:p w:rsidR="00EB4D38" w:rsidRDefault="00EB4D38" w:rsidP="001D245D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EB4D38" w:rsidRDefault="00EB4D38" w:rsidP="001D245D">
            <w:r>
              <w:t>{</w:t>
            </w:r>
          </w:p>
          <w:p w:rsidR="00EB4D38" w:rsidRDefault="00EB4D38" w:rsidP="001D245D">
            <w:r>
              <w:tab/>
              <w:t>"data": {},</w:t>
            </w:r>
          </w:p>
          <w:p w:rsidR="00EB4D38" w:rsidRDefault="00EB4D38" w:rsidP="001D245D">
            <w:r>
              <w:tab/>
              <w:t>"msg": " Error Infor ",</w:t>
            </w:r>
          </w:p>
          <w:p w:rsidR="00EB4D38" w:rsidRDefault="00EB4D38" w:rsidP="001D245D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EB4D38" w:rsidRDefault="00EB4D38" w:rsidP="001D245D">
            <w:r>
              <w:t>}</w:t>
            </w:r>
          </w:p>
        </w:tc>
      </w:tr>
      <w:tr w:rsidR="00EB4D38" w:rsidTr="001D245D">
        <w:tc>
          <w:tcPr>
            <w:tcW w:w="2130" w:type="dxa"/>
          </w:tcPr>
          <w:p w:rsidR="00EB4D38" w:rsidRDefault="00EB4D38" w:rsidP="001D245D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392" w:type="dxa"/>
            <w:gridSpan w:val="3"/>
          </w:tcPr>
          <w:p w:rsidR="00EB4D38" w:rsidRDefault="00F63CF9" w:rsidP="001D245D">
            <w:r>
              <w:t>P</w:t>
            </w:r>
            <w:r>
              <w:rPr>
                <w:rFonts w:hint="eastAsia"/>
              </w:rPr>
              <w:t xml:space="preserve">ictype: 0 </w:t>
            </w:r>
            <w:r>
              <w:rPr>
                <w:rFonts w:hint="eastAsia"/>
              </w:rPr>
              <w:t>图片，</w:t>
            </w:r>
            <w:r>
              <w:rPr>
                <w:rFonts w:hint="eastAsia"/>
              </w:rPr>
              <w:t>1 flash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视频</w:t>
            </w:r>
          </w:p>
          <w:p w:rsidR="007307AA" w:rsidRDefault="007307AA" w:rsidP="001D245D">
            <w:r>
              <w:rPr>
                <w:rFonts w:hint="eastAsia"/>
              </w:rPr>
              <w:t>只有视频类型，有缩略图</w:t>
            </w:r>
          </w:p>
        </w:tc>
      </w:tr>
    </w:tbl>
    <w:p w:rsidR="00BA7AC5" w:rsidRDefault="00BA7AC5" w:rsidP="006F57E0"/>
    <w:p w:rsidR="00DC01AF" w:rsidRDefault="00DC01AF" w:rsidP="006F57E0">
      <w:r>
        <w:rPr>
          <w:rFonts w:hint="eastAsia"/>
        </w:rPr>
        <w:t>音频、视频、图片媒体</w:t>
      </w:r>
      <w:r>
        <w:rPr>
          <w:rFonts w:hint="eastAsia"/>
        </w:rPr>
        <w:t>url</w:t>
      </w:r>
      <w:r>
        <w:rPr>
          <w:rFonts w:hint="eastAsia"/>
        </w:rPr>
        <w:t>格式：</w:t>
      </w:r>
    </w:p>
    <w:p w:rsidR="00DC01AF" w:rsidRPr="00DC01AF" w:rsidRDefault="00DC01AF" w:rsidP="006F57E0">
      <w:r>
        <w:rPr>
          <w:rFonts w:hint="eastAsia"/>
        </w:rPr>
        <w:t>http://fengxiafei.com/</w:t>
      </w:r>
      <w:r w:rsidR="000A6BC3">
        <w:rPr>
          <w:rFonts w:hint="eastAsia"/>
        </w:rPr>
        <w:t>mc</w:t>
      </w:r>
      <w:r>
        <w:rPr>
          <w:rFonts w:hint="eastAsia"/>
        </w:rPr>
        <w:t>/</w:t>
      </w:r>
      <w:r w:rsidRPr="002E1881">
        <w:rPr>
          <w:rFonts w:hint="eastAsia"/>
        </w:rPr>
        <w:t>getContent</w:t>
      </w:r>
      <w:r>
        <w:rPr>
          <w:rFonts w:hint="eastAsia"/>
        </w:rPr>
        <w:t>.action?id=111&amp;</w:t>
      </w:r>
      <w:r w:rsidR="000A6BC3">
        <w:rPr>
          <w:rFonts w:hint="eastAsia"/>
        </w:rPr>
        <w:t>type</w:t>
      </w:r>
      <w:r>
        <w:rPr>
          <w:rFonts w:hint="eastAsia"/>
        </w:rPr>
        <w:t>=22222</w:t>
      </w:r>
    </w:p>
    <w:p w:rsidR="00043039" w:rsidRDefault="00043039" w:rsidP="008247BE">
      <w:pPr>
        <w:pStyle w:val="2"/>
      </w:pPr>
      <w:r>
        <w:rPr>
          <w:rFonts w:hint="eastAsia"/>
        </w:rPr>
        <w:t>空码业务</w:t>
      </w:r>
    </w:p>
    <w:p w:rsidR="00CE456C" w:rsidRPr="00CE456C" w:rsidRDefault="00CE456C" w:rsidP="00CE456C">
      <w:r>
        <w:rPr>
          <w:rFonts w:hint="eastAsia"/>
        </w:rPr>
        <w:t>是空码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43039" w:rsidTr="001D245D">
        <w:tc>
          <w:tcPr>
            <w:tcW w:w="2130" w:type="dxa"/>
          </w:tcPr>
          <w:p w:rsidR="00043039" w:rsidRDefault="00043039" w:rsidP="001D245D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043039" w:rsidRDefault="00CD3D18" w:rsidP="001D245D">
            <w:ins w:id="325" w:author="wuhao" w:date="2011-12-20T13:23:00Z">
              <w:r>
                <w:fldChar w:fldCharType="begin"/>
              </w:r>
              <w:r w:rsidR="006E5F5D">
                <w:instrText xml:space="preserve"> HYPERLINK "</w:instrText>
              </w:r>
            </w:ins>
            <w:r w:rsidRPr="00CD3D18">
              <w:rPr>
                <w:rPrChange w:id="326" w:author="wuhao" w:date="2011-12-20T13:23:00Z">
                  <w:rPr>
                    <w:rStyle w:val="a7"/>
                  </w:rPr>
                </w:rPrChange>
              </w:rPr>
              <w:instrText>http://</w:instrText>
            </w:r>
            <w:ins w:id="327" w:author="wuhao" w:date="2011-12-20T13:23:00Z">
              <w:r w:rsidRPr="00CD3D18">
                <w:rPr>
                  <w:rPrChange w:id="328" w:author="wuhao" w:date="2011-12-20T13:23:00Z">
                    <w:rPr>
                      <w:rStyle w:val="a7"/>
                    </w:rPr>
                  </w:rPrChange>
                </w:rPr>
                <w:instrText>m.</w:instrText>
              </w:r>
            </w:ins>
            <w:r w:rsidRPr="00CD3D18">
              <w:rPr>
                <w:rPrChange w:id="329" w:author="wuhao" w:date="2011-12-20T13:23:00Z">
                  <w:rPr>
                    <w:rStyle w:val="a7"/>
                  </w:rPr>
                </w:rPrChange>
              </w:rPr>
              <w:instrText>fengxiafei.com/mb/kma/getContent.action?id</w:instrText>
            </w:r>
            <w:ins w:id="330" w:author="wuhao" w:date="2011-12-20T13:23:00Z">
              <w:r w:rsidR="006E5F5D">
                <w:instrText xml:space="preserve">" </w:instrText>
              </w:r>
              <w:r>
                <w:fldChar w:fldCharType="separate"/>
              </w:r>
            </w:ins>
            <w:r w:rsidR="006E5F5D" w:rsidRPr="00267143">
              <w:rPr>
                <w:rStyle w:val="a7"/>
                <w:rFonts w:hint="eastAsia"/>
              </w:rPr>
              <w:t>http://</w:t>
            </w:r>
            <w:ins w:id="331" w:author="wuhao" w:date="2011-12-20T13:23:00Z">
              <w:r w:rsidR="006E5F5D" w:rsidRPr="00267143">
                <w:rPr>
                  <w:rStyle w:val="a7"/>
                  <w:rFonts w:hint="eastAsia"/>
                </w:rPr>
                <w:t>m.</w:t>
              </w:r>
            </w:ins>
            <w:r w:rsidR="006E5F5D" w:rsidRPr="00267143">
              <w:rPr>
                <w:rStyle w:val="a7"/>
                <w:rFonts w:hint="eastAsia"/>
              </w:rPr>
              <w:t>fengxiafei.com/mb/kma/getContent.action?id</w:t>
            </w:r>
            <w:ins w:id="332" w:author="wuhao" w:date="2011-12-20T13:23:00Z">
              <w:r>
                <w:fldChar w:fldCharType="end"/>
              </w:r>
            </w:ins>
            <w:r w:rsidR="00043039">
              <w:rPr>
                <w:rFonts w:hint="eastAsia"/>
              </w:rPr>
              <w:t>=111&amp;a=22222</w:t>
            </w:r>
          </w:p>
        </w:tc>
      </w:tr>
      <w:tr w:rsidR="00043039" w:rsidTr="001D245D">
        <w:tc>
          <w:tcPr>
            <w:tcW w:w="2130" w:type="dxa"/>
          </w:tcPr>
          <w:p w:rsidR="00043039" w:rsidRDefault="00043039" w:rsidP="001D245D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043039" w:rsidRDefault="00043039" w:rsidP="001D245D">
            <w:r>
              <w:rPr>
                <w:rFonts w:hint="eastAsia"/>
              </w:rPr>
              <w:t>GET</w:t>
            </w:r>
          </w:p>
        </w:tc>
      </w:tr>
      <w:tr w:rsidR="00043039" w:rsidTr="001D245D">
        <w:tc>
          <w:tcPr>
            <w:tcW w:w="2130" w:type="dxa"/>
            <w:vMerge w:val="restart"/>
          </w:tcPr>
          <w:p w:rsidR="00043039" w:rsidRDefault="00043039" w:rsidP="001D245D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:rsidR="00043039" w:rsidRDefault="00043039" w:rsidP="001D245D">
            <w:r>
              <w:rPr>
                <w:rFonts w:hint="eastAsia"/>
              </w:rPr>
              <w:t>参数变量</w:t>
            </w:r>
          </w:p>
        </w:tc>
        <w:tc>
          <w:tcPr>
            <w:tcW w:w="2131" w:type="dxa"/>
          </w:tcPr>
          <w:p w:rsidR="00043039" w:rsidRDefault="00043039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043039" w:rsidRDefault="00043039" w:rsidP="001D245D">
            <w:r>
              <w:rPr>
                <w:rFonts w:hint="eastAsia"/>
              </w:rPr>
              <w:t>是否必填</w:t>
            </w:r>
          </w:p>
        </w:tc>
      </w:tr>
      <w:tr w:rsidR="00982D2C" w:rsidTr="001D245D">
        <w:trPr>
          <w:ins w:id="333" w:author="wuhao" w:date="2011-12-18T15:19:00Z"/>
        </w:trPr>
        <w:tc>
          <w:tcPr>
            <w:tcW w:w="2130" w:type="dxa"/>
            <w:vMerge/>
          </w:tcPr>
          <w:p w:rsidR="00982D2C" w:rsidRDefault="00982D2C" w:rsidP="001D245D">
            <w:pPr>
              <w:rPr>
                <w:ins w:id="334" w:author="wuhao" w:date="2011-12-18T15:19:00Z"/>
              </w:rPr>
            </w:pPr>
          </w:p>
        </w:tc>
        <w:tc>
          <w:tcPr>
            <w:tcW w:w="2130" w:type="dxa"/>
          </w:tcPr>
          <w:p w:rsidR="00982D2C" w:rsidRDefault="00982D2C" w:rsidP="001D245D">
            <w:pPr>
              <w:rPr>
                <w:ins w:id="335" w:author="wuhao" w:date="2011-12-18T15:19:00Z"/>
              </w:rPr>
            </w:pPr>
            <w:ins w:id="336" w:author="wuhao" w:date="2011-12-18T15:19:00Z">
              <w:r>
                <w:rPr>
                  <w:rFonts w:hint="eastAsia"/>
                </w:rPr>
                <w:t>token</w:t>
              </w:r>
            </w:ins>
          </w:p>
        </w:tc>
        <w:tc>
          <w:tcPr>
            <w:tcW w:w="2131" w:type="dxa"/>
          </w:tcPr>
          <w:p w:rsidR="00982D2C" w:rsidRDefault="00982D2C" w:rsidP="001D245D">
            <w:pPr>
              <w:rPr>
                <w:ins w:id="337" w:author="wuhao" w:date="2011-12-18T15:19:00Z"/>
              </w:rPr>
            </w:pPr>
          </w:p>
        </w:tc>
        <w:tc>
          <w:tcPr>
            <w:tcW w:w="2131" w:type="dxa"/>
          </w:tcPr>
          <w:p w:rsidR="00982D2C" w:rsidRDefault="00982D2C" w:rsidP="001D245D">
            <w:pPr>
              <w:rPr>
                <w:ins w:id="338" w:author="wuhao" w:date="2011-12-18T15:19:00Z"/>
              </w:rPr>
            </w:pPr>
          </w:p>
        </w:tc>
      </w:tr>
      <w:tr w:rsidR="00043039" w:rsidTr="001D245D">
        <w:tc>
          <w:tcPr>
            <w:tcW w:w="2130" w:type="dxa"/>
            <w:vMerge/>
          </w:tcPr>
          <w:p w:rsidR="00043039" w:rsidRDefault="00043039" w:rsidP="001D245D"/>
        </w:tc>
        <w:tc>
          <w:tcPr>
            <w:tcW w:w="2130" w:type="dxa"/>
          </w:tcPr>
          <w:p w:rsidR="00043039" w:rsidRDefault="00982D2C" w:rsidP="001D245D">
            <w:ins w:id="339" w:author="wuhao" w:date="2011-12-18T15:19:00Z">
              <w:r>
                <w:rPr>
                  <w:rFonts w:hint="eastAsia"/>
                </w:rPr>
                <w:t>id</w:t>
              </w:r>
            </w:ins>
            <w:del w:id="340" w:author="wuhao" w:date="2011-12-18T15:19:00Z">
              <w:r w:rsidR="00043039" w:rsidDel="00982D2C">
                <w:rPr>
                  <w:rFonts w:hint="eastAsia"/>
                </w:rPr>
                <w:delText>ID</w:delText>
              </w:r>
            </w:del>
          </w:p>
        </w:tc>
        <w:tc>
          <w:tcPr>
            <w:tcW w:w="2131" w:type="dxa"/>
          </w:tcPr>
          <w:p w:rsidR="00043039" w:rsidRDefault="00043039" w:rsidP="001D245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1" w:type="dxa"/>
          </w:tcPr>
          <w:p w:rsidR="00043039" w:rsidRDefault="00043039" w:rsidP="001D245D">
            <w:r>
              <w:rPr>
                <w:rFonts w:hint="eastAsia"/>
              </w:rPr>
              <w:t>必填</w:t>
            </w:r>
          </w:p>
        </w:tc>
      </w:tr>
      <w:tr w:rsidR="00043039" w:rsidTr="001D245D">
        <w:tc>
          <w:tcPr>
            <w:tcW w:w="2130" w:type="dxa"/>
            <w:vMerge/>
          </w:tcPr>
          <w:p w:rsidR="00043039" w:rsidRDefault="00043039" w:rsidP="001D245D"/>
        </w:tc>
        <w:tc>
          <w:tcPr>
            <w:tcW w:w="2130" w:type="dxa"/>
          </w:tcPr>
          <w:p w:rsidR="00043039" w:rsidRDefault="00982D2C" w:rsidP="001D245D">
            <w:ins w:id="341" w:author="wuhao" w:date="2011-12-18T15:19:00Z">
              <w:r>
                <w:rPr>
                  <w:rFonts w:hint="eastAsia"/>
                </w:rPr>
                <w:t>a</w:t>
              </w:r>
            </w:ins>
            <w:del w:id="342" w:author="wuhao" w:date="2011-12-18T15:19:00Z">
              <w:r w:rsidR="00043039" w:rsidDel="00982D2C">
                <w:rPr>
                  <w:rFonts w:hint="eastAsia"/>
                </w:rPr>
                <w:delText>A</w:delText>
              </w:r>
            </w:del>
          </w:p>
        </w:tc>
        <w:tc>
          <w:tcPr>
            <w:tcW w:w="2131" w:type="dxa"/>
          </w:tcPr>
          <w:p w:rsidR="00043039" w:rsidRDefault="00043039" w:rsidP="001D245D">
            <w:r>
              <w:rPr>
                <w:rFonts w:hint="eastAsia"/>
              </w:rPr>
              <w:t>拼上的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属性</w:t>
            </w:r>
          </w:p>
        </w:tc>
        <w:tc>
          <w:tcPr>
            <w:tcW w:w="2131" w:type="dxa"/>
          </w:tcPr>
          <w:p w:rsidR="00043039" w:rsidRDefault="00043039" w:rsidP="001D245D">
            <w:r>
              <w:rPr>
                <w:rFonts w:hint="eastAsia"/>
              </w:rPr>
              <w:t>必填</w:t>
            </w:r>
          </w:p>
        </w:tc>
      </w:tr>
      <w:tr w:rsidR="00043039" w:rsidRPr="00593B2E" w:rsidTr="001D245D">
        <w:tc>
          <w:tcPr>
            <w:tcW w:w="2130" w:type="dxa"/>
          </w:tcPr>
          <w:p w:rsidR="00043039" w:rsidRDefault="00043039" w:rsidP="001D245D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043039" w:rsidRDefault="00043039" w:rsidP="001D245D">
            <w:r>
              <w:rPr>
                <w:rFonts w:hint="eastAsia"/>
              </w:rPr>
              <w:t>媒体描述文件</w:t>
            </w:r>
          </w:p>
        </w:tc>
      </w:tr>
      <w:tr w:rsidR="00043039" w:rsidTr="001D245D">
        <w:tc>
          <w:tcPr>
            <w:tcW w:w="2130" w:type="dxa"/>
          </w:tcPr>
          <w:p w:rsidR="00043039" w:rsidRDefault="00043039" w:rsidP="001D245D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043039" w:rsidRDefault="00043039" w:rsidP="001D245D"/>
        </w:tc>
      </w:tr>
      <w:tr w:rsidR="00043039" w:rsidTr="001D245D">
        <w:tc>
          <w:tcPr>
            <w:tcW w:w="2130" w:type="dxa"/>
          </w:tcPr>
          <w:p w:rsidR="00043039" w:rsidRDefault="00043039" w:rsidP="001D245D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043039" w:rsidRDefault="00043039" w:rsidP="001D245D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043039" w:rsidRDefault="00043039" w:rsidP="001D245D">
            <w:r>
              <w:rPr>
                <w:rFonts w:hint="eastAsia"/>
              </w:rPr>
              <w:t>{</w:t>
            </w:r>
          </w:p>
          <w:p w:rsidR="00043039" w:rsidRDefault="00043039" w:rsidP="001D245D">
            <w:r>
              <w:tab/>
              <w:t>"data": {</w:t>
            </w:r>
          </w:p>
          <w:p w:rsidR="00043039" w:rsidRDefault="00043039" w:rsidP="001D245D">
            <w:pPr>
              <w:ind w:firstLineChars="200" w:firstLine="420"/>
            </w:pPr>
            <w:r>
              <w:t>“</w:t>
            </w:r>
            <w:r w:rsidR="00FB4B46">
              <w:rPr>
                <w:rFonts w:hint="eastAsia"/>
              </w:rPr>
              <w:t>is</w:t>
            </w:r>
            <w:ins w:id="343" w:author="wuhao" w:date="2011-12-19T00:51:00Z">
              <w:r w:rsidR="00FE7B0D">
                <w:rPr>
                  <w:rFonts w:hint="eastAsia"/>
                </w:rPr>
                <w:t>K</w:t>
              </w:r>
            </w:ins>
            <w:del w:id="344" w:author="wuhao" w:date="2011-12-19T00:51:00Z">
              <w:r w:rsidR="00FB4B46" w:rsidDel="00FE7B0D">
                <w:rPr>
                  <w:rFonts w:hint="eastAsia"/>
                </w:rPr>
                <w:delText>k</w:delText>
              </w:r>
            </w:del>
            <w:r w:rsidR="00FB4B46">
              <w:rPr>
                <w:rFonts w:hint="eastAsia"/>
              </w:rPr>
              <w:t>ma</w:t>
            </w:r>
            <w:r>
              <w:t>”</w:t>
            </w:r>
            <w:r>
              <w:rPr>
                <w:rFonts w:hint="eastAsia"/>
              </w:rPr>
              <w:t>:</w:t>
            </w:r>
            <w:r w:rsidR="00FB4B46"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,</w:t>
            </w:r>
          </w:p>
          <w:p w:rsidR="00982D2C" w:rsidRDefault="00982D2C" w:rsidP="00982D2C">
            <w:pPr>
              <w:ind w:firstLineChars="200" w:firstLine="420"/>
              <w:rPr>
                <w:ins w:id="345" w:author="wuhao" w:date="2011-12-18T15:20:00Z"/>
              </w:rPr>
            </w:pPr>
            <w:ins w:id="346" w:author="wuhao" w:date="2011-12-18T15:20:00Z">
              <w:r>
                <w:t>“</w:t>
              </w:r>
              <w:r>
                <w:rPr>
                  <w:rFonts w:hint="eastAsia"/>
                </w:rPr>
                <w:t>type</w:t>
              </w:r>
              <w:r>
                <w:t>”</w:t>
              </w:r>
              <w:r>
                <w:rPr>
                  <w:rFonts w:hint="eastAsia"/>
                </w:rPr>
                <w:t>:1,</w:t>
              </w:r>
            </w:ins>
          </w:p>
          <w:p w:rsidR="00043039" w:rsidRDefault="00982D2C" w:rsidP="00982D2C">
            <w:pPr>
              <w:ind w:firstLineChars="200" w:firstLine="420"/>
              <w:rPr>
                <w:ins w:id="347" w:author="wuhao" w:date="2011-12-18T15:20:00Z"/>
              </w:rPr>
            </w:pPr>
            <w:ins w:id="348" w:author="wuhao" w:date="2011-12-18T15:20:00Z">
              <w:r>
                <w:t>“</w:t>
              </w:r>
              <w:r w:rsidR="00FE7B0D">
                <w:rPr>
                  <w:rFonts w:hint="eastAsia"/>
                </w:rPr>
                <w:t>trandition</w:t>
              </w:r>
            </w:ins>
            <w:ins w:id="349" w:author="wuhao" w:date="2011-12-19T00:51:00Z">
              <w:r w:rsidR="00FE7B0D">
                <w:rPr>
                  <w:rFonts w:hint="eastAsia"/>
                </w:rPr>
                <w:t>C</w:t>
              </w:r>
            </w:ins>
            <w:ins w:id="350" w:author="wuhao" w:date="2011-12-18T15:20:00Z">
              <w:r>
                <w:rPr>
                  <w:rFonts w:hint="eastAsia"/>
                </w:rPr>
                <w:t>ontent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t>””</w:t>
              </w:r>
              <w:r>
                <w:rPr>
                  <w:rFonts w:hint="eastAsia"/>
                </w:rPr>
                <w:t>,</w:t>
              </w:r>
            </w:ins>
          </w:p>
          <w:p w:rsidR="00982D2C" w:rsidRDefault="00982D2C" w:rsidP="00982D2C">
            <w:pPr>
              <w:ind w:firstLineChars="200" w:firstLine="420"/>
            </w:pPr>
            <w:ins w:id="351" w:author="wuhao" w:date="2011-12-18T15:20:00Z">
              <w:r>
                <w:t>“</w:t>
              </w:r>
              <w:r w:rsidR="00FE7B0D">
                <w:rPr>
                  <w:rFonts w:hint="eastAsia"/>
                </w:rPr>
                <w:t>media</w:t>
              </w:r>
            </w:ins>
            <w:ins w:id="352" w:author="wuhao" w:date="2011-12-19T00:52:00Z">
              <w:r w:rsidR="00FE7B0D">
                <w:rPr>
                  <w:rFonts w:hint="eastAsia"/>
                </w:rPr>
                <w:t>C</w:t>
              </w:r>
            </w:ins>
            <w:ins w:id="353" w:author="wuhao" w:date="2011-12-18T15:20:00Z">
              <w:r>
                <w:rPr>
                  <w:rFonts w:hint="eastAsia"/>
                </w:rPr>
                <w:t>ontent</w:t>
              </w:r>
              <w:r>
                <w:t>”</w:t>
              </w:r>
              <w:r>
                <w:rPr>
                  <w:rFonts w:hint="eastAsia"/>
                </w:rPr>
                <w:t>:</w:t>
              </w:r>
            </w:ins>
          </w:p>
          <w:p w:rsidR="00043039" w:rsidRDefault="00043039" w:rsidP="001D245D">
            <w:pPr>
              <w:ind w:firstLineChars="200" w:firstLine="420"/>
            </w:pPr>
            <w:r>
              <w:t>},</w:t>
            </w:r>
          </w:p>
          <w:p w:rsidR="00043039" w:rsidRDefault="00043039" w:rsidP="001D245D">
            <w:r>
              <w:tab/>
              <w:t>"msg": "",</w:t>
            </w:r>
          </w:p>
          <w:p w:rsidR="00043039" w:rsidRDefault="00043039" w:rsidP="001D245D">
            <w:r>
              <w:tab/>
              <w:t>"status": 0</w:t>
            </w:r>
          </w:p>
          <w:p w:rsidR="00043039" w:rsidRDefault="00043039" w:rsidP="001D245D">
            <w:r>
              <w:t>}</w:t>
            </w:r>
          </w:p>
          <w:p w:rsidR="00043039" w:rsidRDefault="00043039" w:rsidP="001D245D"/>
          <w:p w:rsidR="00043039" w:rsidRDefault="00043039" w:rsidP="001D245D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043039" w:rsidRDefault="00043039" w:rsidP="001D245D">
            <w:r>
              <w:t>{</w:t>
            </w:r>
          </w:p>
          <w:p w:rsidR="00043039" w:rsidRDefault="00043039" w:rsidP="001D245D">
            <w:r>
              <w:tab/>
              <w:t>"data": {},</w:t>
            </w:r>
          </w:p>
          <w:p w:rsidR="00043039" w:rsidRDefault="00043039" w:rsidP="001D245D">
            <w:r>
              <w:tab/>
              <w:t>"msg": " Error Infor ",</w:t>
            </w:r>
          </w:p>
          <w:p w:rsidR="00043039" w:rsidRDefault="00043039" w:rsidP="001D245D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043039" w:rsidRDefault="00043039" w:rsidP="001D245D">
            <w:r>
              <w:t>}</w:t>
            </w:r>
          </w:p>
        </w:tc>
      </w:tr>
      <w:tr w:rsidR="00043039" w:rsidTr="001D245D">
        <w:tc>
          <w:tcPr>
            <w:tcW w:w="2130" w:type="dxa"/>
          </w:tcPr>
          <w:p w:rsidR="00043039" w:rsidRDefault="00043039" w:rsidP="001D245D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392" w:type="dxa"/>
            <w:gridSpan w:val="3"/>
          </w:tcPr>
          <w:p w:rsidR="00043039" w:rsidRDefault="00FB4B46" w:rsidP="001D245D">
            <w:r>
              <w:rPr>
                <w:rFonts w:hint="eastAsia"/>
              </w:rPr>
              <w:t>iskma</w:t>
            </w:r>
            <w:r w:rsidR="00043039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1</w:t>
            </w:r>
            <w:r w:rsidR="0004303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 w:rsidR="00043039"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 w:rsidR="0004303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</w:t>
            </w:r>
          </w:p>
        </w:tc>
      </w:tr>
    </w:tbl>
    <w:p w:rsidR="00043039" w:rsidRDefault="00043039" w:rsidP="00043039"/>
    <w:p w:rsidR="00043039" w:rsidRPr="00043039" w:rsidRDefault="00043039" w:rsidP="00043039"/>
    <w:p w:rsidR="008247BE" w:rsidRDefault="008247BE" w:rsidP="008247BE">
      <w:pPr>
        <w:pStyle w:val="2"/>
      </w:pPr>
      <w:r>
        <w:rPr>
          <w:rFonts w:hint="eastAsia"/>
        </w:rPr>
        <w:t>通用业务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E456C" w:rsidTr="001D245D">
        <w:tc>
          <w:tcPr>
            <w:tcW w:w="2130" w:type="dxa"/>
          </w:tcPr>
          <w:p w:rsidR="00CE456C" w:rsidRDefault="00CE456C" w:rsidP="001D245D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CE456C" w:rsidRDefault="00CD3D18" w:rsidP="001D245D">
            <w:ins w:id="354" w:author="wuhao" w:date="2011-12-20T13:23:00Z">
              <w:r>
                <w:fldChar w:fldCharType="begin"/>
              </w:r>
              <w:r w:rsidR="006E5F5D">
                <w:instrText xml:space="preserve"> HYPERLINK "</w:instrText>
              </w:r>
            </w:ins>
            <w:r w:rsidRPr="00CD3D18">
              <w:rPr>
                <w:rPrChange w:id="355" w:author="wuhao" w:date="2011-12-20T13:23:00Z">
                  <w:rPr>
                    <w:rStyle w:val="a7"/>
                  </w:rPr>
                </w:rPrChange>
              </w:rPr>
              <w:instrText>http://</w:instrText>
            </w:r>
            <w:ins w:id="356" w:author="wuhao" w:date="2011-12-20T13:23:00Z">
              <w:r w:rsidRPr="00CD3D18">
                <w:rPr>
                  <w:rPrChange w:id="357" w:author="wuhao" w:date="2011-12-20T13:23:00Z">
                    <w:rPr>
                      <w:rStyle w:val="a7"/>
                    </w:rPr>
                  </w:rPrChange>
                </w:rPr>
                <w:instrText>m.</w:instrText>
              </w:r>
            </w:ins>
            <w:r w:rsidRPr="00CD3D18">
              <w:rPr>
                <w:rPrChange w:id="358" w:author="wuhao" w:date="2011-12-20T13:23:00Z">
                  <w:rPr>
                    <w:rStyle w:val="a7"/>
                  </w:rPr>
                </w:rPrChange>
              </w:rPr>
              <w:instrText>fengxiafei.com/mb/kma/getContent.action?id</w:instrText>
            </w:r>
            <w:ins w:id="359" w:author="wuhao" w:date="2011-12-20T13:23:00Z">
              <w:r w:rsidR="006E5F5D">
                <w:instrText xml:space="preserve">" </w:instrText>
              </w:r>
              <w:r>
                <w:fldChar w:fldCharType="separate"/>
              </w:r>
            </w:ins>
            <w:r w:rsidR="006E5F5D" w:rsidRPr="00267143">
              <w:rPr>
                <w:rStyle w:val="a7"/>
                <w:rFonts w:hint="eastAsia"/>
              </w:rPr>
              <w:t>http://</w:t>
            </w:r>
            <w:ins w:id="360" w:author="wuhao" w:date="2011-12-20T13:23:00Z">
              <w:r w:rsidR="006E5F5D" w:rsidRPr="00267143">
                <w:rPr>
                  <w:rStyle w:val="a7"/>
                  <w:rFonts w:hint="eastAsia"/>
                </w:rPr>
                <w:t>m.</w:t>
              </w:r>
            </w:ins>
            <w:r w:rsidR="006E5F5D" w:rsidRPr="00267143">
              <w:rPr>
                <w:rStyle w:val="a7"/>
                <w:rFonts w:hint="eastAsia"/>
              </w:rPr>
              <w:t>fengxiafei.com/mb/kma/getContent.action?id</w:t>
            </w:r>
            <w:ins w:id="361" w:author="wuhao" w:date="2011-12-20T13:23:00Z">
              <w:r>
                <w:fldChar w:fldCharType="end"/>
              </w:r>
            </w:ins>
            <w:r w:rsidR="00CE456C">
              <w:rPr>
                <w:rFonts w:hint="eastAsia"/>
              </w:rPr>
              <w:t>=111&amp;a=22222</w:t>
            </w:r>
          </w:p>
        </w:tc>
      </w:tr>
      <w:tr w:rsidR="00CE456C" w:rsidTr="001D245D">
        <w:tc>
          <w:tcPr>
            <w:tcW w:w="2130" w:type="dxa"/>
          </w:tcPr>
          <w:p w:rsidR="00CE456C" w:rsidRDefault="00CE456C" w:rsidP="001D245D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CE456C" w:rsidRDefault="00CE456C" w:rsidP="001D245D">
            <w:r>
              <w:rPr>
                <w:rFonts w:hint="eastAsia"/>
              </w:rPr>
              <w:t>GET</w:t>
            </w:r>
          </w:p>
        </w:tc>
      </w:tr>
      <w:tr w:rsidR="00CE456C" w:rsidTr="001D245D">
        <w:tc>
          <w:tcPr>
            <w:tcW w:w="2130" w:type="dxa"/>
            <w:vMerge w:val="restart"/>
          </w:tcPr>
          <w:p w:rsidR="00CE456C" w:rsidRDefault="00CE456C" w:rsidP="001D245D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:rsidR="00CE456C" w:rsidRDefault="00CE456C" w:rsidP="001D245D">
            <w:r>
              <w:rPr>
                <w:rFonts w:hint="eastAsia"/>
              </w:rPr>
              <w:t>参数变量</w:t>
            </w:r>
          </w:p>
        </w:tc>
        <w:tc>
          <w:tcPr>
            <w:tcW w:w="2131" w:type="dxa"/>
          </w:tcPr>
          <w:p w:rsidR="00CE456C" w:rsidRDefault="00CE456C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CE456C" w:rsidRDefault="00CE456C" w:rsidP="001D245D">
            <w:r>
              <w:rPr>
                <w:rFonts w:hint="eastAsia"/>
              </w:rPr>
              <w:t>是否必填</w:t>
            </w:r>
          </w:p>
        </w:tc>
      </w:tr>
      <w:tr w:rsidR="00982D2C" w:rsidTr="001D245D">
        <w:trPr>
          <w:ins w:id="362" w:author="wuhao" w:date="2011-12-18T15:20:00Z"/>
        </w:trPr>
        <w:tc>
          <w:tcPr>
            <w:tcW w:w="2130" w:type="dxa"/>
            <w:vMerge/>
          </w:tcPr>
          <w:p w:rsidR="00982D2C" w:rsidRDefault="00982D2C" w:rsidP="001D245D">
            <w:pPr>
              <w:rPr>
                <w:ins w:id="363" w:author="wuhao" w:date="2011-12-18T15:20:00Z"/>
              </w:rPr>
            </w:pPr>
          </w:p>
        </w:tc>
        <w:tc>
          <w:tcPr>
            <w:tcW w:w="2130" w:type="dxa"/>
          </w:tcPr>
          <w:p w:rsidR="00982D2C" w:rsidRDefault="00982D2C" w:rsidP="001D245D">
            <w:pPr>
              <w:rPr>
                <w:ins w:id="364" w:author="wuhao" w:date="2011-12-18T15:20:00Z"/>
              </w:rPr>
            </w:pPr>
            <w:ins w:id="365" w:author="wuhao" w:date="2011-12-18T15:20:00Z">
              <w:r>
                <w:rPr>
                  <w:rFonts w:hint="eastAsia"/>
                </w:rPr>
                <w:t>token</w:t>
              </w:r>
            </w:ins>
          </w:p>
        </w:tc>
        <w:tc>
          <w:tcPr>
            <w:tcW w:w="2131" w:type="dxa"/>
          </w:tcPr>
          <w:p w:rsidR="00982D2C" w:rsidRDefault="00982D2C" w:rsidP="001D245D">
            <w:pPr>
              <w:rPr>
                <w:ins w:id="366" w:author="wuhao" w:date="2011-12-18T15:20:00Z"/>
              </w:rPr>
            </w:pPr>
          </w:p>
        </w:tc>
        <w:tc>
          <w:tcPr>
            <w:tcW w:w="2131" w:type="dxa"/>
          </w:tcPr>
          <w:p w:rsidR="00982D2C" w:rsidRDefault="00982D2C" w:rsidP="001D245D">
            <w:pPr>
              <w:rPr>
                <w:ins w:id="367" w:author="wuhao" w:date="2011-12-18T15:20:00Z"/>
              </w:rPr>
            </w:pPr>
          </w:p>
        </w:tc>
      </w:tr>
      <w:tr w:rsidR="00CE456C" w:rsidTr="001D245D">
        <w:tc>
          <w:tcPr>
            <w:tcW w:w="2130" w:type="dxa"/>
            <w:vMerge/>
          </w:tcPr>
          <w:p w:rsidR="00CE456C" w:rsidRDefault="00CE456C" w:rsidP="001D245D"/>
        </w:tc>
        <w:tc>
          <w:tcPr>
            <w:tcW w:w="2130" w:type="dxa"/>
          </w:tcPr>
          <w:p w:rsidR="00CE456C" w:rsidRDefault="00CE456C" w:rsidP="001D245D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E456C" w:rsidRDefault="00CE456C" w:rsidP="001D245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1" w:type="dxa"/>
          </w:tcPr>
          <w:p w:rsidR="00CE456C" w:rsidRDefault="00CE456C" w:rsidP="001D245D">
            <w:r>
              <w:rPr>
                <w:rFonts w:hint="eastAsia"/>
              </w:rPr>
              <w:t>必填</w:t>
            </w:r>
          </w:p>
        </w:tc>
      </w:tr>
      <w:tr w:rsidR="00CE456C" w:rsidTr="001D245D">
        <w:tc>
          <w:tcPr>
            <w:tcW w:w="2130" w:type="dxa"/>
            <w:vMerge/>
          </w:tcPr>
          <w:p w:rsidR="00CE456C" w:rsidRDefault="00CE456C" w:rsidP="001D245D"/>
        </w:tc>
        <w:tc>
          <w:tcPr>
            <w:tcW w:w="2130" w:type="dxa"/>
          </w:tcPr>
          <w:p w:rsidR="00CE456C" w:rsidRDefault="00CE456C" w:rsidP="001D245D">
            <w:r>
              <w:rPr>
                <w:rFonts w:hint="eastAsia"/>
              </w:rPr>
              <w:t>A</w:t>
            </w:r>
          </w:p>
        </w:tc>
        <w:tc>
          <w:tcPr>
            <w:tcW w:w="2131" w:type="dxa"/>
          </w:tcPr>
          <w:p w:rsidR="00CE456C" w:rsidRDefault="00CE456C" w:rsidP="001D245D">
            <w:r>
              <w:rPr>
                <w:rFonts w:hint="eastAsia"/>
              </w:rPr>
              <w:t>拼上的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属性</w:t>
            </w:r>
          </w:p>
        </w:tc>
        <w:tc>
          <w:tcPr>
            <w:tcW w:w="2131" w:type="dxa"/>
          </w:tcPr>
          <w:p w:rsidR="00CE456C" w:rsidRDefault="00CE456C" w:rsidP="001D245D">
            <w:r>
              <w:rPr>
                <w:rFonts w:hint="eastAsia"/>
              </w:rPr>
              <w:t>必填</w:t>
            </w:r>
          </w:p>
        </w:tc>
      </w:tr>
      <w:tr w:rsidR="00CE456C" w:rsidRPr="00593B2E" w:rsidTr="001D245D">
        <w:tc>
          <w:tcPr>
            <w:tcW w:w="2130" w:type="dxa"/>
          </w:tcPr>
          <w:p w:rsidR="00CE456C" w:rsidRDefault="00CE456C" w:rsidP="001D245D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CE456C" w:rsidRDefault="00CE456C" w:rsidP="001D245D">
            <w:r>
              <w:rPr>
                <w:rFonts w:hint="eastAsia"/>
              </w:rPr>
              <w:t>媒体描述文件</w:t>
            </w:r>
          </w:p>
        </w:tc>
      </w:tr>
      <w:tr w:rsidR="00CE456C" w:rsidTr="001D245D">
        <w:tc>
          <w:tcPr>
            <w:tcW w:w="2130" w:type="dxa"/>
          </w:tcPr>
          <w:p w:rsidR="00CE456C" w:rsidRDefault="00CE456C" w:rsidP="001D245D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CE456C" w:rsidRDefault="00CE456C" w:rsidP="001D245D"/>
        </w:tc>
      </w:tr>
      <w:tr w:rsidR="00CE456C" w:rsidTr="001D245D">
        <w:tc>
          <w:tcPr>
            <w:tcW w:w="2130" w:type="dxa"/>
          </w:tcPr>
          <w:p w:rsidR="00CE456C" w:rsidRDefault="00CE456C" w:rsidP="001D245D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CE456C" w:rsidRDefault="00CE456C" w:rsidP="001D245D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CE456C" w:rsidRDefault="00CE456C" w:rsidP="001D245D">
            <w:r>
              <w:rPr>
                <w:rFonts w:hint="eastAsia"/>
              </w:rPr>
              <w:t>{</w:t>
            </w:r>
          </w:p>
          <w:p w:rsidR="00CE456C" w:rsidRDefault="00CE456C" w:rsidP="001D245D">
            <w:r>
              <w:tab/>
              <w:t>"data": {</w:t>
            </w:r>
          </w:p>
          <w:p w:rsidR="00CE456C" w:rsidRDefault="00CE456C" w:rsidP="001D245D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is</w:t>
            </w:r>
            <w:ins w:id="368" w:author="wuhao" w:date="2011-12-18T18:20:00Z">
              <w:r w:rsidR="00F51DFC">
                <w:rPr>
                  <w:rFonts w:hint="eastAsia"/>
                </w:rPr>
                <w:t>K</w:t>
              </w:r>
            </w:ins>
            <w:del w:id="369" w:author="wuhao" w:date="2011-12-18T18:20:00Z">
              <w:r w:rsidDel="00F51DFC">
                <w:rPr>
                  <w:rFonts w:hint="eastAsia"/>
                </w:rPr>
                <w:delText>k</w:delText>
              </w:r>
            </w:del>
            <w:r>
              <w:rPr>
                <w:rFonts w:hint="eastAsia"/>
              </w:rPr>
              <w:t>ma</w:t>
            </w:r>
            <w:r>
              <w:t>”</w:t>
            </w:r>
            <w:r>
              <w:rPr>
                <w:rFonts w:hint="eastAsia"/>
              </w:rPr>
              <w:t>: 0,</w:t>
            </w:r>
          </w:p>
          <w:p w:rsidR="00CE456C" w:rsidRDefault="00CE456C" w:rsidP="001D245D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 w:rsidR="00B527E2">
              <w:rPr>
                <w:rFonts w:hint="eastAsia"/>
              </w:rPr>
              <w:t>:1,</w:t>
            </w:r>
          </w:p>
          <w:p w:rsidR="00B527E2" w:rsidRDefault="00B527E2" w:rsidP="001D245D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trandition</w:t>
            </w:r>
            <w:del w:id="370" w:author="wuhao" w:date="2011-12-18T18:20:00Z">
              <w:r w:rsidDel="00F51DFC">
                <w:rPr>
                  <w:rFonts w:hint="eastAsia"/>
                </w:rPr>
                <w:delText>c</w:delText>
              </w:r>
            </w:del>
            <w:ins w:id="371" w:author="wuhao" w:date="2011-12-18T18:20:00Z">
              <w:r w:rsidR="00F51DFC">
                <w:rPr>
                  <w:rFonts w:hint="eastAsia"/>
                </w:rPr>
                <w:t>C</w:t>
              </w:r>
            </w:ins>
            <w:r>
              <w:rPr>
                <w:rFonts w:hint="eastAsia"/>
              </w:rPr>
              <w:t>ontent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B527E2" w:rsidRDefault="00982D2C" w:rsidP="001D245D">
            <w:pPr>
              <w:ind w:firstLineChars="200" w:firstLine="420"/>
            </w:pPr>
            <w:ins w:id="372" w:author="wuhao" w:date="2011-12-18T15:20:00Z">
              <w:r>
                <w:t>“</w:t>
              </w:r>
              <w:r w:rsidR="00F51DFC">
                <w:rPr>
                  <w:rFonts w:hint="eastAsia"/>
                </w:rPr>
                <w:t>media</w:t>
              </w:r>
            </w:ins>
            <w:ins w:id="373" w:author="wuhao" w:date="2011-12-18T18:20:00Z">
              <w:r w:rsidR="00F51DFC">
                <w:rPr>
                  <w:rFonts w:hint="eastAsia"/>
                </w:rPr>
                <w:t>C</w:t>
              </w:r>
            </w:ins>
            <w:ins w:id="374" w:author="wuhao" w:date="2011-12-18T15:20:00Z">
              <w:r>
                <w:rPr>
                  <w:rFonts w:hint="eastAsia"/>
                </w:rPr>
                <w:t>ontent</w:t>
              </w:r>
              <w:r>
                <w:t>”</w:t>
              </w:r>
              <w:r>
                <w:rPr>
                  <w:rFonts w:hint="eastAsia"/>
                </w:rPr>
                <w:t>:</w:t>
              </w:r>
            </w:ins>
          </w:p>
          <w:p w:rsidR="00CE456C" w:rsidRDefault="00CE456C" w:rsidP="001D245D">
            <w:pPr>
              <w:ind w:firstLineChars="200" w:firstLine="420"/>
            </w:pPr>
            <w:r>
              <w:t>},</w:t>
            </w:r>
          </w:p>
          <w:p w:rsidR="00CE456C" w:rsidRDefault="00CE456C" w:rsidP="001D245D">
            <w:r>
              <w:tab/>
              <w:t>"msg": "",</w:t>
            </w:r>
          </w:p>
          <w:p w:rsidR="00CE456C" w:rsidRDefault="00CE456C" w:rsidP="001D245D">
            <w:r>
              <w:tab/>
              <w:t>"status": 0</w:t>
            </w:r>
          </w:p>
          <w:p w:rsidR="00CE456C" w:rsidRDefault="00CE456C" w:rsidP="001D245D">
            <w:r>
              <w:t>}</w:t>
            </w:r>
          </w:p>
          <w:p w:rsidR="00CE456C" w:rsidRDefault="00CE456C" w:rsidP="001D245D"/>
          <w:p w:rsidR="00CE456C" w:rsidRDefault="00CE456C" w:rsidP="001D245D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CE456C" w:rsidRDefault="00CE456C" w:rsidP="001D245D">
            <w:r>
              <w:t>{</w:t>
            </w:r>
          </w:p>
          <w:p w:rsidR="00CE456C" w:rsidRDefault="00CE456C" w:rsidP="001D245D">
            <w:r>
              <w:tab/>
              <w:t>"data": {},</w:t>
            </w:r>
          </w:p>
          <w:p w:rsidR="00CE456C" w:rsidRDefault="00CE456C" w:rsidP="001D245D">
            <w:r>
              <w:tab/>
              <w:t>"msg": " Error Infor ",</w:t>
            </w:r>
          </w:p>
          <w:p w:rsidR="00CE456C" w:rsidRDefault="00CE456C" w:rsidP="001D245D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CE456C" w:rsidRDefault="00CE456C" w:rsidP="001D245D">
            <w:r>
              <w:t>}</w:t>
            </w:r>
          </w:p>
        </w:tc>
      </w:tr>
      <w:tr w:rsidR="00CE456C" w:rsidTr="001D245D">
        <w:tc>
          <w:tcPr>
            <w:tcW w:w="2130" w:type="dxa"/>
          </w:tcPr>
          <w:p w:rsidR="00CE456C" w:rsidRDefault="00CE456C" w:rsidP="001D245D"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  <w:gridSpan w:val="3"/>
          </w:tcPr>
          <w:p w:rsidR="00CE456C" w:rsidRDefault="00CE456C" w:rsidP="001D245D">
            <w:r>
              <w:rPr>
                <w:rFonts w:hint="eastAsia"/>
              </w:rPr>
              <w:t xml:space="preserve">iskma: 1 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</w:p>
          <w:p w:rsidR="00CE456C" w:rsidRDefault="00CE456C" w:rsidP="001D245D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种业务</w:t>
            </w:r>
          </w:p>
          <w:p w:rsidR="00B527E2" w:rsidRDefault="00B527E2" w:rsidP="001D245D">
            <w:r>
              <w:rPr>
                <w:rFonts w:hint="eastAsia"/>
              </w:rPr>
              <w:t>tranditioncontent</w:t>
            </w:r>
            <w:r>
              <w:rPr>
                <w:rFonts w:hint="eastAsia"/>
              </w:rPr>
              <w:t>为一期中各种业务的</w:t>
            </w:r>
            <w:r>
              <w:rPr>
                <w:rFonts w:hint="eastAsia"/>
              </w:rPr>
              <w:t>encode</w:t>
            </w:r>
            <w:r>
              <w:rPr>
                <w:rFonts w:hint="eastAsia"/>
              </w:rPr>
              <w:t>串。</w:t>
            </w:r>
          </w:p>
          <w:p w:rsidR="00B527E2" w:rsidRDefault="00B527E2" w:rsidP="001D245D">
            <w:r>
              <w:rPr>
                <w:rFonts w:hint="eastAsia"/>
              </w:rPr>
              <w:t>直接套用一期的解析函数即可获得内容</w:t>
            </w:r>
          </w:p>
        </w:tc>
      </w:tr>
    </w:tbl>
    <w:p w:rsidR="00CE456C" w:rsidRDefault="00CE456C" w:rsidP="00CE456C"/>
    <w:p w:rsidR="00CE456C" w:rsidRDefault="00CE456C" w:rsidP="00CE456C"/>
    <w:p w:rsidR="008247BE" w:rsidRDefault="008247BE" w:rsidP="008247BE">
      <w:pPr>
        <w:pStyle w:val="2"/>
      </w:pPr>
      <w:r>
        <w:rPr>
          <w:rFonts w:hint="eastAsia"/>
        </w:rPr>
        <w:t>富媒体业务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16B56" w:rsidTr="001D245D">
        <w:tc>
          <w:tcPr>
            <w:tcW w:w="2130" w:type="dxa"/>
          </w:tcPr>
          <w:p w:rsidR="00C16B56" w:rsidRDefault="00C16B56" w:rsidP="001D245D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C16B56" w:rsidRDefault="00CD3D18" w:rsidP="001D245D">
            <w:ins w:id="375" w:author="wuhao" w:date="2011-12-20T13:23:00Z">
              <w:r>
                <w:fldChar w:fldCharType="begin"/>
              </w:r>
              <w:r w:rsidR="006E5F5D">
                <w:instrText xml:space="preserve"> HYPERLINK "</w:instrText>
              </w:r>
            </w:ins>
            <w:r w:rsidRPr="00CD3D18">
              <w:rPr>
                <w:rPrChange w:id="376" w:author="wuhao" w:date="2011-12-20T13:23:00Z">
                  <w:rPr>
                    <w:rStyle w:val="a7"/>
                  </w:rPr>
                </w:rPrChange>
              </w:rPr>
              <w:instrText>http://</w:instrText>
            </w:r>
            <w:ins w:id="377" w:author="wuhao" w:date="2011-12-20T13:23:00Z">
              <w:r w:rsidRPr="00CD3D18">
                <w:rPr>
                  <w:rPrChange w:id="378" w:author="wuhao" w:date="2011-12-20T13:23:00Z">
                    <w:rPr>
                      <w:rStyle w:val="a7"/>
                    </w:rPr>
                  </w:rPrChange>
                </w:rPr>
                <w:instrText>m.</w:instrText>
              </w:r>
            </w:ins>
            <w:r w:rsidRPr="00CD3D18">
              <w:rPr>
                <w:rPrChange w:id="379" w:author="wuhao" w:date="2011-12-20T13:23:00Z">
                  <w:rPr>
                    <w:rStyle w:val="a7"/>
                  </w:rPr>
                </w:rPrChange>
              </w:rPr>
              <w:instrText>fengxiafei.com/mb/kma/getContent.action?id</w:instrText>
            </w:r>
            <w:ins w:id="380" w:author="wuhao" w:date="2011-12-20T13:23:00Z">
              <w:r w:rsidR="006E5F5D">
                <w:instrText xml:space="preserve">" </w:instrText>
              </w:r>
              <w:r>
                <w:fldChar w:fldCharType="separate"/>
              </w:r>
            </w:ins>
            <w:r w:rsidR="006E5F5D" w:rsidRPr="00267143">
              <w:rPr>
                <w:rStyle w:val="a7"/>
                <w:rFonts w:hint="eastAsia"/>
              </w:rPr>
              <w:t>http://</w:t>
            </w:r>
            <w:ins w:id="381" w:author="wuhao" w:date="2011-12-20T13:23:00Z">
              <w:r w:rsidR="006E5F5D" w:rsidRPr="00267143">
                <w:rPr>
                  <w:rStyle w:val="a7"/>
                  <w:rFonts w:hint="eastAsia"/>
                </w:rPr>
                <w:t>m.</w:t>
              </w:r>
            </w:ins>
            <w:r w:rsidR="006E5F5D" w:rsidRPr="00267143">
              <w:rPr>
                <w:rStyle w:val="a7"/>
                <w:rFonts w:hint="eastAsia"/>
              </w:rPr>
              <w:t>fengxiafei.com/mb/kma/getContent.action?id</w:t>
            </w:r>
            <w:ins w:id="382" w:author="wuhao" w:date="2011-12-20T13:23:00Z">
              <w:r>
                <w:fldChar w:fldCharType="end"/>
              </w:r>
            </w:ins>
            <w:r w:rsidR="00C16B56">
              <w:rPr>
                <w:rFonts w:hint="eastAsia"/>
              </w:rPr>
              <w:t>=111&amp;a=22222</w:t>
            </w:r>
          </w:p>
        </w:tc>
      </w:tr>
      <w:tr w:rsidR="00C16B56" w:rsidTr="001D245D">
        <w:tc>
          <w:tcPr>
            <w:tcW w:w="2130" w:type="dxa"/>
          </w:tcPr>
          <w:p w:rsidR="00C16B56" w:rsidRDefault="00C16B56" w:rsidP="001D245D">
            <w:r>
              <w:rPr>
                <w:rFonts w:hint="eastAsia"/>
              </w:rPr>
              <w:lastRenderedPageBreak/>
              <w:t>请求方式</w:t>
            </w:r>
          </w:p>
        </w:tc>
        <w:tc>
          <w:tcPr>
            <w:tcW w:w="6392" w:type="dxa"/>
            <w:gridSpan w:val="3"/>
          </w:tcPr>
          <w:p w:rsidR="00C16B56" w:rsidRDefault="00C16B56" w:rsidP="001D245D">
            <w:r>
              <w:rPr>
                <w:rFonts w:hint="eastAsia"/>
              </w:rPr>
              <w:t>GET</w:t>
            </w:r>
          </w:p>
        </w:tc>
      </w:tr>
      <w:tr w:rsidR="00C16B56" w:rsidTr="001D245D">
        <w:tc>
          <w:tcPr>
            <w:tcW w:w="2130" w:type="dxa"/>
            <w:vMerge w:val="restart"/>
          </w:tcPr>
          <w:p w:rsidR="00C16B56" w:rsidRDefault="00C16B56" w:rsidP="001D245D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:rsidR="00C16B56" w:rsidRDefault="00C16B56" w:rsidP="001D245D">
            <w:r>
              <w:rPr>
                <w:rFonts w:hint="eastAsia"/>
              </w:rPr>
              <w:t>参数变量</w:t>
            </w:r>
          </w:p>
        </w:tc>
        <w:tc>
          <w:tcPr>
            <w:tcW w:w="2131" w:type="dxa"/>
          </w:tcPr>
          <w:p w:rsidR="00C16B56" w:rsidRDefault="00C16B56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C16B56" w:rsidRDefault="00C16B56" w:rsidP="001D245D">
            <w:r>
              <w:rPr>
                <w:rFonts w:hint="eastAsia"/>
              </w:rPr>
              <w:t>是否必填</w:t>
            </w:r>
          </w:p>
        </w:tc>
      </w:tr>
      <w:tr w:rsidR="00982D2C" w:rsidTr="001D245D">
        <w:trPr>
          <w:ins w:id="383" w:author="wuhao" w:date="2011-12-18T15:20:00Z"/>
        </w:trPr>
        <w:tc>
          <w:tcPr>
            <w:tcW w:w="2130" w:type="dxa"/>
            <w:vMerge/>
          </w:tcPr>
          <w:p w:rsidR="00982D2C" w:rsidRDefault="00982D2C" w:rsidP="001D245D">
            <w:pPr>
              <w:rPr>
                <w:ins w:id="384" w:author="wuhao" w:date="2011-12-18T15:20:00Z"/>
              </w:rPr>
            </w:pPr>
          </w:p>
        </w:tc>
        <w:tc>
          <w:tcPr>
            <w:tcW w:w="2130" w:type="dxa"/>
          </w:tcPr>
          <w:p w:rsidR="00982D2C" w:rsidRDefault="00982D2C" w:rsidP="001D245D">
            <w:pPr>
              <w:rPr>
                <w:ins w:id="385" w:author="wuhao" w:date="2011-12-18T15:20:00Z"/>
              </w:rPr>
            </w:pPr>
            <w:ins w:id="386" w:author="wuhao" w:date="2011-12-18T15:20:00Z">
              <w:r>
                <w:rPr>
                  <w:rFonts w:hint="eastAsia"/>
                </w:rPr>
                <w:t>token</w:t>
              </w:r>
            </w:ins>
          </w:p>
        </w:tc>
        <w:tc>
          <w:tcPr>
            <w:tcW w:w="2131" w:type="dxa"/>
          </w:tcPr>
          <w:p w:rsidR="00982D2C" w:rsidRDefault="00982D2C" w:rsidP="001D245D">
            <w:pPr>
              <w:rPr>
                <w:ins w:id="387" w:author="wuhao" w:date="2011-12-18T15:20:00Z"/>
              </w:rPr>
            </w:pPr>
          </w:p>
        </w:tc>
        <w:tc>
          <w:tcPr>
            <w:tcW w:w="2131" w:type="dxa"/>
          </w:tcPr>
          <w:p w:rsidR="00982D2C" w:rsidRDefault="00982D2C" w:rsidP="001D245D">
            <w:pPr>
              <w:rPr>
                <w:ins w:id="388" w:author="wuhao" w:date="2011-12-18T15:20:00Z"/>
              </w:rPr>
            </w:pPr>
          </w:p>
        </w:tc>
      </w:tr>
      <w:tr w:rsidR="00C16B56" w:rsidTr="001D245D">
        <w:tc>
          <w:tcPr>
            <w:tcW w:w="2130" w:type="dxa"/>
            <w:vMerge/>
          </w:tcPr>
          <w:p w:rsidR="00C16B56" w:rsidRDefault="00C16B56" w:rsidP="001D245D"/>
        </w:tc>
        <w:tc>
          <w:tcPr>
            <w:tcW w:w="2130" w:type="dxa"/>
          </w:tcPr>
          <w:p w:rsidR="00C16B56" w:rsidRDefault="00C16B56" w:rsidP="001D245D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16B56" w:rsidRDefault="00C16B56" w:rsidP="001D245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1" w:type="dxa"/>
          </w:tcPr>
          <w:p w:rsidR="00C16B56" w:rsidRDefault="00C16B56" w:rsidP="001D245D">
            <w:r>
              <w:rPr>
                <w:rFonts w:hint="eastAsia"/>
              </w:rPr>
              <w:t>必填</w:t>
            </w:r>
          </w:p>
        </w:tc>
      </w:tr>
      <w:tr w:rsidR="00C16B56" w:rsidTr="001D245D">
        <w:tc>
          <w:tcPr>
            <w:tcW w:w="2130" w:type="dxa"/>
            <w:vMerge/>
          </w:tcPr>
          <w:p w:rsidR="00C16B56" w:rsidRDefault="00C16B56" w:rsidP="001D245D"/>
        </w:tc>
        <w:tc>
          <w:tcPr>
            <w:tcW w:w="2130" w:type="dxa"/>
          </w:tcPr>
          <w:p w:rsidR="00C16B56" w:rsidRDefault="00C16B56" w:rsidP="001D245D">
            <w:r>
              <w:rPr>
                <w:rFonts w:hint="eastAsia"/>
              </w:rPr>
              <w:t>A</w:t>
            </w:r>
          </w:p>
        </w:tc>
        <w:tc>
          <w:tcPr>
            <w:tcW w:w="2131" w:type="dxa"/>
          </w:tcPr>
          <w:p w:rsidR="00C16B56" w:rsidRDefault="00C16B56" w:rsidP="001D245D">
            <w:r>
              <w:rPr>
                <w:rFonts w:hint="eastAsia"/>
              </w:rPr>
              <w:t>拼上的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属性</w:t>
            </w:r>
          </w:p>
        </w:tc>
        <w:tc>
          <w:tcPr>
            <w:tcW w:w="2131" w:type="dxa"/>
          </w:tcPr>
          <w:p w:rsidR="00C16B56" w:rsidRDefault="00C16B56" w:rsidP="001D245D">
            <w:r>
              <w:rPr>
                <w:rFonts w:hint="eastAsia"/>
              </w:rPr>
              <w:t>必填</w:t>
            </w:r>
          </w:p>
        </w:tc>
      </w:tr>
      <w:tr w:rsidR="00C16B56" w:rsidRPr="00593B2E" w:rsidTr="001D245D">
        <w:tc>
          <w:tcPr>
            <w:tcW w:w="2130" w:type="dxa"/>
          </w:tcPr>
          <w:p w:rsidR="00C16B56" w:rsidRDefault="00C16B56" w:rsidP="001D245D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C16B56" w:rsidRDefault="00C16B56" w:rsidP="001D245D">
            <w:r>
              <w:rPr>
                <w:rFonts w:hint="eastAsia"/>
              </w:rPr>
              <w:t>媒体描述文件</w:t>
            </w:r>
          </w:p>
        </w:tc>
      </w:tr>
      <w:tr w:rsidR="00C16B56" w:rsidTr="001D245D">
        <w:tc>
          <w:tcPr>
            <w:tcW w:w="2130" w:type="dxa"/>
          </w:tcPr>
          <w:p w:rsidR="00C16B56" w:rsidRDefault="00C16B56" w:rsidP="001D245D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C16B56" w:rsidRDefault="00C16B56" w:rsidP="001D245D"/>
        </w:tc>
      </w:tr>
      <w:tr w:rsidR="00C16B56" w:rsidTr="001D245D">
        <w:tc>
          <w:tcPr>
            <w:tcW w:w="2130" w:type="dxa"/>
          </w:tcPr>
          <w:p w:rsidR="00C16B56" w:rsidRDefault="00C16B56" w:rsidP="001D245D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C16B56" w:rsidRDefault="00C16B56" w:rsidP="001D245D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C16B56" w:rsidRDefault="00C16B56" w:rsidP="001D245D">
            <w:r>
              <w:rPr>
                <w:rFonts w:hint="eastAsia"/>
              </w:rPr>
              <w:t>{</w:t>
            </w:r>
          </w:p>
          <w:p w:rsidR="00C16B56" w:rsidRDefault="00C16B56" w:rsidP="001D245D">
            <w:r>
              <w:tab/>
              <w:t>"data": {</w:t>
            </w:r>
          </w:p>
          <w:p w:rsidR="00C16B56" w:rsidRDefault="00C16B56" w:rsidP="001D245D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is</w:t>
            </w:r>
            <w:ins w:id="389" w:author="wuhao" w:date="2011-12-19T00:52:00Z">
              <w:r w:rsidR="00FE7B0D">
                <w:rPr>
                  <w:rFonts w:hint="eastAsia"/>
                </w:rPr>
                <w:t>K</w:t>
              </w:r>
            </w:ins>
            <w:del w:id="390" w:author="wuhao" w:date="2011-12-19T00:52:00Z">
              <w:r w:rsidDel="00FE7B0D">
                <w:rPr>
                  <w:rFonts w:hint="eastAsia"/>
                </w:rPr>
                <w:delText>k</w:delText>
              </w:r>
            </w:del>
            <w:r>
              <w:rPr>
                <w:rFonts w:hint="eastAsia"/>
              </w:rPr>
              <w:t>ma</w:t>
            </w:r>
            <w:r>
              <w:t>”</w:t>
            </w:r>
            <w:r>
              <w:rPr>
                <w:rFonts w:hint="eastAsia"/>
              </w:rPr>
              <w:t>: 0,</w:t>
            </w:r>
          </w:p>
          <w:p w:rsidR="00C16B56" w:rsidRDefault="00C16B56" w:rsidP="001D245D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:1</w:t>
            </w:r>
            <w:r w:rsidR="00621CC6">
              <w:rPr>
                <w:rFonts w:hint="eastAsia"/>
              </w:rPr>
              <w:t>4</w:t>
            </w:r>
            <w:r>
              <w:rPr>
                <w:rFonts w:hint="eastAsia"/>
              </w:rPr>
              <w:t>,</w:t>
            </w:r>
          </w:p>
          <w:p w:rsidR="00C16B56" w:rsidRDefault="00C16B56" w:rsidP="001D245D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trandition</w:t>
            </w:r>
            <w:ins w:id="391" w:author="wuhao" w:date="2011-12-19T00:52:00Z">
              <w:r w:rsidR="00FE7B0D">
                <w:rPr>
                  <w:rFonts w:hint="eastAsia"/>
                </w:rPr>
                <w:t>C</w:t>
              </w:r>
            </w:ins>
            <w:del w:id="392" w:author="wuhao" w:date="2011-12-19T00:52:00Z">
              <w:r w:rsidDel="00FE7B0D">
                <w:rPr>
                  <w:rFonts w:hint="eastAsia"/>
                </w:rPr>
                <w:delText>c</w:delText>
              </w:r>
            </w:del>
            <w:r>
              <w:rPr>
                <w:rFonts w:hint="eastAsia"/>
              </w:rPr>
              <w:t>ontent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3E03B4" w:rsidRDefault="00621CC6" w:rsidP="001D245D">
            <w:pPr>
              <w:ind w:firstLineChars="200" w:firstLine="420"/>
              <w:rPr>
                <w:ins w:id="393" w:author="wuhao" w:date="2011-12-18T18:27:00Z"/>
              </w:rPr>
            </w:pPr>
            <w:r>
              <w:t>“</w:t>
            </w:r>
            <w:r>
              <w:rPr>
                <w:rFonts w:hint="eastAsia"/>
              </w:rPr>
              <w:t>media</w:t>
            </w:r>
            <w:ins w:id="394" w:author="wuhao" w:date="2011-12-19T00:52:00Z">
              <w:r w:rsidR="00FE7B0D">
                <w:rPr>
                  <w:rFonts w:hint="eastAsia"/>
                </w:rPr>
                <w:t>C</w:t>
              </w:r>
            </w:ins>
            <w:del w:id="395" w:author="wuhao" w:date="2011-12-19T00:52:00Z">
              <w:r w:rsidDel="00FE7B0D">
                <w:rPr>
                  <w:rFonts w:hint="eastAsia"/>
                </w:rPr>
                <w:delText>c</w:delText>
              </w:r>
            </w:del>
            <w:r>
              <w:rPr>
                <w:rFonts w:hint="eastAsia"/>
              </w:rPr>
              <w:t>ontent</w:t>
            </w:r>
            <w:r>
              <w:t>”</w:t>
            </w:r>
            <w:r>
              <w:rPr>
                <w:rFonts w:hint="eastAsia"/>
              </w:rPr>
              <w:t>:</w:t>
            </w:r>
            <w:ins w:id="396" w:author="wuhao" w:date="2011-12-18T21:59:00Z">
              <w:r w:rsidR="00405347">
                <w:rPr>
                  <w:rFonts w:hint="eastAsia"/>
                </w:rPr>
                <w:t>{</w:t>
              </w:r>
            </w:ins>
          </w:p>
          <w:p w:rsidR="00F51DFC" w:rsidRDefault="00F51DFC" w:rsidP="001D245D">
            <w:pPr>
              <w:ind w:firstLineChars="200" w:firstLine="420"/>
            </w:pPr>
            <w:ins w:id="397" w:author="wuhao" w:date="2011-12-18T18:27:00Z">
              <w:r>
                <w:t>"</w:t>
              </w:r>
              <w:r>
                <w:rPr>
                  <w:rFonts w:hint="eastAsia"/>
                </w:rPr>
                <w:t>title</w:t>
              </w:r>
              <w:r>
                <w:t xml:space="preserve">": </w:t>
              </w:r>
              <w:r>
                <w:rPr>
                  <w:rFonts w:hint="eastAsia"/>
                </w:rPr>
                <w:t>10</w:t>
              </w:r>
            </w:ins>
          </w:p>
          <w:p w:rsidR="003E03B4" w:rsidRDefault="003E03B4" w:rsidP="003E03B4">
            <w:r>
              <w:t>"</w:t>
            </w:r>
            <w:r w:rsidRPr="002D7623">
              <w:rPr>
                <w:highlight w:val="yellow"/>
              </w:rPr>
              <w:t>total</w:t>
            </w:r>
            <w:ins w:id="398" w:author="wuhao" w:date="2011-12-18T18:27:00Z">
              <w:r w:rsidR="00E55B9C">
                <w:rPr>
                  <w:rFonts w:hint="eastAsia"/>
                  <w:highlight w:val="yellow"/>
                </w:rPr>
                <w:t>C</w:t>
              </w:r>
            </w:ins>
            <w:del w:id="399" w:author="wuhao" w:date="2011-12-18T18:27:00Z">
              <w:r w:rsidRPr="002D7623" w:rsidDel="00E55B9C">
                <w:rPr>
                  <w:highlight w:val="yellow"/>
                </w:rPr>
                <w:delText>c</w:delText>
              </w:r>
            </w:del>
            <w:r w:rsidRPr="002D7623">
              <w:rPr>
                <w:highlight w:val="yellow"/>
              </w:rPr>
              <w:t>ount</w:t>
            </w:r>
            <w:r>
              <w:t xml:space="preserve">": </w:t>
            </w:r>
            <w:r>
              <w:rPr>
                <w:rFonts w:hint="eastAsia"/>
              </w:rPr>
              <w:t>10</w:t>
            </w:r>
            <w:r>
              <w:t>,</w:t>
            </w:r>
          </w:p>
          <w:p w:rsidR="003E03B4" w:rsidRDefault="003E03B4" w:rsidP="003E03B4">
            <w:r>
              <w:tab/>
            </w:r>
            <w:r>
              <w:tab/>
              <w:t>"</w:t>
            </w:r>
            <w:r>
              <w:rPr>
                <w:rFonts w:hint="eastAsia"/>
              </w:rPr>
              <w:t>page</w:t>
            </w:r>
            <w:del w:id="400" w:author="wuhao" w:date="2011-12-18T18:27:00Z">
              <w:r w:rsidDel="00E55B9C">
                <w:delText>l</w:delText>
              </w:r>
            </w:del>
            <w:ins w:id="401" w:author="wuhao" w:date="2011-12-18T18:28:00Z">
              <w:r w:rsidR="00E55B9C">
                <w:rPr>
                  <w:rFonts w:hint="eastAsia"/>
                </w:rPr>
                <w:t>L</w:t>
              </w:r>
            </w:ins>
            <w:r>
              <w:t>ist": [{</w:t>
            </w:r>
          </w:p>
          <w:p w:rsidR="003E03B4" w:rsidRDefault="003E03B4" w:rsidP="003E03B4">
            <w:pPr>
              <w:ind w:firstLineChars="200" w:firstLine="420"/>
            </w:pPr>
            <w:r>
              <w:tab/>
            </w:r>
            <w:r>
              <w:tab/>
            </w:r>
            <w:r>
              <w:tab/>
            </w:r>
            <w:del w:id="402" w:author="wuhao" w:date="2011-12-20T13:25:00Z">
              <w:r w:rsidDel="00D71F7A">
                <w:delText>“</w:delText>
              </w:r>
              <w:r w:rsidDel="00D71F7A">
                <w:rPr>
                  <w:rFonts w:hint="eastAsia"/>
                </w:rPr>
                <w:delText>title</w:delText>
              </w:r>
              <w:r w:rsidDel="00D71F7A">
                <w:delText>”</w:delText>
              </w:r>
              <w:r w:rsidDel="00D71F7A">
                <w:rPr>
                  <w:rFonts w:hint="eastAsia"/>
                </w:rPr>
                <w:delText>:,</w:delText>
              </w:r>
            </w:del>
          </w:p>
          <w:p w:rsidR="003E03B4" w:rsidRDefault="003E03B4" w:rsidP="003E03B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text</w:t>
            </w:r>
            <w:ins w:id="403" w:author="wuhao" w:date="2011-12-18T18:30:00Z">
              <w:r w:rsidR="00071035">
                <w:rPr>
                  <w:rFonts w:hint="eastAsia"/>
                </w:rPr>
                <w:t>C</w:t>
              </w:r>
            </w:ins>
            <w:del w:id="404" w:author="wuhao" w:date="2011-12-18T18:29:00Z">
              <w:r w:rsidDel="00071035">
                <w:rPr>
                  <w:rFonts w:hint="eastAsia"/>
                </w:rPr>
                <w:delText>c</w:delText>
              </w:r>
            </w:del>
            <w:r>
              <w:rPr>
                <w:rFonts w:hint="eastAsia"/>
              </w:rPr>
              <w:t>ontent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3E03B4" w:rsidRDefault="003E03B4" w:rsidP="003E03B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sound</w:t>
            </w:r>
            <w:ins w:id="405" w:author="wuhao" w:date="2011-12-18T18:30:00Z">
              <w:r w:rsidR="00071035">
                <w:rPr>
                  <w:rFonts w:hint="eastAsia"/>
                </w:rPr>
                <w:t>U</w:t>
              </w:r>
            </w:ins>
            <w:del w:id="406" w:author="wuhao" w:date="2011-12-18T18:30:00Z">
              <w:r w:rsidDel="00071035">
                <w:rPr>
                  <w:rFonts w:hint="eastAsia"/>
                </w:rPr>
                <w:delText>u</w:delText>
              </w:r>
            </w:del>
            <w:r>
              <w:rPr>
                <w:rFonts w:hint="eastAsia"/>
              </w:rPr>
              <w:t>rl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3E03B4" w:rsidRDefault="003E03B4" w:rsidP="003E03B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pic</w:t>
            </w:r>
            <w:ins w:id="407" w:author="wuhao" w:date="2011-12-18T18:30:00Z">
              <w:r w:rsidR="00071035">
                <w:rPr>
                  <w:rFonts w:hint="eastAsia"/>
                </w:rPr>
                <w:t>T</w:t>
              </w:r>
            </w:ins>
            <w:del w:id="408" w:author="wuhao" w:date="2011-12-18T18:30:00Z">
              <w:r w:rsidDel="00071035">
                <w:rPr>
                  <w:rFonts w:hint="eastAsia"/>
                </w:rPr>
                <w:delText>t</w:delText>
              </w:r>
            </w:del>
            <w:r>
              <w:rPr>
                <w:rFonts w:hint="eastAsia"/>
              </w:rPr>
              <w:t>ype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3E03B4" w:rsidRDefault="003E03B4" w:rsidP="003E03B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tinypic</w:t>
            </w:r>
            <w:ins w:id="409" w:author="wuhao" w:date="2011-12-18T18:30:00Z">
              <w:r w:rsidR="00071035">
                <w:rPr>
                  <w:rFonts w:hint="eastAsia"/>
                </w:rPr>
                <w:t>U</w:t>
              </w:r>
            </w:ins>
            <w:del w:id="410" w:author="wuhao" w:date="2011-12-18T18:30:00Z">
              <w:r w:rsidDel="00071035">
                <w:rPr>
                  <w:rFonts w:hint="eastAsia"/>
                </w:rPr>
                <w:delText>u</w:delText>
              </w:r>
            </w:del>
            <w:r>
              <w:rPr>
                <w:rFonts w:hint="eastAsia"/>
              </w:rPr>
              <w:t>rl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缩略图</w:t>
            </w:r>
            <w:r>
              <w:rPr>
                <w:rFonts w:hint="eastAsia"/>
              </w:rPr>
              <w:t>url,</w:t>
            </w:r>
          </w:p>
          <w:p w:rsidR="003E03B4" w:rsidRDefault="003E03B4" w:rsidP="003E03B4">
            <w:r>
              <w:t>“</w:t>
            </w:r>
            <w:r>
              <w:rPr>
                <w:rFonts w:hint="eastAsia"/>
              </w:rPr>
              <w:t>media</w:t>
            </w:r>
            <w:ins w:id="411" w:author="wuhao" w:date="2011-12-18T18:30:00Z">
              <w:r w:rsidR="00071035">
                <w:rPr>
                  <w:rFonts w:hint="eastAsia"/>
                </w:rPr>
                <w:t>U</w:t>
              </w:r>
            </w:ins>
            <w:del w:id="412" w:author="wuhao" w:date="2011-12-18T18:30:00Z">
              <w:r w:rsidDel="00071035">
                <w:rPr>
                  <w:rFonts w:hint="eastAsia"/>
                </w:rPr>
                <w:delText>u</w:delText>
              </w:r>
            </w:del>
            <w:r>
              <w:rPr>
                <w:rFonts w:hint="eastAsia"/>
              </w:rPr>
              <w:t>rl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大视频</w:t>
            </w:r>
            <w:r>
              <w:rPr>
                <w:rFonts w:hint="eastAsia"/>
              </w:rPr>
              <w:t>url</w:t>
            </w:r>
          </w:p>
          <w:p w:rsidR="003E03B4" w:rsidRDefault="003E03B4" w:rsidP="003E03B4">
            <w:r>
              <w:tab/>
            </w:r>
            <w:r>
              <w:tab/>
              <w:t>},</w:t>
            </w:r>
          </w:p>
          <w:p w:rsidR="003E03B4" w:rsidRDefault="003E03B4" w:rsidP="003E03B4">
            <w:r>
              <w:tab/>
            </w:r>
            <w:r>
              <w:tab/>
              <w:t>{</w:t>
            </w:r>
          </w:p>
          <w:p w:rsidR="003E03B4" w:rsidDel="00D71F7A" w:rsidRDefault="003E03B4" w:rsidP="003E03B4">
            <w:pPr>
              <w:ind w:firstLineChars="200" w:firstLine="420"/>
              <w:rPr>
                <w:del w:id="413" w:author="wuhao" w:date="2011-12-20T13:25:00Z"/>
              </w:rPr>
            </w:pPr>
            <w:r>
              <w:tab/>
            </w:r>
            <w:r>
              <w:tab/>
            </w:r>
            <w:r>
              <w:tab/>
            </w:r>
            <w:ins w:id="414" w:author="wuhao" w:date="2011-12-20T13:25:00Z">
              <w:r w:rsidR="00D71F7A" w:rsidDel="00D71F7A">
                <w:t xml:space="preserve"> </w:t>
              </w:r>
            </w:ins>
            <w:del w:id="415" w:author="wuhao" w:date="2011-12-20T13:25:00Z">
              <w:r w:rsidDel="00D71F7A">
                <w:delText>“</w:delText>
              </w:r>
              <w:r w:rsidDel="00D71F7A">
                <w:rPr>
                  <w:rFonts w:hint="eastAsia"/>
                </w:rPr>
                <w:delText>title</w:delText>
              </w:r>
              <w:r w:rsidDel="00D71F7A">
                <w:delText>”</w:delText>
              </w:r>
              <w:r w:rsidDel="00D71F7A">
                <w:rPr>
                  <w:rFonts w:hint="eastAsia"/>
                </w:rPr>
                <w:delText>:,</w:delText>
              </w:r>
            </w:del>
          </w:p>
          <w:p w:rsidR="003E03B4" w:rsidRDefault="003E03B4" w:rsidP="003E03B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textcontent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3E03B4" w:rsidRDefault="003E03B4" w:rsidP="003E03B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soundurl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3E03B4" w:rsidRDefault="003E03B4" w:rsidP="003E03B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pictype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3E03B4" w:rsidRDefault="003E03B4" w:rsidP="003E03B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tinypicurl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缩略图</w:t>
            </w:r>
            <w:r>
              <w:rPr>
                <w:rFonts w:hint="eastAsia"/>
              </w:rPr>
              <w:t>url,</w:t>
            </w:r>
          </w:p>
          <w:p w:rsidR="003E03B4" w:rsidRDefault="003E03B4" w:rsidP="003E03B4">
            <w:r>
              <w:t>“</w:t>
            </w:r>
            <w:r>
              <w:rPr>
                <w:rFonts w:hint="eastAsia"/>
              </w:rPr>
              <w:t>mediaurl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大视频</w:t>
            </w:r>
            <w:r>
              <w:rPr>
                <w:rFonts w:hint="eastAsia"/>
              </w:rPr>
              <w:t>url</w:t>
            </w:r>
          </w:p>
          <w:p w:rsidR="003E03B4" w:rsidRDefault="003E03B4" w:rsidP="003E03B4">
            <w:r>
              <w:tab/>
            </w:r>
            <w:r>
              <w:tab/>
              <w:t>},</w:t>
            </w:r>
          </w:p>
          <w:p w:rsidR="003E03B4" w:rsidRDefault="003E03B4" w:rsidP="003E03B4">
            <w:r>
              <w:tab/>
            </w:r>
            <w:r>
              <w:tab/>
              <w:t>{</w:t>
            </w:r>
          </w:p>
          <w:p w:rsidR="003E03B4" w:rsidDel="00D71F7A" w:rsidRDefault="003E03B4" w:rsidP="003E03B4">
            <w:pPr>
              <w:ind w:firstLineChars="200" w:firstLine="420"/>
              <w:rPr>
                <w:del w:id="416" w:author="wuhao" w:date="2011-12-20T13:25:00Z"/>
              </w:rPr>
            </w:pPr>
            <w:r>
              <w:tab/>
            </w:r>
            <w:r>
              <w:tab/>
            </w:r>
            <w:r>
              <w:tab/>
            </w:r>
            <w:ins w:id="417" w:author="wuhao" w:date="2011-12-20T13:25:00Z">
              <w:r w:rsidR="00D71F7A" w:rsidDel="00D71F7A">
                <w:t xml:space="preserve"> </w:t>
              </w:r>
            </w:ins>
            <w:del w:id="418" w:author="wuhao" w:date="2011-12-20T13:25:00Z">
              <w:r w:rsidDel="00D71F7A">
                <w:delText>“</w:delText>
              </w:r>
              <w:r w:rsidDel="00D71F7A">
                <w:rPr>
                  <w:rFonts w:hint="eastAsia"/>
                </w:rPr>
                <w:delText>title</w:delText>
              </w:r>
              <w:r w:rsidDel="00D71F7A">
                <w:delText>”</w:delText>
              </w:r>
              <w:r w:rsidDel="00D71F7A">
                <w:rPr>
                  <w:rFonts w:hint="eastAsia"/>
                </w:rPr>
                <w:delText>:,</w:delText>
              </w:r>
            </w:del>
          </w:p>
          <w:p w:rsidR="003E03B4" w:rsidRDefault="003E03B4" w:rsidP="003E03B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textcontent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3E03B4" w:rsidRDefault="003E03B4" w:rsidP="003E03B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soundurl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3E03B4" w:rsidRDefault="003E03B4" w:rsidP="003E03B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pictype</w:t>
            </w:r>
            <w:r>
              <w:t>”</w:t>
            </w:r>
            <w:r>
              <w:rPr>
                <w:rFonts w:hint="eastAsia"/>
              </w:rPr>
              <w:t>:,</w:t>
            </w:r>
          </w:p>
          <w:p w:rsidR="003E03B4" w:rsidRDefault="003E03B4" w:rsidP="003E03B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tinypicurl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缩略图</w:t>
            </w:r>
            <w:r>
              <w:rPr>
                <w:rFonts w:hint="eastAsia"/>
              </w:rPr>
              <w:t>url,</w:t>
            </w:r>
          </w:p>
          <w:p w:rsidR="003E03B4" w:rsidRDefault="003E03B4" w:rsidP="003E03B4">
            <w:r>
              <w:t>“</w:t>
            </w:r>
            <w:r>
              <w:rPr>
                <w:rFonts w:hint="eastAsia"/>
              </w:rPr>
              <w:t>mediaurl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大视频</w:t>
            </w:r>
            <w:r>
              <w:rPr>
                <w:rFonts w:hint="eastAsia"/>
              </w:rPr>
              <w:t>url</w:t>
            </w:r>
          </w:p>
          <w:p w:rsidR="003E03B4" w:rsidRDefault="003E03B4" w:rsidP="003E03B4">
            <w:r>
              <w:tab/>
            </w:r>
            <w:r>
              <w:tab/>
              <w:t>}]</w:t>
            </w:r>
            <w:ins w:id="419" w:author="wuhao" w:date="2011-12-18T21:59:00Z">
              <w:r w:rsidR="00405347">
                <w:rPr>
                  <w:rFonts w:hint="eastAsia"/>
                </w:rPr>
                <w:t>}</w:t>
              </w:r>
            </w:ins>
            <w:r>
              <w:t>,</w:t>
            </w:r>
          </w:p>
          <w:p w:rsidR="003E03B4" w:rsidRDefault="003E03B4" w:rsidP="001D245D">
            <w:pPr>
              <w:ind w:firstLineChars="200" w:firstLine="420"/>
            </w:pPr>
          </w:p>
          <w:p w:rsidR="00621CC6" w:rsidRDefault="00621CC6" w:rsidP="001D245D">
            <w:pPr>
              <w:ind w:firstLineChars="200" w:firstLine="420"/>
            </w:pPr>
            <w:r>
              <w:rPr>
                <w:rFonts w:hint="eastAsia"/>
              </w:rPr>
              <w:t>,</w:t>
            </w:r>
          </w:p>
          <w:p w:rsidR="00C16B56" w:rsidRDefault="00C16B56" w:rsidP="001D245D">
            <w:pPr>
              <w:ind w:firstLineChars="200" w:firstLine="420"/>
            </w:pPr>
          </w:p>
          <w:p w:rsidR="00C16B56" w:rsidRDefault="00C16B56" w:rsidP="001D245D">
            <w:pPr>
              <w:ind w:firstLineChars="200" w:firstLine="420"/>
            </w:pPr>
            <w:r>
              <w:t>},</w:t>
            </w:r>
          </w:p>
          <w:p w:rsidR="00C16B56" w:rsidRDefault="00C16B56" w:rsidP="001D245D">
            <w:r>
              <w:lastRenderedPageBreak/>
              <w:tab/>
              <w:t>"msg": "",</w:t>
            </w:r>
          </w:p>
          <w:p w:rsidR="00C16B56" w:rsidRDefault="00C16B56" w:rsidP="001D245D">
            <w:r>
              <w:tab/>
              <w:t>"status": 0</w:t>
            </w:r>
          </w:p>
          <w:p w:rsidR="00C16B56" w:rsidRDefault="00C16B56" w:rsidP="001D245D">
            <w:r>
              <w:t>}</w:t>
            </w:r>
          </w:p>
          <w:p w:rsidR="00C16B56" w:rsidRDefault="00C16B56" w:rsidP="001D245D"/>
          <w:p w:rsidR="00C16B56" w:rsidRDefault="00C16B56" w:rsidP="001D245D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C16B56" w:rsidRDefault="00C16B56" w:rsidP="001D245D">
            <w:r>
              <w:t>{</w:t>
            </w:r>
          </w:p>
          <w:p w:rsidR="00C16B56" w:rsidRDefault="00C16B56" w:rsidP="001D245D">
            <w:r>
              <w:tab/>
              <w:t>"data": {},</w:t>
            </w:r>
          </w:p>
          <w:p w:rsidR="00C16B56" w:rsidRDefault="00C16B56" w:rsidP="001D245D">
            <w:r>
              <w:tab/>
              <w:t>"msg": " Error Infor ",</w:t>
            </w:r>
          </w:p>
          <w:p w:rsidR="00C16B56" w:rsidRDefault="00C16B56" w:rsidP="001D245D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C16B56" w:rsidRDefault="00C16B56" w:rsidP="001D245D">
            <w:r>
              <w:t>}</w:t>
            </w:r>
          </w:p>
        </w:tc>
      </w:tr>
      <w:tr w:rsidR="00C16B56" w:rsidTr="001D245D">
        <w:tc>
          <w:tcPr>
            <w:tcW w:w="2130" w:type="dxa"/>
          </w:tcPr>
          <w:p w:rsidR="00C16B56" w:rsidRDefault="00C16B56" w:rsidP="001D245D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392" w:type="dxa"/>
            <w:gridSpan w:val="3"/>
          </w:tcPr>
          <w:p w:rsidR="00C16B56" w:rsidRDefault="00C16B56" w:rsidP="001D245D">
            <w:r>
              <w:rPr>
                <w:rFonts w:hint="eastAsia"/>
              </w:rPr>
              <w:t xml:space="preserve">iskma: 1 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</w:p>
          <w:p w:rsidR="00C16B56" w:rsidRDefault="00C16B56" w:rsidP="001D245D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种业务</w:t>
            </w:r>
          </w:p>
          <w:p w:rsidR="00C16B56" w:rsidRDefault="00C16B56" w:rsidP="001D245D">
            <w:r>
              <w:rPr>
                <w:rFonts w:hint="eastAsia"/>
              </w:rPr>
              <w:t>tranditioncontent</w:t>
            </w:r>
            <w:r>
              <w:rPr>
                <w:rFonts w:hint="eastAsia"/>
              </w:rPr>
              <w:t>为一期中各种业务的</w:t>
            </w:r>
            <w:r>
              <w:rPr>
                <w:rFonts w:hint="eastAsia"/>
              </w:rPr>
              <w:t>encode</w:t>
            </w:r>
            <w:r>
              <w:rPr>
                <w:rFonts w:hint="eastAsia"/>
              </w:rPr>
              <w:t>串。</w:t>
            </w:r>
          </w:p>
          <w:p w:rsidR="00C16B56" w:rsidRDefault="00C16B56" w:rsidP="001D245D">
            <w:r>
              <w:rPr>
                <w:rFonts w:hint="eastAsia"/>
              </w:rPr>
              <w:t>直接套用一期的解析函数即可获得内容</w:t>
            </w:r>
          </w:p>
          <w:p w:rsidR="00621CC6" w:rsidRDefault="00621CC6" w:rsidP="001D245D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，则取</w:t>
            </w:r>
            <w:r>
              <w:rPr>
                <w:rFonts w:hint="eastAsia"/>
              </w:rPr>
              <w:t>mediacontent</w:t>
            </w:r>
            <w:r>
              <w:rPr>
                <w:rFonts w:hint="eastAsia"/>
              </w:rPr>
              <w:t>来解析</w:t>
            </w:r>
          </w:p>
        </w:tc>
      </w:tr>
    </w:tbl>
    <w:p w:rsidR="008247BE" w:rsidRPr="00C16B56" w:rsidRDefault="008247BE" w:rsidP="008247BE"/>
    <w:p w:rsidR="00DB4652" w:rsidRDefault="00DB4652" w:rsidP="00311AD9">
      <w:pPr>
        <w:pStyle w:val="1"/>
      </w:pPr>
      <w:r>
        <w:rPr>
          <w:rFonts w:hint="eastAsia"/>
        </w:rPr>
        <w:t>空码赋值</w:t>
      </w:r>
    </w:p>
    <w:p w:rsidR="00145E31" w:rsidRDefault="00145E31" w:rsidP="00145E31"/>
    <w:p w:rsidR="00145E31" w:rsidRDefault="00145E31" w:rsidP="00145E31">
      <w:r>
        <w:rPr>
          <w:rFonts w:hint="eastAsia"/>
        </w:rPr>
        <w:t>流程：</w:t>
      </w:r>
    </w:p>
    <w:p w:rsidR="00145E31" w:rsidRDefault="00145E31" w:rsidP="00145E31">
      <w:r>
        <w:rPr>
          <w:rFonts w:hint="eastAsia"/>
        </w:rPr>
        <w:t xml:space="preserve">1 </w:t>
      </w:r>
      <w:r>
        <w:rPr>
          <w:rFonts w:hint="eastAsia"/>
        </w:rPr>
        <w:t>需要提前登陆，获取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password</w:t>
      </w:r>
    </w:p>
    <w:p w:rsidR="00655BE1" w:rsidRDefault="00655BE1" w:rsidP="00145E31">
      <w:r>
        <w:rPr>
          <w:rFonts w:hint="eastAsia"/>
        </w:rPr>
        <w:t xml:space="preserve">2 </w:t>
      </w:r>
      <w:r>
        <w:rPr>
          <w:rFonts w:hint="eastAsia"/>
        </w:rPr>
        <w:t>富媒体元素上传，见上面</w:t>
      </w:r>
    </w:p>
    <w:p w:rsidR="008D4D0F" w:rsidRDefault="008D4D0F" w:rsidP="00311AD9">
      <w:pPr>
        <w:pStyle w:val="2"/>
      </w:pPr>
      <w:r>
        <w:rPr>
          <w:rFonts w:hint="eastAsia"/>
        </w:rPr>
        <w:t>文本传统业务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079E4" w:rsidTr="001D245D">
        <w:tc>
          <w:tcPr>
            <w:tcW w:w="2130" w:type="dxa"/>
          </w:tcPr>
          <w:p w:rsidR="00E079E4" w:rsidRDefault="00E079E4" w:rsidP="001D245D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E079E4" w:rsidRDefault="00E079E4" w:rsidP="001D245D">
            <w:r>
              <w:rPr>
                <w:rFonts w:hint="eastAsia"/>
              </w:rPr>
              <w:t>http://</w:t>
            </w:r>
            <w:ins w:id="420" w:author="wuhao" w:date="2011-12-20T13:23:00Z">
              <w:r w:rsidR="006E5F5D">
                <w:rPr>
                  <w:rFonts w:hint="eastAsia"/>
                </w:rPr>
                <w:t>m.</w:t>
              </w:r>
            </w:ins>
            <w:r>
              <w:rPr>
                <w:rFonts w:hint="eastAsia"/>
              </w:rPr>
              <w:t>fengxiafei.com/</w:t>
            </w:r>
            <w:r w:rsidRPr="00593B2E">
              <w:rPr>
                <w:rFonts w:hint="eastAsia"/>
                <w:highlight w:val="yellow"/>
              </w:rPr>
              <w:t>mb</w:t>
            </w:r>
            <w:r>
              <w:rPr>
                <w:rFonts w:hint="eastAsia"/>
              </w:rPr>
              <w:t>/</w:t>
            </w:r>
            <w:r w:rsidR="00655BE1">
              <w:rPr>
                <w:rFonts w:hint="eastAsia"/>
              </w:rPr>
              <w:t>kma/</w:t>
            </w:r>
            <w:r>
              <w:rPr>
                <w:rFonts w:hint="eastAsia"/>
              </w:rPr>
              <w:t>m_upload</w:t>
            </w:r>
            <w:ins w:id="421" w:author="wuhao" w:date="2011-12-19T00:58:00Z">
              <w:r w:rsidR="006B12B0">
                <w:rPr>
                  <w:rFonts w:hint="eastAsia"/>
                </w:rPr>
                <w:t>T</w:t>
              </w:r>
            </w:ins>
            <w:del w:id="422" w:author="wuhao" w:date="2011-12-19T00:58:00Z">
              <w:r w:rsidR="00655BE1" w:rsidDel="006B12B0">
                <w:rPr>
                  <w:rFonts w:hint="eastAsia"/>
                </w:rPr>
                <w:delText>t</w:delText>
              </w:r>
            </w:del>
            <w:r w:rsidR="00655BE1">
              <w:rPr>
                <w:rFonts w:hint="eastAsia"/>
              </w:rPr>
              <w:t>radition</w:t>
            </w:r>
            <w:ins w:id="423" w:author="wuhao" w:date="2011-12-19T00:58:00Z">
              <w:r w:rsidR="006B12B0">
                <w:rPr>
                  <w:rFonts w:hint="eastAsia"/>
                </w:rPr>
                <w:t>I</w:t>
              </w:r>
            </w:ins>
            <w:del w:id="424" w:author="wuhao" w:date="2011-12-19T00:58:00Z">
              <w:r w:rsidRPr="00C81F2A" w:rsidDel="006B12B0">
                <w:rPr>
                  <w:rFonts w:hint="eastAsia"/>
                </w:rPr>
                <w:delText>i</w:delText>
              </w:r>
            </w:del>
            <w:r w:rsidRPr="00C81F2A">
              <w:rPr>
                <w:rFonts w:hint="eastAsia"/>
              </w:rPr>
              <w:t>nfo</w:t>
            </w:r>
            <w:r>
              <w:rPr>
                <w:rFonts w:hint="eastAsia"/>
              </w:rPr>
              <w:t>.action</w:t>
            </w:r>
          </w:p>
        </w:tc>
      </w:tr>
      <w:tr w:rsidR="00E079E4" w:rsidTr="001D245D">
        <w:tc>
          <w:tcPr>
            <w:tcW w:w="2130" w:type="dxa"/>
          </w:tcPr>
          <w:p w:rsidR="00E079E4" w:rsidRDefault="00E079E4" w:rsidP="001D245D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E079E4" w:rsidRDefault="00E079E4" w:rsidP="001D245D">
            <w:r>
              <w:rPr>
                <w:rFonts w:hint="eastAsia"/>
              </w:rPr>
              <w:t>POST</w:t>
            </w:r>
          </w:p>
        </w:tc>
      </w:tr>
      <w:tr w:rsidR="00E079E4" w:rsidTr="001D245D">
        <w:tc>
          <w:tcPr>
            <w:tcW w:w="2130" w:type="dxa"/>
            <w:vMerge w:val="restart"/>
          </w:tcPr>
          <w:p w:rsidR="00E079E4" w:rsidRDefault="00E079E4" w:rsidP="001D245D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:rsidR="00E079E4" w:rsidRDefault="00E079E4" w:rsidP="001D245D">
            <w:r>
              <w:rPr>
                <w:rFonts w:hint="eastAsia"/>
              </w:rPr>
              <w:t>参数变量</w:t>
            </w:r>
          </w:p>
        </w:tc>
        <w:tc>
          <w:tcPr>
            <w:tcW w:w="2131" w:type="dxa"/>
          </w:tcPr>
          <w:p w:rsidR="00E079E4" w:rsidRDefault="00E079E4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E079E4" w:rsidRDefault="00E079E4" w:rsidP="001D245D">
            <w:r>
              <w:rPr>
                <w:rFonts w:hint="eastAsia"/>
              </w:rPr>
              <w:t>是否必填</w:t>
            </w:r>
          </w:p>
        </w:tc>
      </w:tr>
      <w:tr w:rsidR="00323B0B" w:rsidTr="001D245D">
        <w:trPr>
          <w:ins w:id="425" w:author="wuhao" w:date="2011-12-18T14:28:00Z"/>
        </w:trPr>
        <w:tc>
          <w:tcPr>
            <w:tcW w:w="2130" w:type="dxa"/>
            <w:vMerge/>
          </w:tcPr>
          <w:p w:rsidR="00323B0B" w:rsidRDefault="00323B0B" w:rsidP="001D245D">
            <w:pPr>
              <w:rPr>
                <w:ins w:id="426" w:author="wuhao" w:date="2011-12-18T14:28:00Z"/>
              </w:rPr>
            </w:pPr>
          </w:p>
        </w:tc>
        <w:tc>
          <w:tcPr>
            <w:tcW w:w="2130" w:type="dxa"/>
          </w:tcPr>
          <w:p w:rsidR="00323B0B" w:rsidRDefault="00323B0B" w:rsidP="001D245D">
            <w:pPr>
              <w:rPr>
                <w:ins w:id="427" w:author="wuhao" w:date="2011-12-18T14:28:00Z"/>
              </w:rPr>
            </w:pPr>
            <w:ins w:id="428" w:author="wuhao" w:date="2011-12-18T14:28:00Z">
              <w:r>
                <w:rPr>
                  <w:rFonts w:hint="eastAsia"/>
                </w:rPr>
                <w:t>token</w:t>
              </w:r>
            </w:ins>
          </w:p>
        </w:tc>
        <w:tc>
          <w:tcPr>
            <w:tcW w:w="2131" w:type="dxa"/>
          </w:tcPr>
          <w:p w:rsidR="00323B0B" w:rsidRDefault="00323B0B" w:rsidP="001D245D">
            <w:pPr>
              <w:rPr>
                <w:ins w:id="429" w:author="wuhao" w:date="2011-12-18T14:28:00Z"/>
              </w:rPr>
            </w:pPr>
          </w:p>
        </w:tc>
        <w:tc>
          <w:tcPr>
            <w:tcW w:w="2131" w:type="dxa"/>
          </w:tcPr>
          <w:p w:rsidR="00323B0B" w:rsidRDefault="00323B0B" w:rsidP="001D245D">
            <w:pPr>
              <w:rPr>
                <w:ins w:id="430" w:author="wuhao" w:date="2011-12-18T14:28:00Z"/>
              </w:rPr>
            </w:pPr>
          </w:p>
        </w:tc>
      </w:tr>
      <w:tr w:rsidR="00E079E4" w:rsidTr="001D245D">
        <w:tc>
          <w:tcPr>
            <w:tcW w:w="2130" w:type="dxa"/>
            <w:vMerge/>
          </w:tcPr>
          <w:p w:rsidR="00E079E4" w:rsidRDefault="00E079E4" w:rsidP="001D245D"/>
        </w:tc>
        <w:tc>
          <w:tcPr>
            <w:tcW w:w="2130" w:type="dxa"/>
          </w:tcPr>
          <w:p w:rsidR="00E079E4" w:rsidRDefault="00655BE1" w:rsidP="001D245D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E079E4" w:rsidRDefault="00655BE1" w:rsidP="001D245D"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</w:tcPr>
          <w:p w:rsidR="00E079E4" w:rsidRDefault="00E079E4" w:rsidP="001D245D">
            <w:r>
              <w:rPr>
                <w:rFonts w:hint="eastAsia"/>
              </w:rPr>
              <w:t>必填</w:t>
            </w:r>
          </w:p>
        </w:tc>
      </w:tr>
      <w:tr w:rsidR="00EB3AF3" w:rsidTr="001D245D">
        <w:tc>
          <w:tcPr>
            <w:tcW w:w="2130" w:type="dxa"/>
            <w:vMerge/>
          </w:tcPr>
          <w:p w:rsidR="00EB3AF3" w:rsidRDefault="00EB3AF3" w:rsidP="001D245D"/>
        </w:tc>
        <w:tc>
          <w:tcPr>
            <w:tcW w:w="2130" w:type="dxa"/>
          </w:tcPr>
          <w:p w:rsidR="00EB3AF3" w:rsidRDefault="006B3F50" w:rsidP="001D245D">
            <w:ins w:id="431" w:author="wuhao" w:date="2011-12-19T01:00:00Z">
              <w:r>
                <w:rPr>
                  <w:rFonts w:hint="eastAsia"/>
                </w:rPr>
                <w:t>p</w:t>
              </w:r>
            </w:ins>
            <w:del w:id="432" w:author="wuhao" w:date="2011-12-19T01:00:00Z">
              <w:r w:rsidR="00EB3AF3" w:rsidDel="006B3F50">
                <w:delText>P</w:delText>
              </w:r>
            </w:del>
            <w:r w:rsidR="00EB3AF3">
              <w:rPr>
                <w:rFonts w:hint="eastAsia"/>
              </w:rPr>
              <w:t>assword</w:t>
            </w:r>
          </w:p>
        </w:tc>
        <w:tc>
          <w:tcPr>
            <w:tcW w:w="2131" w:type="dxa"/>
          </w:tcPr>
          <w:p w:rsidR="00EB3AF3" w:rsidRDefault="00EB3AF3" w:rsidP="001D245D">
            <w:r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:rsidR="00EB3AF3" w:rsidRDefault="00EB3AF3" w:rsidP="001D245D">
            <w:r>
              <w:rPr>
                <w:rFonts w:hint="eastAsia"/>
              </w:rPr>
              <w:t>必填</w:t>
            </w:r>
          </w:p>
        </w:tc>
      </w:tr>
      <w:tr w:rsidR="00E059A2" w:rsidTr="001D245D">
        <w:trPr>
          <w:ins w:id="433" w:author="wuhao" w:date="2011-12-18T14:23:00Z"/>
        </w:trPr>
        <w:tc>
          <w:tcPr>
            <w:tcW w:w="2130" w:type="dxa"/>
            <w:vMerge/>
          </w:tcPr>
          <w:p w:rsidR="00E059A2" w:rsidRDefault="00E059A2" w:rsidP="001D245D">
            <w:pPr>
              <w:rPr>
                <w:ins w:id="434" w:author="wuhao" w:date="2011-12-18T14:23:00Z"/>
              </w:rPr>
            </w:pPr>
          </w:p>
        </w:tc>
        <w:tc>
          <w:tcPr>
            <w:tcW w:w="2130" w:type="dxa"/>
          </w:tcPr>
          <w:p w:rsidR="00E059A2" w:rsidRDefault="00E059A2" w:rsidP="001D245D">
            <w:pPr>
              <w:rPr>
                <w:ins w:id="435" w:author="wuhao" w:date="2011-12-18T14:23:00Z"/>
              </w:rPr>
            </w:pPr>
            <w:ins w:id="436" w:author="wuhao" w:date="2011-12-18T14:23:00Z"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131" w:type="dxa"/>
          </w:tcPr>
          <w:p w:rsidR="00E059A2" w:rsidRDefault="00982D2C" w:rsidP="001D245D">
            <w:pPr>
              <w:rPr>
                <w:ins w:id="437" w:author="wuhao" w:date="2011-12-18T14:23:00Z"/>
              </w:rPr>
            </w:pPr>
            <w:ins w:id="438" w:author="wuhao" w:date="2011-12-18T15:21:00Z">
              <w:r>
                <w:rPr>
                  <w:rFonts w:hint="eastAsia"/>
                </w:rPr>
                <w:t>空码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131" w:type="dxa"/>
          </w:tcPr>
          <w:p w:rsidR="00E059A2" w:rsidRDefault="00E059A2" w:rsidP="001D245D">
            <w:pPr>
              <w:rPr>
                <w:ins w:id="439" w:author="wuhao" w:date="2011-12-18T14:23:00Z"/>
              </w:rPr>
            </w:pPr>
          </w:p>
        </w:tc>
      </w:tr>
      <w:tr w:rsidR="00E079E4" w:rsidTr="001D245D">
        <w:tc>
          <w:tcPr>
            <w:tcW w:w="2130" w:type="dxa"/>
            <w:vMerge/>
          </w:tcPr>
          <w:p w:rsidR="00E079E4" w:rsidRDefault="00E079E4" w:rsidP="001D245D"/>
        </w:tc>
        <w:tc>
          <w:tcPr>
            <w:tcW w:w="2130" w:type="dxa"/>
          </w:tcPr>
          <w:p w:rsidR="00E079E4" w:rsidRDefault="006B12B0" w:rsidP="001D245D">
            <w:ins w:id="440" w:author="wuhao" w:date="2011-12-19T00:58:00Z">
              <w:r>
                <w:rPr>
                  <w:rFonts w:hint="eastAsia"/>
                </w:rPr>
                <w:t>t</w:t>
              </w:r>
            </w:ins>
            <w:del w:id="441" w:author="wuhao" w:date="2011-12-19T00:58:00Z">
              <w:r w:rsidR="00EB3AF3" w:rsidDel="006B12B0">
                <w:delText>T</w:delText>
              </w:r>
            </w:del>
            <w:r w:rsidR="00EB3AF3">
              <w:rPr>
                <w:rFonts w:hint="eastAsia"/>
              </w:rPr>
              <w:t>ype</w:t>
            </w:r>
          </w:p>
        </w:tc>
        <w:tc>
          <w:tcPr>
            <w:tcW w:w="2131" w:type="dxa"/>
          </w:tcPr>
          <w:p w:rsidR="00E079E4" w:rsidRDefault="00EB3AF3" w:rsidP="001D245D">
            <w:r>
              <w:rPr>
                <w:rFonts w:hint="eastAsia"/>
              </w:rPr>
              <w:t>业务类型</w:t>
            </w:r>
          </w:p>
        </w:tc>
        <w:tc>
          <w:tcPr>
            <w:tcW w:w="2131" w:type="dxa"/>
          </w:tcPr>
          <w:p w:rsidR="00E079E4" w:rsidRDefault="00E079E4" w:rsidP="001D245D">
            <w:r>
              <w:rPr>
                <w:rFonts w:hint="eastAsia"/>
              </w:rPr>
              <w:t>必填</w:t>
            </w:r>
          </w:p>
        </w:tc>
      </w:tr>
      <w:tr w:rsidR="00E079E4" w:rsidTr="001D245D">
        <w:tc>
          <w:tcPr>
            <w:tcW w:w="2130" w:type="dxa"/>
            <w:vMerge/>
          </w:tcPr>
          <w:p w:rsidR="00E079E4" w:rsidRDefault="00E079E4" w:rsidP="001D245D"/>
        </w:tc>
        <w:tc>
          <w:tcPr>
            <w:tcW w:w="2130" w:type="dxa"/>
          </w:tcPr>
          <w:p w:rsidR="00E079E4" w:rsidRDefault="00EB3AF3" w:rsidP="001D245D">
            <w:r>
              <w:rPr>
                <w:rFonts w:hint="eastAsia"/>
              </w:rPr>
              <w:t>trandition</w:t>
            </w:r>
            <w:ins w:id="442" w:author="wuhao" w:date="2011-12-19T00:58:00Z">
              <w:r w:rsidR="006B12B0">
                <w:rPr>
                  <w:rFonts w:hint="eastAsia"/>
                </w:rPr>
                <w:t>C</w:t>
              </w:r>
            </w:ins>
            <w:del w:id="443" w:author="wuhao" w:date="2011-12-19T00:58:00Z">
              <w:r w:rsidDel="006B12B0">
                <w:rPr>
                  <w:rFonts w:hint="eastAsia"/>
                </w:rPr>
                <w:delText>c</w:delText>
              </w:r>
            </w:del>
            <w:r>
              <w:rPr>
                <w:rFonts w:hint="eastAsia"/>
              </w:rPr>
              <w:t>ontent</w:t>
            </w:r>
          </w:p>
        </w:tc>
        <w:tc>
          <w:tcPr>
            <w:tcW w:w="2131" w:type="dxa"/>
          </w:tcPr>
          <w:p w:rsidR="00E079E4" w:rsidRDefault="00EB3AF3" w:rsidP="001D245D">
            <w:r>
              <w:rPr>
                <w:rFonts w:hint="eastAsia"/>
              </w:rPr>
              <w:t>拼成的串</w:t>
            </w:r>
          </w:p>
        </w:tc>
        <w:tc>
          <w:tcPr>
            <w:tcW w:w="2131" w:type="dxa"/>
          </w:tcPr>
          <w:p w:rsidR="00E079E4" w:rsidRDefault="00E079E4" w:rsidP="001D245D">
            <w:r>
              <w:rPr>
                <w:rFonts w:hint="eastAsia"/>
              </w:rPr>
              <w:t>必填</w:t>
            </w:r>
          </w:p>
        </w:tc>
      </w:tr>
      <w:tr w:rsidR="00E079E4" w:rsidRPr="00593B2E" w:rsidTr="001D245D">
        <w:tc>
          <w:tcPr>
            <w:tcW w:w="2130" w:type="dxa"/>
          </w:tcPr>
          <w:p w:rsidR="00E079E4" w:rsidRDefault="00E079E4" w:rsidP="001D245D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E079E4" w:rsidRDefault="00EB3AF3" w:rsidP="001D245D">
            <w:r>
              <w:rPr>
                <w:rFonts w:hint="eastAsia"/>
              </w:rPr>
              <w:t>成功与否</w:t>
            </w:r>
          </w:p>
        </w:tc>
      </w:tr>
      <w:tr w:rsidR="00E079E4" w:rsidTr="001D245D">
        <w:tc>
          <w:tcPr>
            <w:tcW w:w="2130" w:type="dxa"/>
          </w:tcPr>
          <w:p w:rsidR="00E079E4" w:rsidRDefault="00E079E4" w:rsidP="001D245D">
            <w:r>
              <w:rPr>
                <w:rFonts w:hint="eastAsia"/>
              </w:rPr>
              <w:t>返回格式</w:t>
            </w:r>
          </w:p>
        </w:tc>
        <w:tc>
          <w:tcPr>
            <w:tcW w:w="6392" w:type="dxa"/>
            <w:gridSpan w:val="3"/>
          </w:tcPr>
          <w:p w:rsidR="00E079E4" w:rsidRDefault="00E079E4" w:rsidP="001D245D"/>
        </w:tc>
      </w:tr>
      <w:tr w:rsidR="00E079E4" w:rsidTr="001D245D">
        <w:tc>
          <w:tcPr>
            <w:tcW w:w="2130" w:type="dxa"/>
          </w:tcPr>
          <w:p w:rsidR="00E079E4" w:rsidRDefault="00E079E4" w:rsidP="001D245D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E079E4" w:rsidRDefault="00E079E4" w:rsidP="001D245D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E079E4" w:rsidRDefault="00E079E4" w:rsidP="001D245D">
            <w:r>
              <w:rPr>
                <w:rFonts w:hint="eastAsia"/>
              </w:rPr>
              <w:t>{</w:t>
            </w:r>
          </w:p>
          <w:p w:rsidR="00E079E4" w:rsidRDefault="00E079E4" w:rsidP="001D245D">
            <w:r>
              <w:tab/>
              <w:t>"data": {</w:t>
            </w:r>
          </w:p>
          <w:p w:rsidR="00E079E4" w:rsidRDefault="00E079E4" w:rsidP="001D245D">
            <w:pPr>
              <w:ind w:firstLineChars="200" w:firstLine="420"/>
            </w:pPr>
          </w:p>
          <w:p w:rsidR="00E079E4" w:rsidRDefault="00E079E4" w:rsidP="001D245D">
            <w:pPr>
              <w:ind w:firstLineChars="200" w:firstLine="420"/>
            </w:pPr>
            <w:r>
              <w:t>},</w:t>
            </w:r>
          </w:p>
          <w:p w:rsidR="00E079E4" w:rsidRDefault="00E079E4" w:rsidP="001D245D">
            <w:r>
              <w:lastRenderedPageBreak/>
              <w:tab/>
              <w:t>"msg": "",</w:t>
            </w:r>
          </w:p>
          <w:p w:rsidR="00E079E4" w:rsidRDefault="00E079E4" w:rsidP="001D245D">
            <w:r>
              <w:tab/>
              <w:t>"status": 0</w:t>
            </w:r>
          </w:p>
          <w:p w:rsidR="00E079E4" w:rsidRDefault="00E079E4" w:rsidP="001D245D">
            <w:r>
              <w:t>}</w:t>
            </w:r>
          </w:p>
          <w:p w:rsidR="00E079E4" w:rsidRDefault="00E079E4" w:rsidP="001D245D"/>
          <w:p w:rsidR="00E079E4" w:rsidRDefault="00E079E4" w:rsidP="001D245D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E079E4" w:rsidRDefault="00E079E4" w:rsidP="001D245D">
            <w:r>
              <w:t>{</w:t>
            </w:r>
          </w:p>
          <w:p w:rsidR="00E079E4" w:rsidRDefault="00E079E4" w:rsidP="001D245D">
            <w:r>
              <w:tab/>
              <w:t>"data": {},</w:t>
            </w:r>
          </w:p>
          <w:p w:rsidR="00E079E4" w:rsidRDefault="00E079E4" w:rsidP="001D245D">
            <w:r>
              <w:tab/>
              <w:t>"msg": " Error Infor ",</w:t>
            </w:r>
          </w:p>
          <w:p w:rsidR="00E079E4" w:rsidRDefault="00E079E4" w:rsidP="001D245D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E079E4" w:rsidRDefault="00E079E4" w:rsidP="001D245D">
            <w:r>
              <w:t>}</w:t>
            </w:r>
          </w:p>
        </w:tc>
      </w:tr>
      <w:tr w:rsidR="00E079E4" w:rsidTr="001D245D">
        <w:tc>
          <w:tcPr>
            <w:tcW w:w="2130" w:type="dxa"/>
          </w:tcPr>
          <w:p w:rsidR="00E079E4" w:rsidRDefault="00E079E4" w:rsidP="001D245D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392" w:type="dxa"/>
            <w:gridSpan w:val="3"/>
          </w:tcPr>
          <w:p w:rsidR="00E079E4" w:rsidRDefault="00C8120D" w:rsidP="001D245D">
            <w:r>
              <w:rPr>
                <w:rFonts w:hint="eastAsia"/>
              </w:rPr>
              <w:t>一期业务拼成的串</w:t>
            </w:r>
          </w:p>
        </w:tc>
      </w:tr>
    </w:tbl>
    <w:p w:rsidR="00311AD9" w:rsidRDefault="00311AD9"/>
    <w:p w:rsidR="008D4D0F" w:rsidRPr="0005595B" w:rsidRDefault="008D4D0F" w:rsidP="005D5BD2">
      <w:pPr>
        <w:pStyle w:val="2"/>
        <w:rPr>
          <w:color w:val="FF0000"/>
        </w:rPr>
      </w:pPr>
      <w:r w:rsidRPr="0005595B">
        <w:rPr>
          <w:rFonts w:hint="eastAsia"/>
          <w:color w:val="FF0000"/>
        </w:rPr>
        <w:t>富媒体业务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079E4" w:rsidTr="001D245D">
        <w:tc>
          <w:tcPr>
            <w:tcW w:w="2130" w:type="dxa"/>
          </w:tcPr>
          <w:p w:rsidR="00E079E4" w:rsidRDefault="00E079E4" w:rsidP="001D245D">
            <w:r>
              <w:rPr>
                <w:rFonts w:hint="eastAsia"/>
              </w:rPr>
              <w:t>请求链接</w:t>
            </w:r>
          </w:p>
        </w:tc>
        <w:tc>
          <w:tcPr>
            <w:tcW w:w="6392" w:type="dxa"/>
            <w:gridSpan w:val="3"/>
          </w:tcPr>
          <w:p w:rsidR="00E079E4" w:rsidRDefault="00DF2C3B" w:rsidP="00DF2C3B">
            <w:r>
              <w:rPr>
                <w:rFonts w:hint="eastAsia"/>
              </w:rPr>
              <w:t>http://</w:t>
            </w:r>
            <w:ins w:id="444" w:author="wuhao" w:date="2011-12-20T13:23:00Z">
              <w:r w:rsidR="006E5F5D">
                <w:rPr>
                  <w:rFonts w:hint="eastAsia"/>
                </w:rPr>
                <w:t>m.</w:t>
              </w:r>
            </w:ins>
            <w:r>
              <w:rPr>
                <w:rFonts w:hint="eastAsia"/>
              </w:rPr>
              <w:t>fengxiafei.com/</w:t>
            </w:r>
            <w:r w:rsidRPr="00593B2E">
              <w:rPr>
                <w:rFonts w:hint="eastAsia"/>
                <w:highlight w:val="yellow"/>
              </w:rPr>
              <w:t>mb</w:t>
            </w:r>
            <w:r>
              <w:rPr>
                <w:rFonts w:hint="eastAsia"/>
              </w:rPr>
              <w:t>/kma/m_upload</w:t>
            </w:r>
            <w:ins w:id="445" w:author="wuhao" w:date="2011-12-19T00:58:00Z">
              <w:r w:rsidR="006B12B0">
                <w:rPr>
                  <w:rFonts w:hint="eastAsia"/>
                </w:rPr>
                <w:t>M</w:t>
              </w:r>
            </w:ins>
            <w:del w:id="446" w:author="wuhao" w:date="2011-12-19T00:58:00Z">
              <w:r w:rsidDel="006B12B0">
                <w:rPr>
                  <w:rFonts w:hint="eastAsia"/>
                </w:rPr>
                <w:delText>m</w:delText>
              </w:r>
            </w:del>
            <w:r>
              <w:rPr>
                <w:rFonts w:hint="eastAsia"/>
              </w:rPr>
              <w:t>edia</w:t>
            </w:r>
            <w:ins w:id="447" w:author="wuhao" w:date="2011-12-19T00:58:00Z">
              <w:r w:rsidR="006B12B0">
                <w:rPr>
                  <w:rFonts w:hint="eastAsia"/>
                </w:rPr>
                <w:t>I</w:t>
              </w:r>
            </w:ins>
            <w:del w:id="448" w:author="wuhao" w:date="2011-12-19T00:58:00Z">
              <w:r w:rsidRPr="00C81F2A" w:rsidDel="006B12B0">
                <w:rPr>
                  <w:rFonts w:hint="eastAsia"/>
                </w:rPr>
                <w:delText>i</w:delText>
              </w:r>
            </w:del>
            <w:r w:rsidRPr="00C81F2A">
              <w:rPr>
                <w:rFonts w:hint="eastAsia"/>
              </w:rPr>
              <w:t>nfo</w:t>
            </w:r>
            <w:r>
              <w:rPr>
                <w:rFonts w:hint="eastAsia"/>
              </w:rPr>
              <w:t>.action</w:t>
            </w:r>
          </w:p>
        </w:tc>
      </w:tr>
      <w:tr w:rsidR="00E079E4" w:rsidTr="001D245D">
        <w:tc>
          <w:tcPr>
            <w:tcW w:w="2130" w:type="dxa"/>
          </w:tcPr>
          <w:p w:rsidR="00E079E4" w:rsidRDefault="00E079E4" w:rsidP="001D245D">
            <w:r>
              <w:rPr>
                <w:rFonts w:hint="eastAsia"/>
              </w:rPr>
              <w:t>请求方式</w:t>
            </w:r>
          </w:p>
        </w:tc>
        <w:tc>
          <w:tcPr>
            <w:tcW w:w="6392" w:type="dxa"/>
            <w:gridSpan w:val="3"/>
          </w:tcPr>
          <w:p w:rsidR="00E079E4" w:rsidRDefault="00E079E4" w:rsidP="001D245D">
            <w:r>
              <w:rPr>
                <w:rFonts w:hint="eastAsia"/>
              </w:rPr>
              <w:t>POST</w:t>
            </w:r>
          </w:p>
        </w:tc>
      </w:tr>
      <w:tr w:rsidR="00E079E4" w:rsidTr="001D245D">
        <w:tc>
          <w:tcPr>
            <w:tcW w:w="2130" w:type="dxa"/>
            <w:vMerge w:val="restart"/>
          </w:tcPr>
          <w:p w:rsidR="00E079E4" w:rsidRDefault="00E079E4" w:rsidP="001D245D">
            <w:r>
              <w:rPr>
                <w:rFonts w:hint="eastAsia"/>
              </w:rPr>
              <w:t>请求参数</w:t>
            </w:r>
          </w:p>
        </w:tc>
        <w:tc>
          <w:tcPr>
            <w:tcW w:w="2130" w:type="dxa"/>
          </w:tcPr>
          <w:p w:rsidR="00E079E4" w:rsidRDefault="00E079E4" w:rsidP="001D245D">
            <w:r>
              <w:rPr>
                <w:rFonts w:hint="eastAsia"/>
              </w:rPr>
              <w:t>参数变量</w:t>
            </w:r>
          </w:p>
        </w:tc>
        <w:tc>
          <w:tcPr>
            <w:tcW w:w="2131" w:type="dxa"/>
          </w:tcPr>
          <w:p w:rsidR="00E079E4" w:rsidRDefault="00E079E4" w:rsidP="001D245D">
            <w:r>
              <w:rPr>
                <w:rFonts w:hint="eastAsia"/>
              </w:rPr>
              <w:t>参数说明</w:t>
            </w:r>
          </w:p>
        </w:tc>
        <w:tc>
          <w:tcPr>
            <w:tcW w:w="2131" w:type="dxa"/>
          </w:tcPr>
          <w:p w:rsidR="00E079E4" w:rsidRDefault="00E079E4" w:rsidP="001D245D">
            <w:r>
              <w:rPr>
                <w:rFonts w:hint="eastAsia"/>
              </w:rPr>
              <w:t>是否必填</w:t>
            </w:r>
          </w:p>
        </w:tc>
      </w:tr>
      <w:tr w:rsidR="00982D2C" w:rsidTr="001D245D">
        <w:trPr>
          <w:ins w:id="449" w:author="wuhao" w:date="2011-12-18T15:21:00Z"/>
        </w:trPr>
        <w:tc>
          <w:tcPr>
            <w:tcW w:w="2130" w:type="dxa"/>
            <w:vMerge/>
          </w:tcPr>
          <w:p w:rsidR="00982D2C" w:rsidRDefault="00982D2C" w:rsidP="001D245D">
            <w:pPr>
              <w:rPr>
                <w:ins w:id="450" w:author="wuhao" w:date="2011-12-18T15:21:00Z"/>
              </w:rPr>
            </w:pPr>
          </w:p>
        </w:tc>
        <w:tc>
          <w:tcPr>
            <w:tcW w:w="2130" w:type="dxa"/>
          </w:tcPr>
          <w:p w:rsidR="00982D2C" w:rsidRDefault="00F879E5" w:rsidP="001D245D">
            <w:pPr>
              <w:rPr>
                <w:ins w:id="451" w:author="wuhao" w:date="2011-12-18T15:21:00Z"/>
              </w:rPr>
            </w:pPr>
            <w:ins w:id="452" w:author="wuhao" w:date="2011-12-18T15:21:00Z">
              <w:r>
                <w:rPr>
                  <w:rFonts w:hint="eastAsia"/>
                </w:rPr>
                <w:t>token</w:t>
              </w:r>
            </w:ins>
          </w:p>
        </w:tc>
        <w:tc>
          <w:tcPr>
            <w:tcW w:w="2131" w:type="dxa"/>
          </w:tcPr>
          <w:p w:rsidR="00982D2C" w:rsidRDefault="00982D2C" w:rsidP="001D245D">
            <w:pPr>
              <w:rPr>
                <w:ins w:id="453" w:author="wuhao" w:date="2011-12-18T15:21:00Z"/>
              </w:rPr>
            </w:pPr>
          </w:p>
        </w:tc>
        <w:tc>
          <w:tcPr>
            <w:tcW w:w="2131" w:type="dxa"/>
          </w:tcPr>
          <w:p w:rsidR="00982D2C" w:rsidRDefault="00982D2C" w:rsidP="001D245D">
            <w:pPr>
              <w:rPr>
                <w:ins w:id="454" w:author="wuhao" w:date="2011-12-18T15:21:00Z"/>
              </w:rPr>
            </w:pPr>
          </w:p>
        </w:tc>
      </w:tr>
      <w:tr w:rsidR="00E079E4" w:rsidTr="001D245D">
        <w:tc>
          <w:tcPr>
            <w:tcW w:w="2130" w:type="dxa"/>
            <w:vMerge/>
          </w:tcPr>
          <w:p w:rsidR="00E079E4" w:rsidRDefault="00E079E4" w:rsidP="001D245D"/>
        </w:tc>
        <w:tc>
          <w:tcPr>
            <w:tcW w:w="2130" w:type="dxa"/>
          </w:tcPr>
          <w:p w:rsidR="00E079E4" w:rsidRDefault="007506CB" w:rsidP="001D245D">
            <w:ins w:id="455" w:author="wuhao" w:date="2011-12-19T00:58:00Z">
              <w:r>
                <w:rPr>
                  <w:rFonts w:hint="eastAsia"/>
                </w:rPr>
                <w:t>u</w:t>
              </w:r>
            </w:ins>
            <w:del w:id="456" w:author="wuhao" w:date="2011-12-19T00:58:00Z">
              <w:r w:rsidR="00DF2C3B" w:rsidDel="007506CB">
                <w:delText>U</w:delText>
              </w:r>
            </w:del>
            <w:r w:rsidR="00DF2C3B">
              <w:rPr>
                <w:rFonts w:hint="eastAsia"/>
              </w:rPr>
              <w:t>serid</w:t>
            </w:r>
          </w:p>
        </w:tc>
        <w:tc>
          <w:tcPr>
            <w:tcW w:w="2131" w:type="dxa"/>
          </w:tcPr>
          <w:p w:rsidR="00E079E4" w:rsidRDefault="00E079E4" w:rsidP="001D245D"/>
        </w:tc>
        <w:tc>
          <w:tcPr>
            <w:tcW w:w="2131" w:type="dxa"/>
          </w:tcPr>
          <w:p w:rsidR="00E079E4" w:rsidRDefault="00E079E4" w:rsidP="001D245D">
            <w:r>
              <w:rPr>
                <w:rFonts w:hint="eastAsia"/>
              </w:rPr>
              <w:t>必填</w:t>
            </w:r>
          </w:p>
        </w:tc>
      </w:tr>
      <w:tr w:rsidR="00E079E4" w:rsidTr="001D245D">
        <w:tc>
          <w:tcPr>
            <w:tcW w:w="2130" w:type="dxa"/>
            <w:vMerge/>
          </w:tcPr>
          <w:p w:rsidR="00E079E4" w:rsidRDefault="00E079E4" w:rsidP="001D245D"/>
        </w:tc>
        <w:tc>
          <w:tcPr>
            <w:tcW w:w="2130" w:type="dxa"/>
          </w:tcPr>
          <w:p w:rsidR="00E079E4" w:rsidRDefault="00DF2C3B" w:rsidP="001D245D">
            <w:del w:id="457" w:author="wuhao" w:date="2011-12-19T00:58:00Z">
              <w:r w:rsidDel="007506CB">
                <w:delText>P</w:delText>
              </w:r>
            </w:del>
            <w:ins w:id="458" w:author="wuhao" w:date="2011-12-19T00:58:00Z">
              <w:r w:rsidR="007506CB">
                <w:rPr>
                  <w:rFonts w:hint="eastAsia"/>
                </w:rPr>
                <w:t>p</w:t>
              </w:r>
            </w:ins>
            <w:r>
              <w:rPr>
                <w:rFonts w:hint="eastAsia"/>
              </w:rPr>
              <w:t>assword</w:t>
            </w:r>
          </w:p>
        </w:tc>
        <w:tc>
          <w:tcPr>
            <w:tcW w:w="2131" w:type="dxa"/>
          </w:tcPr>
          <w:p w:rsidR="00E079E4" w:rsidRDefault="00DF2C3B" w:rsidP="001D245D">
            <w:r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:rsidR="00E079E4" w:rsidRDefault="00E079E4" w:rsidP="001D245D">
            <w:r>
              <w:rPr>
                <w:rFonts w:hint="eastAsia"/>
              </w:rPr>
              <w:t>必填</w:t>
            </w:r>
          </w:p>
        </w:tc>
      </w:tr>
      <w:tr w:rsidR="007506CB" w:rsidTr="001D245D">
        <w:trPr>
          <w:ins w:id="459" w:author="wuhao" w:date="2011-12-19T00:58:00Z"/>
        </w:trPr>
        <w:tc>
          <w:tcPr>
            <w:tcW w:w="2130" w:type="dxa"/>
            <w:vMerge/>
          </w:tcPr>
          <w:p w:rsidR="007506CB" w:rsidRDefault="007506CB" w:rsidP="001D245D">
            <w:pPr>
              <w:rPr>
                <w:ins w:id="460" w:author="wuhao" w:date="2011-12-19T00:58:00Z"/>
              </w:rPr>
            </w:pPr>
          </w:p>
        </w:tc>
        <w:tc>
          <w:tcPr>
            <w:tcW w:w="2130" w:type="dxa"/>
          </w:tcPr>
          <w:p w:rsidR="007506CB" w:rsidDel="007506CB" w:rsidRDefault="007506CB" w:rsidP="001D245D">
            <w:pPr>
              <w:rPr>
                <w:ins w:id="461" w:author="wuhao" w:date="2011-12-19T00:58:00Z"/>
              </w:rPr>
            </w:pPr>
            <w:ins w:id="462" w:author="wuhao" w:date="2011-12-19T00:59:00Z"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2131" w:type="dxa"/>
          </w:tcPr>
          <w:p w:rsidR="007506CB" w:rsidRDefault="007506CB" w:rsidP="001D245D">
            <w:pPr>
              <w:rPr>
                <w:ins w:id="463" w:author="wuhao" w:date="2011-12-19T00:58:00Z"/>
              </w:rPr>
            </w:pPr>
          </w:p>
        </w:tc>
        <w:tc>
          <w:tcPr>
            <w:tcW w:w="2131" w:type="dxa"/>
          </w:tcPr>
          <w:p w:rsidR="007506CB" w:rsidRDefault="007506CB" w:rsidP="001D245D">
            <w:pPr>
              <w:rPr>
                <w:ins w:id="464" w:author="wuhao" w:date="2011-12-19T00:58:00Z"/>
              </w:rPr>
            </w:pPr>
          </w:p>
        </w:tc>
      </w:tr>
      <w:tr w:rsidR="00E079E4" w:rsidTr="001D245D">
        <w:tc>
          <w:tcPr>
            <w:tcW w:w="2130" w:type="dxa"/>
            <w:vMerge/>
          </w:tcPr>
          <w:p w:rsidR="00E079E4" w:rsidRDefault="00E079E4" w:rsidP="001D245D"/>
        </w:tc>
        <w:tc>
          <w:tcPr>
            <w:tcW w:w="2130" w:type="dxa"/>
          </w:tcPr>
          <w:p w:rsidR="00E079E4" w:rsidRDefault="005A350F" w:rsidP="001D245D">
            <w:r>
              <w:rPr>
                <w:rFonts w:hint="eastAsia"/>
              </w:rPr>
              <w:t>media</w:t>
            </w:r>
            <w:ins w:id="465" w:author="wuhao" w:date="2011-12-19T00:58:00Z">
              <w:r w:rsidR="007506CB">
                <w:rPr>
                  <w:rFonts w:hint="eastAsia"/>
                </w:rPr>
                <w:t>C</w:t>
              </w:r>
            </w:ins>
            <w:del w:id="466" w:author="wuhao" w:date="2011-12-19T00:58:00Z">
              <w:r w:rsidR="00E079E4" w:rsidDel="007506CB">
                <w:rPr>
                  <w:rFonts w:hint="eastAsia"/>
                </w:rPr>
                <w:delText>c</w:delText>
              </w:r>
            </w:del>
            <w:r w:rsidR="00E079E4">
              <w:rPr>
                <w:rFonts w:hint="eastAsia"/>
              </w:rPr>
              <w:t>ontent</w:t>
            </w:r>
          </w:p>
        </w:tc>
        <w:tc>
          <w:tcPr>
            <w:tcW w:w="2131" w:type="dxa"/>
          </w:tcPr>
          <w:p w:rsidR="00E079E4" w:rsidRDefault="005A350F" w:rsidP="001D245D">
            <w:r>
              <w:rPr>
                <w:rFonts w:hint="eastAsia"/>
              </w:rPr>
              <w:t>生成的一个伪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</w:t>
            </w:r>
          </w:p>
        </w:tc>
        <w:tc>
          <w:tcPr>
            <w:tcW w:w="2131" w:type="dxa"/>
          </w:tcPr>
          <w:p w:rsidR="00E079E4" w:rsidRDefault="00E079E4" w:rsidP="001D245D">
            <w:r>
              <w:rPr>
                <w:rFonts w:hint="eastAsia"/>
              </w:rPr>
              <w:t>必填</w:t>
            </w:r>
          </w:p>
        </w:tc>
      </w:tr>
      <w:tr w:rsidR="00E079E4" w:rsidRPr="00593B2E" w:rsidTr="001D245D">
        <w:tc>
          <w:tcPr>
            <w:tcW w:w="2130" w:type="dxa"/>
          </w:tcPr>
          <w:p w:rsidR="00E079E4" w:rsidRDefault="00E079E4" w:rsidP="001D245D">
            <w:r>
              <w:rPr>
                <w:rFonts w:hint="eastAsia"/>
              </w:rPr>
              <w:t>返回数据</w:t>
            </w:r>
          </w:p>
        </w:tc>
        <w:tc>
          <w:tcPr>
            <w:tcW w:w="6392" w:type="dxa"/>
            <w:gridSpan w:val="3"/>
          </w:tcPr>
          <w:p w:rsidR="00E079E4" w:rsidRDefault="005A350F" w:rsidP="001D245D">
            <w:r>
              <w:rPr>
                <w:rFonts w:hint="eastAsia"/>
              </w:rPr>
              <w:t>成功与否</w:t>
            </w:r>
          </w:p>
        </w:tc>
      </w:tr>
      <w:tr w:rsidR="00E079E4" w:rsidTr="001D245D">
        <w:tc>
          <w:tcPr>
            <w:tcW w:w="2130" w:type="dxa"/>
          </w:tcPr>
          <w:p w:rsidR="00E079E4" w:rsidRDefault="00E079E4" w:rsidP="001D245D">
            <w:del w:id="467" w:author="wuhao" w:date="2011-12-18T15:22:00Z">
              <w:r w:rsidDel="00A015E4">
                <w:rPr>
                  <w:rFonts w:hint="eastAsia"/>
                </w:rPr>
                <w:delText>返回</w:delText>
              </w:r>
            </w:del>
            <w:ins w:id="468" w:author="wuhao" w:date="2011-12-18T15:22:00Z">
              <w:r w:rsidR="00A015E4">
                <w:rPr>
                  <w:rFonts w:hint="eastAsia"/>
                </w:rPr>
                <w:t>请求串</w:t>
              </w:r>
            </w:ins>
            <w:r>
              <w:rPr>
                <w:rFonts w:hint="eastAsia"/>
              </w:rPr>
              <w:t>格式</w:t>
            </w:r>
          </w:p>
        </w:tc>
        <w:tc>
          <w:tcPr>
            <w:tcW w:w="6392" w:type="dxa"/>
            <w:gridSpan w:val="3"/>
          </w:tcPr>
          <w:p w:rsidR="00A015E4" w:rsidRDefault="00A015E4" w:rsidP="00A015E4">
            <w:pPr>
              <w:rPr>
                <w:ins w:id="469" w:author="wuhao" w:date="2011-12-18T15:22:00Z"/>
              </w:rPr>
            </w:pPr>
            <w:ins w:id="470" w:author="wuhao" w:date="2011-12-18T15:22:00Z">
              <w:r>
                <w:t>M</w:t>
              </w:r>
              <w:r>
                <w:rPr>
                  <w:rFonts w:hint="eastAsia"/>
                </w:rPr>
                <w:t>ediacontent</w:t>
              </w:r>
              <w:r>
                <w:rPr>
                  <w:rFonts w:hint="eastAsia"/>
                </w:rPr>
                <w:t>格式为：</w:t>
              </w:r>
            </w:ins>
          </w:p>
          <w:p w:rsidR="00A015E4" w:rsidRDefault="00A015E4" w:rsidP="00A015E4">
            <w:pPr>
              <w:rPr>
                <w:ins w:id="471" w:author="wuhao" w:date="2011-12-18T15:22:00Z"/>
              </w:rPr>
            </w:pPr>
            <w:ins w:id="472" w:author="wuhao" w:date="2011-12-18T15:22:00Z">
              <w:r>
                <w:rPr>
                  <w:rFonts w:hint="eastAsia"/>
                </w:rPr>
                <w:t>{</w:t>
              </w:r>
            </w:ins>
          </w:p>
          <w:p w:rsidR="00A015E4" w:rsidRDefault="00A015E4" w:rsidP="00A015E4">
            <w:pPr>
              <w:rPr>
                <w:ins w:id="473" w:author="wuhao" w:date="2011-12-18T15:22:00Z"/>
              </w:rPr>
            </w:pPr>
            <w:ins w:id="474" w:author="wuhao" w:date="2011-12-18T15:22:00Z">
              <w:r>
                <w:t>"</w:t>
              </w:r>
              <w:r w:rsidR="00BF1A8A">
                <w:rPr>
                  <w:highlight w:val="yellow"/>
                </w:rPr>
                <w:t>total</w:t>
              </w:r>
            </w:ins>
            <w:ins w:id="475" w:author="wuhao" w:date="2011-12-18T18:33:00Z">
              <w:r w:rsidR="00BF1A8A">
                <w:rPr>
                  <w:rFonts w:hint="eastAsia"/>
                  <w:highlight w:val="yellow"/>
                </w:rPr>
                <w:t>C</w:t>
              </w:r>
            </w:ins>
            <w:ins w:id="476" w:author="wuhao" w:date="2011-12-18T15:22:00Z">
              <w:r w:rsidRPr="002D7623">
                <w:rPr>
                  <w:highlight w:val="yellow"/>
                </w:rPr>
                <w:t>ount</w:t>
              </w:r>
              <w:r>
                <w:t xml:space="preserve">": </w:t>
              </w:r>
              <w:r>
                <w:rPr>
                  <w:rFonts w:hint="eastAsia"/>
                </w:rPr>
                <w:t>1</w:t>
              </w:r>
              <w:r>
                <w:t>,</w:t>
              </w:r>
            </w:ins>
          </w:p>
          <w:p w:rsidR="00A015E4" w:rsidRDefault="00A015E4" w:rsidP="00A015E4">
            <w:pPr>
              <w:rPr>
                <w:ins w:id="477" w:author="wuhao" w:date="2011-12-18T15:22:00Z"/>
              </w:rPr>
            </w:pPr>
            <w:ins w:id="478" w:author="wuhao" w:date="2011-12-18T15:22:00Z">
              <w:r>
                <w:t>"</w:t>
              </w:r>
              <w:r>
                <w:rPr>
                  <w:rFonts w:hint="eastAsia"/>
                </w:rPr>
                <w:t>title</w:t>
              </w:r>
              <w:r>
                <w:t xml:space="preserve">": </w:t>
              </w:r>
              <w:r>
                <w:rPr>
                  <w:rFonts w:hint="eastAsia"/>
                </w:rPr>
                <w:t>1</w:t>
              </w:r>
              <w:r>
                <w:t>,</w:t>
              </w:r>
            </w:ins>
          </w:p>
          <w:p w:rsidR="00A015E4" w:rsidRDefault="00A015E4" w:rsidP="00A015E4">
            <w:pPr>
              <w:rPr>
                <w:ins w:id="479" w:author="wuhao" w:date="2011-12-18T15:22:00Z"/>
              </w:rPr>
            </w:pPr>
            <w:ins w:id="480" w:author="wuhao" w:date="2011-12-18T15:22:00Z">
              <w:r>
                <w:tab/>
              </w:r>
              <w:r>
                <w:tab/>
                <w:t>"</w:t>
              </w:r>
              <w:r>
                <w:rPr>
                  <w:rFonts w:hint="eastAsia"/>
                </w:rPr>
                <w:t>page</w:t>
              </w:r>
            </w:ins>
            <w:ins w:id="481" w:author="wuhao" w:date="2011-12-18T18:34:00Z">
              <w:r w:rsidR="00346380">
                <w:rPr>
                  <w:rFonts w:hint="eastAsia"/>
                </w:rPr>
                <w:t>L</w:t>
              </w:r>
            </w:ins>
            <w:ins w:id="482" w:author="wuhao" w:date="2011-12-18T15:22:00Z">
              <w:r>
                <w:t>ist": [{</w:t>
              </w:r>
            </w:ins>
          </w:p>
          <w:p w:rsidR="00A015E4" w:rsidRDefault="00A015E4" w:rsidP="00A015E4">
            <w:pPr>
              <w:ind w:firstLineChars="200" w:firstLine="420"/>
              <w:rPr>
                <w:ins w:id="483" w:author="wuhao" w:date="2011-12-18T15:22:00Z"/>
              </w:rPr>
            </w:pPr>
            <w:ins w:id="484" w:author="wuhao" w:date="2011-12-18T15:22:00Z">
              <w:r>
                <w:tab/>
              </w:r>
              <w:r>
                <w:tab/>
              </w:r>
              <w:r>
                <w:tab/>
              </w:r>
            </w:ins>
            <w:ins w:id="485" w:author="wuhao" w:date="2011-12-20T13:26:00Z">
              <w:r w:rsidR="00D71F7A">
                <w:t xml:space="preserve"> </w:t>
              </w:r>
            </w:ins>
            <w:ins w:id="486" w:author="wuhao" w:date="2011-12-18T15:22:00Z">
              <w:r>
                <w:t>“</w:t>
              </w:r>
              <w:r w:rsidR="00BF1A8A">
                <w:rPr>
                  <w:rFonts w:hint="eastAsia"/>
                </w:rPr>
                <w:t>text</w:t>
              </w:r>
            </w:ins>
            <w:ins w:id="487" w:author="wuhao" w:date="2011-12-18T18:33:00Z">
              <w:r w:rsidR="00BF1A8A">
                <w:rPr>
                  <w:rFonts w:hint="eastAsia"/>
                </w:rPr>
                <w:t>C</w:t>
              </w:r>
            </w:ins>
            <w:ins w:id="488" w:author="wuhao" w:date="2011-12-18T15:22:00Z">
              <w:r>
                <w:rPr>
                  <w:rFonts w:hint="eastAsia"/>
                </w:rPr>
                <w:t>ontent</w:t>
              </w:r>
              <w:r>
                <w:t>”</w:t>
              </w:r>
              <w:r>
                <w:rPr>
                  <w:rFonts w:hint="eastAsia"/>
                </w:rPr>
                <w:t>:,</w:t>
              </w:r>
            </w:ins>
          </w:p>
          <w:p w:rsidR="00A015E4" w:rsidRDefault="00A015E4" w:rsidP="00A015E4">
            <w:pPr>
              <w:ind w:firstLineChars="200" w:firstLine="420"/>
              <w:rPr>
                <w:ins w:id="489" w:author="wuhao" w:date="2011-12-18T15:22:00Z"/>
              </w:rPr>
            </w:pPr>
            <w:ins w:id="490" w:author="wuhao" w:date="2011-12-18T15:22:00Z">
              <w:r>
                <w:t>“</w:t>
              </w:r>
              <w:r w:rsidR="00BF1A8A">
                <w:rPr>
                  <w:rFonts w:hint="eastAsia"/>
                </w:rPr>
                <w:t>sound</w:t>
              </w:r>
            </w:ins>
            <w:ins w:id="491" w:author="wuhao" w:date="2011-12-18T18:33:00Z">
              <w:r w:rsidR="00BF1A8A">
                <w:rPr>
                  <w:rFonts w:hint="eastAsia"/>
                </w:rPr>
                <w:t>Name</w:t>
              </w:r>
            </w:ins>
            <w:ins w:id="492" w:author="wuhao" w:date="2011-12-18T15:22:00Z">
              <w:r>
                <w:t>”</w:t>
              </w:r>
              <w:r>
                <w:rPr>
                  <w:rFonts w:hint="eastAsia"/>
                </w:rPr>
                <w:t>:,</w:t>
              </w:r>
            </w:ins>
          </w:p>
          <w:p w:rsidR="00A015E4" w:rsidRDefault="00A015E4" w:rsidP="00A015E4">
            <w:pPr>
              <w:ind w:firstLineChars="200" w:firstLine="420"/>
              <w:rPr>
                <w:ins w:id="493" w:author="wuhao" w:date="2011-12-18T22:28:00Z"/>
              </w:rPr>
            </w:pPr>
            <w:ins w:id="494" w:author="wuhao" w:date="2011-12-18T15:22:00Z">
              <w:r>
                <w:t>“</w:t>
              </w:r>
              <w:r w:rsidR="00BF1A8A">
                <w:rPr>
                  <w:rFonts w:hint="eastAsia"/>
                </w:rPr>
                <w:t>vedio</w:t>
              </w:r>
            </w:ins>
            <w:ins w:id="495" w:author="wuhao" w:date="2011-12-18T18:33:00Z">
              <w:r w:rsidR="00BF1A8A">
                <w:rPr>
                  <w:rFonts w:hint="eastAsia"/>
                </w:rPr>
                <w:t>Name</w:t>
              </w:r>
            </w:ins>
            <w:ins w:id="496" w:author="wuhao" w:date="2011-12-18T15:22:00Z">
              <w:r>
                <w:t>”</w:t>
              </w:r>
              <w:r>
                <w:rPr>
                  <w:rFonts w:hint="eastAsia"/>
                </w:rPr>
                <w:t>:</w:t>
              </w:r>
            </w:ins>
          </w:p>
          <w:p w:rsidR="0010310B" w:rsidRDefault="0010310B" w:rsidP="00A015E4">
            <w:pPr>
              <w:ind w:firstLineChars="200" w:firstLine="420"/>
              <w:rPr>
                <w:ins w:id="497" w:author="wuhao" w:date="2011-12-18T22:29:00Z"/>
              </w:rPr>
            </w:pPr>
            <w:ins w:id="498" w:author="wuhao" w:date="2011-12-18T22:29:00Z">
              <w:r>
                <w:t>“</w:t>
              </w:r>
              <w:r>
                <w:rPr>
                  <w:rFonts w:hint="eastAsia"/>
                </w:rPr>
                <w:t>type</w:t>
              </w:r>
              <w:r>
                <w:t>”</w:t>
              </w:r>
              <w:r>
                <w:rPr>
                  <w:rFonts w:hint="eastAsia"/>
                </w:rPr>
                <w:t>:,</w:t>
              </w:r>
            </w:ins>
          </w:p>
          <w:p w:rsidR="0010310B" w:rsidRDefault="0010310B" w:rsidP="00A015E4">
            <w:pPr>
              <w:ind w:firstLineChars="200" w:firstLine="420"/>
              <w:rPr>
                <w:ins w:id="499" w:author="wuhao" w:date="2011-12-18T15:22:00Z"/>
              </w:rPr>
            </w:pPr>
            <w:ins w:id="500" w:author="wuhao" w:date="2011-12-18T22:29:00Z">
              <w:r>
                <w:t>“</w:t>
              </w:r>
              <w:r>
                <w:rPr>
                  <w:rFonts w:hint="eastAsia"/>
                </w:rPr>
                <w:t>tinyName</w:t>
              </w:r>
              <w:r>
                <w:t>”</w:t>
              </w:r>
              <w:r>
                <w:rPr>
                  <w:rFonts w:hint="eastAsia"/>
                </w:rPr>
                <w:t>:</w:t>
              </w:r>
            </w:ins>
          </w:p>
          <w:p w:rsidR="00A015E4" w:rsidRDefault="00A015E4" w:rsidP="00A015E4">
            <w:pPr>
              <w:rPr>
                <w:ins w:id="501" w:author="wuhao" w:date="2011-12-18T15:22:00Z"/>
              </w:rPr>
            </w:pPr>
            <w:ins w:id="502" w:author="wuhao" w:date="2011-12-18T15:22:00Z">
              <w:r>
                <w:tab/>
              </w:r>
              <w:r>
                <w:tab/>
                <w:t>}]</w:t>
              </w:r>
            </w:ins>
          </w:p>
          <w:p w:rsidR="00E079E4" w:rsidRDefault="00A015E4" w:rsidP="00A015E4">
            <w:ins w:id="503" w:author="wuhao" w:date="2011-12-18T15:22:00Z">
              <w:r>
                <w:rPr>
                  <w:rFonts w:hint="eastAsia"/>
                </w:rPr>
                <w:t>}</w:t>
              </w:r>
            </w:ins>
          </w:p>
        </w:tc>
      </w:tr>
      <w:tr w:rsidR="00E079E4" w:rsidTr="001D245D">
        <w:tc>
          <w:tcPr>
            <w:tcW w:w="2130" w:type="dxa"/>
          </w:tcPr>
          <w:p w:rsidR="00E079E4" w:rsidRDefault="00E079E4" w:rsidP="001D245D">
            <w:r>
              <w:rPr>
                <w:rFonts w:hint="eastAsia"/>
              </w:rPr>
              <w:t>返回格式说明</w:t>
            </w:r>
          </w:p>
        </w:tc>
        <w:tc>
          <w:tcPr>
            <w:tcW w:w="6392" w:type="dxa"/>
            <w:gridSpan w:val="3"/>
          </w:tcPr>
          <w:p w:rsidR="00E079E4" w:rsidRDefault="00E079E4" w:rsidP="001D245D">
            <w:r>
              <w:t>S</w:t>
            </w:r>
            <w:r>
              <w:rPr>
                <w:rFonts w:hint="eastAsia"/>
              </w:rPr>
              <w:t xml:space="preserve">tatus:0 </w:t>
            </w:r>
            <w:r>
              <w:rPr>
                <w:rFonts w:hint="eastAsia"/>
              </w:rPr>
              <w:t>表示成功</w:t>
            </w:r>
          </w:p>
          <w:p w:rsidR="00E079E4" w:rsidRDefault="00E079E4" w:rsidP="001D245D">
            <w:r>
              <w:rPr>
                <w:rFonts w:hint="eastAsia"/>
              </w:rPr>
              <w:t>{</w:t>
            </w:r>
          </w:p>
          <w:p w:rsidR="00E079E4" w:rsidRDefault="00E079E4" w:rsidP="001D245D">
            <w:r>
              <w:tab/>
              <w:t>"data": {</w:t>
            </w:r>
          </w:p>
          <w:p w:rsidR="00E079E4" w:rsidRDefault="00E079E4" w:rsidP="001D245D">
            <w:pPr>
              <w:ind w:firstLineChars="200" w:firstLine="420"/>
            </w:pPr>
            <w:r>
              <w:t>},</w:t>
            </w:r>
          </w:p>
          <w:p w:rsidR="00E079E4" w:rsidRDefault="00E079E4" w:rsidP="001D245D">
            <w:r>
              <w:tab/>
              <w:t>"msg": "",</w:t>
            </w:r>
          </w:p>
          <w:p w:rsidR="00E079E4" w:rsidRDefault="00E079E4" w:rsidP="001D245D">
            <w:r>
              <w:tab/>
              <w:t>"status": 0</w:t>
            </w:r>
          </w:p>
          <w:p w:rsidR="00E079E4" w:rsidRDefault="00E079E4" w:rsidP="001D245D">
            <w:r>
              <w:t>}</w:t>
            </w:r>
          </w:p>
          <w:p w:rsidR="00E079E4" w:rsidRDefault="00E079E4" w:rsidP="001D245D"/>
          <w:p w:rsidR="00E079E4" w:rsidRDefault="00E079E4" w:rsidP="001D245D">
            <w:r>
              <w:t>S</w:t>
            </w:r>
            <w:r>
              <w:rPr>
                <w:rFonts w:hint="eastAsia"/>
              </w:rPr>
              <w:t xml:space="preserve">tatus:1 </w:t>
            </w:r>
            <w:r>
              <w:rPr>
                <w:rFonts w:hint="eastAsia"/>
              </w:rPr>
              <w:t>表示失败</w:t>
            </w:r>
          </w:p>
          <w:p w:rsidR="00E079E4" w:rsidRDefault="00E079E4" w:rsidP="001D245D">
            <w:r>
              <w:t>{</w:t>
            </w:r>
          </w:p>
          <w:p w:rsidR="00E079E4" w:rsidRDefault="00E079E4" w:rsidP="001D245D">
            <w:r>
              <w:tab/>
              <w:t>"data": {},</w:t>
            </w:r>
          </w:p>
          <w:p w:rsidR="00E079E4" w:rsidRDefault="00E079E4" w:rsidP="001D245D">
            <w:r>
              <w:tab/>
              <w:t>"msg": " Error Infor ",</w:t>
            </w:r>
          </w:p>
          <w:p w:rsidR="00E079E4" w:rsidRDefault="00E079E4" w:rsidP="001D245D">
            <w:r>
              <w:tab/>
              <w:t xml:space="preserve">"status": </w:t>
            </w:r>
            <w:r>
              <w:rPr>
                <w:rFonts w:hint="eastAsia"/>
              </w:rPr>
              <w:t>1</w:t>
            </w:r>
          </w:p>
          <w:p w:rsidR="00E079E4" w:rsidRDefault="00E079E4" w:rsidP="001D245D">
            <w:r>
              <w:t>}</w:t>
            </w:r>
          </w:p>
        </w:tc>
      </w:tr>
      <w:tr w:rsidR="00E079E4" w:rsidTr="001D245D">
        <w:tc>
          <w:tcPr>
            <w:tcW w:w="2130" w:type="dxa"/>
          </w:tcPr>
          <w:p w:rsidR="00E079E4" w:rsidRDefault="00E079E4" w:rsidP="001D245D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392" w:type="dxa"/>
            <w:gridSpan w:val="3"/>
          </w:tcPr>
          <w:p w:rsidR="00E079E4" w:rsidRDefault="00E079E4" w:rsidP="001D245D"/>
        </w:tc>
      </w:tr>
    </w:tbl>
    <w:p w:rsidR="00E079E4" w:rsidRDefault="00E079E4" w:rsidP="008D4D0F"/>
    <w:p w:rsidR="00E079E4" w:rsidRDefault="00E079E4" w:rsidP="008D4D0F">
      <w:pPr>
        <w:rPr>
          <w:ins w:id="504" w:author="wuhao" w:date="2011-12-19T22:01:00Z"/>
        </w:rPr>
      </w:pPr>
    </w:p>
    <w:p w:rsidR="0052093A" w:rsidRDefault="0052093A" w:rsidP="008D4D0F">
      <w:r>
        <w:rPr>
          <w:rFonts w:hint="eastAsia"/>
        </w:rPr>
        <w:t>物料</w:t>
      </w:r>
      <w:r>
        <w:rPr>
          <w:rFonts w:hint="eastAsia"/>
        </w:rPr>
        <w:t>type</w:t>
      </w:r>
      <w:r>
        <w:rPr>
          <w:rFonts w:hint="eastAsia"/>
        </w:rPr>
        <w:t>对应关系</w:t>
      </w:r>
    </w:p>
    <w:p w:rsidR="0052093A" w:rsidRDefault="0052093A" w:rsidP="008D4D0F"/>
    <w:tbl>
      <w:tblPr>
        <w:tblStyle w:val="a5"/>
        <w:tblW w:w="0" w:type="auto"/>
        <w:tblLook w:val="04A0"/>
        <w:tblPrChange w:id="505" w:author="wuhao" w:date="2011-12-20T13:28:00Z">
          <w:tblPr>
            <w:tblStyle w:val="a5"/>
            <w:tblW w:w="0" w:type="auto"/>
            <w:tblLook w:val="04A0"/>
          </w:tblPr>
        </w:tblPrChange>
      </w:tblPr>
      <w:tblGrid>
        <w:gridCol w:w="1876"/>
        <w:gridCol w:w="1868"/>
        <w:gridCol w:w="3006"/>
        <w:gridCol w:w="1772"/>
        <w:tblGridChange w:id="506">
          <w:tblGrid>
            <w:gridCol w:w="1876"/>
            <w:gridCol w:w="921"/>
            <w:gridCol w:w="947"/>
            <w:gridCol w:w="1850"/>
            <w:gridCol w:w="1156"/>
            <w:gridCol w:w="1772"/>
            <w:gridCol w:w="2928"/>
          </w:tblGrid>
        </w:tblGridChange>
      </w:tblGrid>
      <w:tr w:rsidR="005F19B7" w:rsidTr="00C60A2B">
        <w:tc>
          <w:tcPr>
            <w:tcW w:w="1876" w:type="dxa"/>
            <w:tcPrChange w:id="507" w:author="wuhao" w:date="2011-12-20T13:28:00Z">
              <w:tcPr>
                <w:tcW w:w="2840" w:type="dxa"/>
                <w:gridSpan w:val="2"/>
              </w:tcPr>
            </w:tcPrChange>
          </w:tcPr>
          <w:p w:rsidR="005F19B7" w:rsidRDefault="005F19B7" w:rsidP="008D4D0F"/>
        </w:tc>
        <w:tc>
          <w:tcPr>
            <w:tcW w:w="1868" w:type="dxa"/>
            <w:tcPrChange w:id="508" w:author="wuhao" w:date="2011-12-20T13:28:00Z">
              <w:tcPr>
                <w:tcW w:w="2841" w:type="dxa"/>
                <w:gridSpan w:val="2"/>
              </w:tcPr>
            </w:tcPrChange>
          </w:tcPr>
          <w:p w:rsidR="005F19B7" w:rsidRDefault="005F19B7" w:rsidP="008D4D0F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006" w:type="dxa"/>
            <w:tcPrChange w:id="509" w:author="wuhao" w:date="2011-12-20T13:28:00Z">
              <w:tcPr>
                <w:tcW w:w="2841" w:type="dxa"/>
                <w:gridSpan w:val="2"/>
              </w:tcPr>
            </w:tcPrChange>
          </w:tcPr>
          <w:p w:rsidR="005F19B7" w:rsidRDefault="005F19B7" w:rsidP="008D4D0F">
            <w:r>
              <w:t>C</w:t>
            </w:r>
            <w:r>
              <w:rPr>
                <w:rFonts w:hint="eastAsia"/>
              </w:rPr>
              <w:t>ontenttype</w:t>
            </w:r>
          </w:p>
        </w:tc>
        <w:tc>
          <w:tcPr>
            <w:tcW w:w="1772" w:type="dxa"/>
            <w:tcPrChange w:id="510" w:author="wuhao" w:date="2011-12-20T13:28:00Z">
              <w:tcPr>
                <w:tcW w:w="2928" w:type="dxa"/>
              </w:tcPr>
            </w:tcPrChange>
          </w:tcPr>
          <w:p w:rsidR="005F19B7" w:rsidRDefault="005F19B7" w:rsidP="008D4D0F">
            <w:r>
              <w:rPr>
                <w:rFonts w:hint="eastAsia"/>
              </w:rPr>
              <w:t>大小限制</w:t>
            </w:r>
          </w:p>
        </w:tc>
      </w:tr>
      <w:tr w:rsidR="005F19B7" w:rsidTr="00C60A2B">
        <w:tc>
          <w:tcPr>
            <w:tcW w:w="1876" w:type="dxa"/>
            <w:vMerge w:val="restart"/>
          </w:tcPr>
          <w:p w:rsidR="005F19B7" w:rsidRDefault="005F19B7" w:rsidP="008D4D0F">
            <w:r w:rsidRPr="00FF58BC">
              <w:rPr>
                <w:rFonts w:ascii="华文细黑" w:eastAsia="华文细黑" w:hAnsi="华文细黑" w:hint="eastAsia"/>
                <w:color w:val="FF0000"/>
                <w:kern w:val="0"/>
                <w:sz w:val="24"/>
                <w:szCs w:val="24"/>
              </w:rPr>
              <w:t>图片</w:t>
            </w:r>
          </w:p>
        </w:tc>
        <w:tc>
          <w:tcPr>
            <w:tcW w:w="1868" w:type="dxa"/>
          </w:tcPr>
          <w:p w:rsidR="005F19B7" w:rsidRDefault="00C60A2B" w:rsidP="008D4D0F">
            <w:pPr>
              <w:rPr>
                <w:ins w:id="511" w:author="wuhao" w:date="2012-01-04T14:05:00Z"/>
                <w:rFonts w:ascii="华文细黑" w:eastAsia="华文细黑" w:hAnsi="华文细黑"/>
                <w:color w:val="FF0000"/>
                <w:kern w:val="0"/>
                <w:sz w:val="24"/>
                <w:szCs w:val="24"/>
              </w:rPr>
            </w:pPr>
            <w:ins w:id="512" w:author="wuhao" w:date="2012-01-04T15:13:00Z">
              <w:r>
                <w:rPr>
                  <w:rFonts w:ascii="华文细黑" w:eastAsia="华文细黑" w:hAnsi="华文细黑" w:hint="eastAsia"/>
                  <w:color w:val="FF0000"/>
                  <w:kern w:val="0"/>
                  <w:sz w:val="24"/>
                  <w:szCs w:val="24"/>
                </w:rPr>
                <w:t>j</w:t>
              </w:r>
            </w:ins>
            <w:r w:rsidR="005F19B7">
              <w:rPr>
                <w:rFonts w:ascii="华文细黑" w:eastAsia="华文细黑" w:hAnsi="华文细黑" w:hint="eastAsia"/>
                <w:color w:val="FF0000"/>
                <w:kern w:val="0"/>
                <w:sz w:val="24"/>
                <w:szCs w:val="24"/>
              </w:rPr>
              <w:t>pg</w:t>
            </w:r>
          </w:p>
          <w:p w:rsidR="00C60A2B" w:rsidRDefault="00E72B00" w:rsidP="008D4D0F">
            <w:ins w:id="513" w:author="wuhao" w:date="2012-01-04T14:06:00Z">
              <w:r w:rsidRPr="00E72B00">
                <w:t>jpeg</w:t>
              </w:r>
            </w:ins>
          </w:p>
          <w:p w:rsidR="00E72B00" w:rsidRDefault="00E72B00" w:rsidP="008D4D0F">
            <w:ins w:id="514" w:author="wuhao" w:date="2012-01-04T14:06:00Z">
              <w:r w:rsidRPr="00E72B00">
                <w:t>jpe</w:t>
              </w:r>
            </w:ins>
          </w:p>
        </w:tc>
        <w:tc>
          <w:tcPr>
            <w:tcW w:w="3006" w:type="dxa"/>
          </w:tcPr>
          <w:p w:rsidR="005F19B7" w:rsidRDefault="005F19B7" w:rsidP="008D4D0F">
            <w:r w:rsidRPr="004E771D">
              <w:t>image/jpeg</w:t>
            </w:r>
          </w:p>
        </w:tc>
        <w:tc>
          <w:tcPr>
            <w:tcW w:w="1772" w:type="dxa"/>
            <w:vMerge w:val="restart"/>
          </w:tcPr>
          <w:p w:rsidR="005F19B7" w:rsidRPr="004E771D" w:rsidRDefault="00D11702" w:rsidP="008D4D0F">
            <w:r>
              <w:rPr>
                <w:rFonts w:hint="eastAsia"/>
              </w:rPr>
              <w:t>1M</w:t>
            </w:r>
          </w:p>
        </w:tc>
      </w:tr>
      <w:tr w:rsidR="005F19B7" w:rsidTr="00C60A2B">
        <w:tc>
          <w:tcPr>
            <w:tcW w:w="1876" w:type="dxa"/>
            <w:vMerge/>
          </w:tcPr>
          <w:p w:rsidR="005F19B7" w:rsidRDefault="005F19B7" w:rsidP="008D4D0F"/>
        </w:tc>
        <w:tc>
          <w:tcPr>
            <w:tcW w:w="1868" w:type="dxa"/>
          </w:tcPr>
          <w:p w:rsidR="005F19B7" w:rsidRDefault="005F19B7" w:rsidP="008D4D0F">
            <w:r>
              <w:rPr>
                <w:rFonts w:hint="eastAsia"/>
              </w:rPr>
              <w:t>gif</w:t>
            </w:r>
          </w:p>
        </w:tc>
        <w:tc>
          <w:tcPr>
            <w:tcW w:w="3006" w:type="dxa"/>
          </w:tcPr>
          <w:p w:rsidR="005F19B7" w:rsidRDefault="005F19B7" w:rsidP="008D4D0F">
            <w:r w:rsidRPr="004E771D">
              <w:t>image/gif</w:t>
            </w:r>
          </w:p>
        </w:tc>
        <w:tc>
          <w:tcPr>
            <w:tcW w:w="1772" w:type="dxa"/>
            <w:vMerge/>
          </w:tcPr>
          <w:p w:rsidR="005F19B7" w:rsidRPr="004E771D" w:rsidRDefault="005F19B7" w:rsidP="008D4D0F"/>
        </w:tc>
      </w:tr>
      <w:tr w:rsidR="005F19B7" w:rsidTr="00C60A2B">
        <w:tc>
          <w:tcPr>
            <w:tcW w:w="1876" w:type="dxa"/>
            <w:vMerge/>
          </w:tcPr>
          <w:p w:rsidR="005F19B7" w:rsidRDefault="005F19B7" w:rsidP="008D4D0F"/>
        </w:tc>
        <w:tc>
          <w:tcPr>
            <w:tcW w:w="1868" w:type="dxa"/>
          </w:tcPr>
          <w:p w:rsidR="005F19B7" w:rsidRDefault="005F19B7" w:rsidP="008D4D0F">
            <w:r>
              <w:rPr>
                <w:rFonts w:hint="eastAsia"/>
              </w:rPr>
              <w:t>png</w:t>
            </w:r>
          </w:p>
        </w:tc>
        <w:tc>
          <w:tcPr>
            <w:tcW w:w="3006" w:type="dxa"/>
          </w:tcPr>
          <w:p w:rsidR="005F19B7" w:rsidRDefault="005F19B7" w:rsidP="008D4D0F">
            <w:r w:rsidRPr="004E771D">
              <w:t>image/png</w:t>
            </w:r>
          </w:p>
        </w:tc>
        <w:tc>
          <w:tcPr>
            <w:tcW w:w="1772" w:type="dxa"/>
            <w:vMerge/>
          </w:tcPr>
          <w:p w:rsidR="005F19B7" w:rsidRPr="004E771D" w:rsidRDefault="005F19B7" w:rsidP="008D4D0F"/>
        </w:tc>
      </w:tr>
      <w:tr w:rsidR="005F79C5" w:rsidTr="00C60A2B">
        <w:tc>
          <w:tcPr>
            <w:tcW w:w="1876" w:type="dxa"/>
            <w:vMerge w:val="restart"/>
          </w:tcPr>
          <w:p w:rsidR="005F79C5" w:rsidRDefault="005F79C5" w:rsidP="008D4D0F">
            <w:r>
              <w:rPr>
                <w:rFonts w:ascii="华文细黑" w:eastAsia="华文细黑" w:hAnsi="华文细黑" w:hint="eastAsia"/>
                <w:color w:val="FF0000"/>
                <w:kern w:val="0"/>
                <w:sz w:val="24"/>
                <w:szCs w:val="24"/>
              </w:rPr>
              <w:t>音频</w:t>
            </w:r>
          </w:p>
        </w:tc>
        <w:tc>
          <w:tcPr>
            <w:tcW w:w="1868" w:type="dxa"/>
          </w:tcPr>
          <w:p w:rsidR="005F79C5" w:rsidRDefault="005F79C5" w:rsidP="008D4D0F">
            <w:pPr>
              <w:rPr>
                <w:ins w:id="515" w:author="wuhao" w:date="2012-01-04T14:07:00Z"/>
              </w:rPr>
            </w:pPr>
            <w:r>
              <w:rPr>
                <w:rFonts w:hint="eastAsia"/>
              </w:rPr>
              <w:t>midi</w:t>
            </w:r>
          </w:p>
          <w:p w:rsidR="005F79C5" w:rsidRDefault="005F79C5" w:rsidP="008D4D0F">
            <w:r>
              <w:rPr>
                <w:rFonts w:hint="eastAsia"/>
              </w:rPr>
              <w:t>m</w:t>
            </w:r>
            <w:ins w:id="516" w:author="wuhao" w:date="2012-01-04T14:07:00Z">
              <w:r w:rsidRPr="00E72B00">
                <w:t>id</w:t>
              </w:r>
            </w:ins>
          </w:p>
        </w:tc>
        <w:tc>
          <w:tcPr>
            <w:tcW w:w="3006" w:type="dxa"/>
          </w:tcPr>
          <w:p w:rsidR="005F79C5" w:rsidRPr="001245F5" w:rsidRDefault="005F79C5" w:rsidP="00C60A2B">
            <w:pPr>
              <w:rPr>
                <w:b/>
                <w:rPrChange w:id="517" w:author="wuhao" w:date="2011-12-22T12:16:00Z">
                  <w:rPr/>
                </w:rPrChange>
              </w:rPr>
            </w:pPr>
            <w:r w:rsidRPr="0052093A">
              <w:rPr>
                <w:rFonts w:ascii="华文细黑" w:eastAsia="华文细黑" w:hAnsi="华文细黑"/>
                <w:color w:val="FF0000"/>
                <w:kern w:val="0"/>
                <w:sz w:val="24"/>
                <w:szCs w:val="24"/>
              </w:rPr>
              <w:t>audio/midi</w:t>
            </w:r>
          </w:p>
        </w:tc>
        <w:tc>
          <w:tcPr>
            <w:tcW w:w="1772" w:type="dxa"/>
            <w:vMerge w:val="restart"/>
          </w:tcPr>
          <w:p w:rsidR="005F79C5" w:rsidRPr="0052093A" w:rsidRDefault="005F79C5" w:rsidP="008D4D0F">
            <w:pPr>
              <w:rPr>
                <w:rFonts w:ascii="华文细黑" w:eastAsia="华文细黑" w:hAnsi="华文细黑"/>
                <w:color w:val="FF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FF0000"/>
                <w:kern w:val="0"/>
                <w:sz w:val="24"/>
                <w:szCs w:val="24"/>
              </w:rPr>
              <w:t>1M</w:t>
            </w:r>
          </w:p>
        </w:tc>
      </w:tr>
      <w:tr w:rsidR="005F79C5" w:rsidTr="00C60A2B">
        <w:tc>
          <w:tcPr>
            <w:tcW w:w="1876" w:type="dxa"/>
            <w:vMerge/>
          </w:tcPr>
          <w:p w:rsidR="005F79C5" w:rsidRDefault="005F79C5" w:rsidP="008D4D0F"/>
        </w:tc>
        <w:tc>
          <w:tcPr>
            <w:tcW w:w="1868" w:type="dxa"/>
          </w:tcPr>
          <w:p w:rsidR="005F79C5" w:rsidRDefault="005F79C5" w:rsidP="008D4D0F">
            <w:r>
              <w:rPr>
                <w:rFonts w:hint="eastAsia"/>
              </w:rPr>
              <w:t>amr</w:t>
            </w:r>
          </w:p>
        </w:tc>
        <w:tc>
          <w:tcPr>
            <w:tcW w:w="3006" w:type="dxa"/>
          </w:tcPr>
          <w:p w:rsidR="005F79C5" w:rsidRDefault="005F79C5" w:rsidP="00C60A2B">
            <w:r w:rsidRPr="0052093A">
              <w:rPr>
                <w:rFonts w:ascii="华文细黑" w:eastAsia="华文细黑" w:hAnsi="华文细黑"/>
                <w:color w:val="FF0000"/>
                <w:kern w:val="0"/>
                <w:sz w:val="24"/>
                <w:szCs w:val="24"/>
              </w:rPr>
              <w:t>audio/amr</w:t>
            </w:r>
          </w:p>
        </w:tc>
        <w:tc>
          <w:tcPr>
            <w:tcW w:w="1772" w:type="dxa"/>
            <w:vMerge/>
          </w:tcPr>
          <w:p w:rsidR="005F79C5" w:rsidRPr="0052093A" w:rsidRDefault="005F79C5" w:rsidP="008D4D0F">
            <w:pPr>
              <w:rPr>
                <w:rFonts w:ascii="华文细黑" w:eastAsia="华文细黑" w:hAnsi="华文细黑"/>
                <w:color w:val="FF0000"/>
                <w:kern w:val="0"/>
                <w:sz w:val="24"/>
                <w:szCs w:val="24"/>
              </w:rPr>
            </w:pPr>
          </w:p>
        </w:tc>
      </w:tr>
      <w:tr w:rsidR="005F79C5" w:rsidTr="00C60A2B">
        <w:tc>
          <w:tcPr>
            <w:tcW w:w="1876" w:type="dxa"/>
            <w:vMerge/>
          </w:tcPr>
          <w:p w:rsidR="005F79C5" w:rsidRDefault="005F79C5" w:rsidP="008D4D0F"/>
        </w:tc>
        <w:tc>
          <w:tcPr>
            <w:tcW w:w="1868" w:type="dxa"/>
          </w:tcPr>
          <w:p w:rsidR="005F79C5" w:rsidRDefault="005F79C5" w:rsidP="008D4D0F">
            <w:r>
              <w:rPr>
                <w:rFonts w:hint="eastAsia"/>
              </w:rPr>
              <w:t>mp3</w:t>
            </w:r>
          </w:p>
        </w:tc>
        <w:tc>
          <w:tcPr>
            <w:tcW w:w="3006" w:type="dxa"/>
          </w:tcPr>
          <w:p w:rsidR="005F79C5" w:rsidRPr="001245F5" w:rsidRDefault="00CD3D18" w:rsidP="008D4D0F">
            <w:pPr>
              <w:rPr>
                <w:rFonts w:ascii="Courier New" w:hAnsi="Courier New" w:cs="Courier New"/>
                <w:b/>
                <w:kern w:val="0"/>
                <w:sz w:val="20"/>
                <w:szCs w:val="20"/>
                <w:rPrChange w:id="518" w:author="wuhao" w:date="2011-12-22T12:17:00Z">
                  <w:rPr/>
                </w:rPrChange>
              </w:rPr>
            </w:pPr>
            <w:r w:rsidRPr="00CD3D18">
              <w:rPr>
                <w:rFonts w:ascii="Courier New" w:hAnsi="Courier New" w:cs="Courier New"/>
                <w:b/>
                <w:kern w:val="0"/>
                <w:sz w:val="20"/>
                <w:szCs w:val="20"/>
                <w:rPrChange w:id="519" w:author="wuhao" w:date="2011-12-22T12:17:00Z">
                  <w:rPr>
                    <w:rFonts w:ascii="Courier New" w:hAnsi="Courier New" w:cs="Courier New"/>
                    <w:color w:val="0000FF" w:themeColor="hyperlink"/>
                    <w:kern w:val="0"/>
                    <w:sz w:val="20"/>
                    <w:szCs w:val="20"/>
                    <w:u w:val="single"/>
                  </w:rPr>
                </w:rPrChange>
              </w:rPr>
              <w:t>audio/mpeg</w:t>
            </w:r>
          </w:p>
        </w:tc>
        <w:tc>
          <w:tcPr>
            <w:tcW w:w="1772" w:type="dxa"/>
            <w:vMerge/>
          </w:tcPr>
          <w:p w:rsidR="005F79C5" w:rsidRPr="0052093A" w:rsidRDefault="005F79C5" w:rsidP="008D4D0F">
            <w:pPr>
              <w:rPr>
                <w:rFonts w:ascii="华文细黑" w:eastAsia="华文细黑" w:hAnsi="华文细黑"/>
                <w:color w:val="FF0000"/>
                <w:kern w:val="0"/>
                <w:sz w:val="24"/>
                <w:szCs w:val="24"/>
              </w:rPr>
            </w:pPr>
          </w:p>
        </w:tc>
      </w:tr>
      <w:tr w:rsidR="005F79C5" w:rsidTr="00C60A2B">
        <w:tc>
          <w:tcPr>
            <w:tcW w:w="1876" w:type="dxa"/>
            <w:vMerge/>
          </w:tcPr>
          <w:p w:rsidR="005F79C5" w:rsidRDefault="005F79C5" w:rsidP="008D4D0F"/>
        </w:tc>
        <w:tc>
          <w:tcPr>
            <w:tcW w:w="1868" w:type="dxa"/>
          </w:tcPr>
          <w:p w:rsidR="005F79C5" w:rsidRDefault="005F79C5" w:rsidP="008D4D0F">
            <w:r>
              <w:rPr>
                <w:rFonts w:hint="eastAsia"/>
              </w:rPr>
              <w:t>wav</w:t>
            </w:r>
          </w:p>
        </w:tc>
        <w:tc>
          <w:tcPr>
            <w:tcW w:w="3006" w:type="dxa"/>
          </w:tcPr>
          <w:p w:rsidR="005F79C5" w:rsidRPr="001245F5" w:rsidRDefault="005F79C5" w:rsidP="00C60A2B">
            <w:pPr>
              <w:rPr>
                <w:b/>
                <w:rPrChange w:id="520" w:author="wuhao" w:date="2011-12-22T12:17:00Z">
                  <w:rPr/>
                </w:rPrChange>
              </w:rPr>
            </w:pPr>
            <w:r w:rsidRPr="0052093A">
              <w:rPr>
                <w:rFonts w:ascii="华文细黑" w:eastAsia="华文细黑" w:hAnsi="华文细黑"/>
                <w:color w:val="FF0000"/>
                <w:kern w:val="0"/>
                <w:sz w:val="24"/>
                <w:szCs w:val="24"/>
              </w:rPr>
              <w:t>audio/x-wav</w:t>
            </w:r>
          </w:p>
        </w:tc>
        <w:tc>
          <w:tcPr>
            <w:tcW w:w="1772" w:type="dxa"/>
            <w:vMerge/>
          </w:tcPr>
          <w:p w:rsidR="005F79C5" w:rsidRPr="0052093A" w:rsidRDefault="005F79C5" w:rsidP="008D4D0F">
            <w:pPr>
              <w:rPr>
                <w:rFonts w:ascii="华文细黑" w:eastAsia="华文细黑" w:hAnsi="华文细黑"/>
                <w:color w:val="FF0000"/>
                <w:kern w:val="0"/>
                <w:sz w:val="24"/>
                <w:szCs w:val="24"/>
              </w:rPr>
            </w:pPr>
          </w:p>
        </w:tc>
      </w:tr>
      <w:tr w:rsidR="005F79C5" w:rsidTr="00C60A2B">
        <w:tc>
          <w:tcPr>
            <w:tcW w:w="1876" w:type="dxa"/>
            <w:vMerge/>
          </w:tcPr>
          <w:p w:rsidR="005F79C5" w:rsidRDefault="005F79C5" w:rsidP="008D4D0F"/>
        </w:tc>
        <w:tc>
          <w:tcPr>
            <w:tcW w:w="1868" w:type="dxa"/>
          </w:tcPr>
          <w:p w:rsidR="005F79C5" w:rsidRDefault="005F79C5" w:rsidP="008D4D0F">
            <w:r>
              <w:rPr>
                <w:rFonts w:hint="eastAsia"/>
              </w:rPr>
              <w:t>3gpp</w:t>
            </w:r>
          </w:p>
        </w:tc>
        <w:tc>
          <w:tcPr>
            <w:tcW w:w="3006" w:type="dxa"/>
          </w:tcPr>
          <w:p w:rsidR="005F79C5" w:rsidRPr="0052093A" w:rsidRDefault="005F79C5" w:rsidP="00C60A2B">
            <w:pPr>
              <w:rPr>
                <w:rFonts w:ascii="华文细黑" w:eastAsia="华文细黑" w:hAnsi="华文细黑"/>
                <w:color w:val="FF0000"/>
                <w:kern w:val="0"/>
                <w:sz w:val="24"/>
                <w:szCs w:val="24"/>
              </w:rPr>
            </w:pPr>
            <w:r w:rsidRPr="001266F2">
              <w:t>video/3gpp</w:t>
            </w:r>
          </w:p>
        </w:tc>
        <w:tc>
          <w:tcPr>
            <w:tcW w:w="1772" w:type="dxa"/>
          </w:tcPr>
          <w:p w:rsidR="005F79C5" w:rsidRPr="0052093A" w:rsidRDefault="005F79C5" w:rsidP="008D4D0F">
            <w:pPr>
              <w:rPr>
                <w:rFonts w:ascii="华文细黑" w:eastAsia="华文细黑" w:hAnsi="华文细黑"/>
                <w:color w:val="FF0000"/>
                <w:kern w:val="0"/>
                <w:sz w:val="24"/>
                <w:szCs w:val="24"/>
              </w:rPr>
            </w:pPr>
          </w:p>
        </w:tc>
      </w:tr>
      <w:tr w:rsidR="005F19B7" w:rsidTr="00C60A2B">
        <w:tc>
          <w:tcPr>
            <w:tcW w:w="1876" w:type="dxa"/>
            <w:vMerge w:val="restart"/>
          </w:tcPr>
          <w:p w:rsidR="005F19B7" w:rsidRDefault="004E335A" w:rsidP="008D4D0F">
            <w:r>
              <w:rPr>
                <w:rFonts w:hint="eastAsia"/>
              </w:rPr>
              <w:t>视频</w:t>
            </w:r>
          </w:p>
        </w:tc>
        <w:tc>
          <w:tcPr>
            <w:tcW w:w="1868" w:type="dxa"/>
          </w:tcPr>
          <w:p w:rsidR="005F19B7" w:rsidRDefault="005F19B7" w:rsidP="008D4D0F">
            <w:r>
              <w:rPr>
                <w:rFonts w:hint="eastAsia"/>
              </w:rPr>
              <w:t>3gp</w:t>
            </w:r>
          </w:p>
        </w:tc>
        <w:tc>
          <w:tcPr>
            <w:tcW w:w="3006" w:type="dxa"/>
          </w:tcPr>
          <w:p w:rsidR="005F19B7" w:rsidRPr="0052093A" w:rsidRDefault="005F19B7" w:rsidP="008D4D0F">
            <w:pPr>
              <w:rPr>
                <w:rFonts w:ascii="华文细黑" w:eastAsia="华文细黑" w:hAnsi="华文细黑"/>
                <w:color w:val="FF0000"/>
                <w:kern w:val="0"/>
                <w:sz w:val="24"/>
                <w:szCs w:val="24"/>
              </w:rPr>
            </w:pPr>
            <w:r w:rsidRPr="001266F2">
              <w:t>video/3gpp</w:t>
            </w:r>
          </w:p>
        </w:tc>
        <w:tc>
          <w:tcPr>
            <w:tcW w:w="1772" w:type="dxa"/>
            <w:vMerge w:val="restart"/>
          </w:tcPr>
          <w:p w:rsidR="005F19B7" w:rsidRPr="001266F2" w:rsidRDefault="005F19B7" w:rsidP="008D4D0F"/>
        </w:tc>
      </w:tr>
      <w:tr w:rsidR="005F19B7" w:rsidTr="00C60A2B">
        <w:tc>
          <w:tcPr>
            <w:tcW w:w="1876" w:type="dxa"/>
            <w:vMerge/>
          </w:tcPr>
          <w:p w:rsidR="005F19B7" w:rsidRDefault="005F19B7" w:rsidP="008D4D0F"/>
        </w:tc>
        <w:tc>
          <w:tcPr>
            <w:tcW w:w="1868" w:type="dxa"/>
          </w:tcPr>
          <w:p w:rsidR="005F19B7" w:rsidRDefault="005F19B7" w:rsidP="008D4D0F">
            <w:r>
              <w:rPr>
                <w:rFonts w:hint="eastAsia"/>
              </w:rPr>
              <w:t>mp4</w:t>
            </w:r>
          </w:p>
        </w:tc>
        <w:tc>
          <w:tcPr>
            <w:tcW w:w="3006" w:type="dxa"/>
          </w:tcPr>
          <w:p w:rsidR="00E72B00" w:rsidRPr="0052093A" w:rsidRDefault="00E72B00" w:rsidP="008D4D0F">
            <w:pPr>
              <w:rPr>
                <w:rFonts w:ascii="华文细黑" w:eastAsia="华文细黑" w:hAnsi="华文细黑"/>
                <w:color w:val="FF0000"/>
                <w:kern w:val="0"/>
                <w:sz w:val="24"/>
                <w:szCs w:val="24"/>
              </w:rPr>
            </w:pPr>
            <w:ins w:id="521" w:author="wuhao" w:date="2012-01-04T14:19:00Z">
              <w:r w:rsidRPr="00E72B00">
                <w:rPr>
                  <w:rFonts w:ascii="华文细黑" w:eastAsia="华文细黑" w:hAnsi="华文细黑"/>
                  <w:color w:val="FF0000"/>
                  <w:kern w:val="0"/>
                  <w:sz w:val="24"/>
                  <w:szCs w:val="24"/>
                </w:rPr>
                <w:t>video/mp4</w:t>
              </w:r>
            </w:ins>
          </w:p>
        </w:tc>
        <w:tc>
          <w:tcPr>
            <w:tcW w:w="1772" w:type="dxa"/>
            <w:vMerge/>
          </w:tcPr>
          <w:p w:rsidR="005F19B7" w:rsidRPr="001266F2" w:rsidRDefault="005F19B7" w:rsidP="008D4D0F"/>
        </w:tc>
      </w:tr>
      <w:tr w:rsidR="005F19B7" w:rsidTr="00C60A2B">
        <w:tc>
          <w:tcPr>
            <w:tcW w:w="1876" w:type="dxa"/>
            <w:vMerge w:val="restart"/>
          </w:tcPr>
          <w:p w:rsidR="005F19B7" w:rsidRDefault="005F19B7" w:rsidP="008D4D0F">
            <w:r>
              <w:t>F</w:t>
            </w:r>
            <w:r>
              <w:rPr>
                <w:rFonts w:hint="eastAsia"/>
              </w:rPr>
              <w:t>lash</w:t>
            </w:r>
          </w:p>
        </w:tc>
        <w:tc>
          <w:tcPr>
            <w:tcW w:w="1868" w:type="dxa"/>
          </w:tcPr>
          <w:p w:rsidR="005F19B7" w:rsidRDefault="005F19B7" w:rsidP="008D4D0F">
            <w:r>
              <w:rPr>
                <w:rFonts w:hint="eastAsia"/>
              </w:rPr>
              <w:t>swf</w:t>
            </w:r>
          </w:p>
        </w:tc>
        <w:tc>
          <w:tcPr>
            <w:tcW w:w="3006" w:type="dxa"/>
          </w:tcPr>
          <w:p w:rsidR="005F19B7" w:rsidRPr="0052093A" w:rsidRDefault="00D11702" w:rsidP="008D4D0F">
            <w:pPr>
              <w:rPr>
                <w:rFonts w:ascii="华文细黑" w:eastAsia="华文细黑" w:hAnsi="华文细黑"/>
                <w:color w:val="FF0000"/>
                <w:kern w:val="0"/>
                <w:sz w:val="24"/>
                <w:szCs w:val="24"/>
              </w:rPr>
            </w:pPr>
            <w:r>
              <w:rPr>
                <w:rStyle w:val="st"/>
                <w:rFonts w:ascii="Arial" w:hAnsi="Arial" w:cs="Arial"/>
              </w:rPr>
              <w:t>application/x-shockwave-flash</w:t>
            </w:r>
          </w:p>
        </w:tc>
        <w:tc>
          <w:tcPr>
            <w:tcW w:w="1772" w:type="dxa"/>
            <w:vMerge w:val="restart"/>
          </w:tcPr>
          <w:p w:rsidR="005F19B7" w:rsidRPr="0052093A" w:rsidRDefault="00D11702" w:rsidP="008D4D0F">
            <w:pPr>
              <w:rPr>
                <w:rFonts w:ascii="华文细黑" w:eastAsia="华文细黑" w:hAnsi="华文细黑"/>
                <w:color w:val="FF0000"/>
                <w:kern w:val="0"/>
                <w:sz w:val="24"/>
                <w:szCs w:val="24"/>
              </w:rPr>
            </w:pPr>
            <w:r>
              <w:rPr>
                <w:rFonts w:ascii="华文细黑" w:eastAsia="华文细黑" w:hAnsi="华文细黑" w:hint="eastAsia"/>
                <w:color w:val="FF0000"/>
                <w:kern w:val="0"/>
                <w:sz w:val="24"/>
                <w:szCs w:val="24"/>
              </w:rPr>
              <w:t>1M</w:t>
            </w:r>
          </w:p>
        </w:tc>
      </w:tr>
      <w:tr w:rsidR="005F19B7" w:rsidTr="00C60A2B">
        <w:tc>
          <w:tcPr>
            <w:tcW w:w="1876" w:type="dxa"/>
            <w:vMerge/>
          </w:tcPr>
          <w:p w:rsidR="005F19B7" w:rsidRDefault="005F19B7" w:rsidP="008D4D0F"/>
        </w:tc>
        <w:tc>
          <w:tcPr>
            <w:tcW w:w="1868" w:type="dxa"/>
          </w:tcPr>
          <w:p w:rsidR="005F19B7" w:rsidRDefault="005F19B7" w:rsidP="008D4D0F">
            <w:r>
              <w:rPr>
                <w:rFonts w:hint="eastAsia"/>
              </w:rPr>
              <w:t>flv</w:t>
            </w:r>
          </w:p>
        </w:tc>
        <w:tc>
          <w:tcPr>
            <w:tcW w:w="3006" w:type="dxa"/>
          </w:tcPr>
          <w:p w:rsidR="005F19B7" w:rsidRPr="0052093A" w:rsidRDefault="005F19B7" w:rsidP="008D4D0F">
            <w:pPr>
              <w:rPr>
                <w:rFonts w:ascii="华文细黑" w:eastAsia="华文细黑" w:hAnsi="华文细黑"/>
                <w:color w:val="FF0000"/>
                <w:kern w:val="0"/>
                <w:sz w:val="24"/>
                <w:szCs w:val="24"/>
              </w:rPr>
            </w:pPr>
            <w:r>
              <w:rPr>
                <w:rStyle w:val="st"/>
                <w:rFonts w:ascii="Arial" w:hAnsi="Arial" w:cs="Arial"/>
              </w:rPr>
              <w:t>video/x-</w:t>
            </w:r>
            <w:r>
              <w:rPr>
                <w:rStyle w:val="ac"/>
                <w:rFonts w:ascii="Arial" w:hAnsi="Arial" w:cs="Arial"/>
              </w:rPr>
              <w:t>flv</w:t>
            </w:r>
          </w:p>
        </w:tc>
        <w:tc>
          <w:tcPr>
            <w:tcW w:w="1772" w:type="dxa"/>
            <w:vMerge/>
          </w:tcPr>
          <w:p w:rsidR="005F19B7" w:rsidRPr="0052093A" w:rsidRDefault="005F19B7" w:rsidP="008D4D0F">
            <w:pPr>
              <w:rPr>
                <w:rFonts w:ascii="华文细黑" w:eastAsia="华文细黑" w:hAnsi="华文细黑"/>
                <w:color w:val="FF0000"/>
                <w:kern w:val="0"/>
                <w:sz w:val="24"/>
                <w:szCs w:val="24"/>
              </w:rPr>
            </w:pPr>
          </w:p>
        </w:tc>
      </w:tr>
    </w:tbl>
    <w:p w:rsidR="001266F2" w:rsidRDefault="004E771D" w:rsidP="007A7369">
      <w:r w:rsidRPr="004E771D">
        <w:t xml:space="preserve"> </w:t>
      </w:r>
    </w:p>
    <w:p w:rsidR="00BB40C4" w:rsidRDefault="00BB40C4" w:rsidP="007A7369"/>
    <w:p w:rsidR="00BB40C4" w:rsidRDefault="00BB40C4" w:rsidP="007A7369"/>
    <w:p w:rsidR="00BB40C4" w:rsidRDefault="00BB40C4" w:rsidP="007A7369"/>
    <w:p w:rsidR="00BB40C4" w:rsidRDefault="00BB40C4" w:rsidP="007A7369">
      <w:r>
        <w:rPr>
          <w:rFonts w:hint="eastAsia"/>
        </w:rPr>
        <w:t>未做的功能：</w:t>
      </w:r>
    </w:p>
    <w:p w:rsidR="00BB40C4" w:rsidRDefault="00BB40C4" w:rsidP="007A7369">
      <w:r>
        <w:rPr>
          <w:rFonts w:hint="eastAsia"/>
        </w:rPr>
        <w:t xml:space="preserve">1 </w:t>
      </w:r>
      <w:r>
        <w:rPr>
          <w:rFonts w:hint="eastAsia"/>
        </w:rPr>
        <w:t>权限的控制</w:t>
      </w:r>
    </w:p>
    <w:p w:rsidR="00BB40C4" w:rsidRDefault="00F63549" w:rsidP="007A7369">
      <w:pPr>
        <w:rPr>
          <w:ins w:id="522" w:author="wuhao" w:date="2011-12-21T12:00:00Z"/>
        </w:rPr>
      </w:pPr>
      <w:ins w:id="523" w:author="wuhao" w:date="2011-12-21T12:00:00Z">
        <w:r>
          <w:rPr>
            <w:rFonts w:hint="eastAsia"/>
          </w:rPr>
          <w:t xml:space="preserve">2 </w:t>
        </w:r>
        <w:r>
          <w:rPr>
            <w:rFonts w:hint="eastAsia"/>
          </w:rPr>
          <w:t>截图</w:t>
        </w:r>
      </w:ins>
    </w:p>
    <w:p w:rsidR="00527B10" w:rsidRPr="00BB40C4" w:rsidRDefault="00527B10" w:rsidP="007A7369"/>
    <w:sectPr w:rsidR="00527B10" w:rsidRPr="00BB40C4" w:rsidSect="00322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69" w:author="wuhao" w:date="2012-01-11T14:53:00Z" w:initials="w">
    <w:p w:rsidR="003248DA" w:rsidRDefault="003248DA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这个接口是否需要，修改业务信息时，可以调整密码的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844" w:rsidRDefault="00973844" w:rsidP="002F6B60">
      <w:r>
        <w:separator/>
      </w:r>
    </w:p>
  </w:endnote>
  <w:endnote w:type="continuationSeparator" w:id="0">
    <w:p w:rsidR="00973844" w:rsidRDefault="00973844" w:rsidP="002F6B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844" w:rsidRDefault="00973844" w:rsidP="002F6B60">
      <w:r>
        <w:separator/>
      </w:r>
    </w:p>
  </w:footnote>
  <w:footnote w:type="continuationSeparator" w:id="0">
    <w:p w:rsidR="00973844" w:rsidRDefault="00973844" w:rsidP="002F6B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6A366C"/>
    <w:multiLevelType w:val="hybridMultilevel"/>
    <w:tmpl w:val="1C622DF6"/>
    <w:lvl w:ilvl="0" w:tplc="1B4C8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F91C65"/>
    <w:multiLevelType w:val="hybridMultilevel"/>
    <w:tmpl w:val="EC9220FA"/>
    <w:lvl w:ilvl="0" w:tplc="D01684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0623CA"/>
    <w:multiLevelType w:val="hybridMultilevel"/>
    <w:tmpl w:val="4B821D5C"/>
    <w:lvl w:ilvl="0" w:tplc="03AE7D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395472"/>
    <w:multiLevelType w:val="hybridMultilevel"/>
    <w:tmpl w:val="E6106F46"/>
    <w:lvl w:ilvl="0" w:tplc="0409000B">
      <w:start w:val="1"/>
      <w:numFmt w:val="bullet"/>
      <w:lvlText w:val="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6B60"/>
    <w:rsid w:val="00016B19"/>
    <w:rsid w:val="00022F6C"/>
    <w:rsid w:val="00025E8F"/>
    <w:rsid w:val="00030771"/>
    <w:rsid w:val="00043039"/>
    <w:rsid w:val="00045A53"/>
    <w:rsid w:val="00046414"/>
    <w:rsid w:val="0005595B"/>
    <w:rsid w:val="00057B44"/>
    <w:rsid w:val="00062E60"/>
    <w:rsid w:val="00071035"/>
    <w:rsid w:val="00071B6D"/>
    <w:rsid w:val="00072074"/>
    <w:rsid w:val="00072ABB"/>
    <w:rsid w:val="000739F2"/>
    <w:rsid w:val="00092E09"/>
    <w:rsid w:val="000A137E"/>
    <w:rsid w:val="000A6BC3"/>
    <w:rsid w:val="000B5D1A"/>
    <w:rsid w:val="000C46E1"/>
    <w:rsid w:val="000D54A6"/>
    <w:rsid w:val="000E306B"/>
    <w:rsid w:val="000F181A"/>
    <w:rsid w:val="000F29D6"/>
    <w:rsid w:val="000F534C"/>
    <w:rsid w:val="000F5656"/>
    <w:rsid w:val="000F67FF"/>
    <w:rsid w:val="0010210C"/>
    <w:rsid w:val="0010310B"/>
    <w:rsid w:val="00106CAE"/>
    <w:rsid w:val="00107CEA"/>
    <w:rsid w:val="001245F5"/>
    <w:rsid w:val="00124CB3"/>
    <w:rsid w:val="00125662"/>
    <w:rsid w:val="001266F2"/>
    <w:rsid w:val="00132C04"/>
    <w:rsid w:val="001338A1"/>
    <w:rsid w:val="001338CF"/>
    <w:rsid w:val="00133F80"/>
    <w:rsid w:val="001351EF"/>
    <w:rsid w:val="0013529B"/>
    <w:rsid w:val="001373B4"/>
    <w:rsid w:val="00142D33"/>
    <w:rsid w:val="00145E31"/>
    <w:rsid w:val="00151C67"/>
    <w:rsid w:val="00152B83"/>
    <w:rsid w:val="00160D48"/>
    <w:rsid w:val="001637A5"/>
    <w:rsid w:val="0016744F"/>
    <w:rsid w:val="00172FE6"/>
    <w:rsid w:val="00173EBA"/>
    <w:rsid w:val="001740CB"/>
    <w:rsid w:val="001873B9"/>
    <w:rsid w:val="001B0B56"/>
    <w:rsid w:val="001B1894"/>
    <w:rsid w:val="001B1ED0"/>
    <w:rsid w:val="001B33C4"/>
    <w:rsid w:val="001B5A8E"/>
    <w:rsid w:val="001C2D4C"/>
    <w:rsid w:val="001C6F0D"/>
    <w:rsid w:val="001C7CA1"/>
    <w:rsid w:val="001D245D"/>
    <w:rsid w:val="001D4B32"/>
    <w:rsid w:val="001E020F"/>
    <w:rsid w:val="001E233E"/>
    <w:rsid w:val="001F086F"/>
    <w:rsid w:val="001F32DC"/>
    <w:rsid w:val="001F5F99"/>
    <w:rsid w:val="00207982"/>
    <w:rsid w:val="002212B8"/>
    <w:rsid w:val="00224E48"/>
    <w:rsid w:val="00227AE2"/>
    <w:rsid w:val="00235D4C"/>
    <w:rsid w:val="00244E1F"/>
    <w:rsid w:val="00245790"/>
    <w:rsid w:val="00245D2F"/>
    <w:rsid w:val="00262B5D"/>
    <w:rsid w:val="00264174"/>
    <w:rsid w:val="00270C2A"/>
    <w:rsid w:val="002742BA"/>
    <w:rsid w:val="00282125"/>
    <w:rsid w:val="00287433"/>
    <w:rsid w:val="0029107C"/>
    <w:rsid w:val="002954C1"/>
    <w:rsid w:val="002A1030"/>
    <w:rsid w:val="002A3304"/>
    <w:rsid w:val="002C0D48"/>
    <w:rsid w:val="002C1913"/>
    <w:rsid w:val="002C213B"/>
    <w:rsid w:val="002C55FB"/>
    <w:rsid w:val="002C6FAB"/>
    <w:rsid w:val="002D7623"/>
    <w:rsid w:val="002E1881"/>
    <w:rsid w:val="002F075A"/>
    <w:rsid w:val="002F6B60"/>
    <w:rsid w:val="003002D7"/>
    <w:rsid w:val="00311AD9"/>
    <w:rsid w:val="00313DD7"/>
    <w:rsid w:val="00316F2C"/>
    <w:rsid w:val="003224D0"/>
    <w:rsid w:val="00323709"/>
    <w:rsid w:val="00323B0B"/>
    <w:rsid w:val="003248DA"/>
    <w:rsid w:val="00331026"/>
    <w:rsid w:val="00335006"/>
    <w:rsid w:val="00336016"/>
    <w:rsid w:val="003452E9"/>
    <w:rsid w:val="00346380"/>
    <w:rsid w:val="003528DA"/>
    <w:rsid w:val="00354311"/>
    <w:rsid w:val="003602F7"/>
    <w:rsid w:val="00373193"/>
    <w:rsid w:val="00390963"/>
    <w:rsid w:val="00390E7F"/>
    <w:rsid w:val="003B077C"/>
    <w:rsid w:val="003B2574"/>
    <w:rsid w:val="003C0875"/>
    <w:rsid w:val="003C1165"/>
    <w:rsid w:val="003C1BC6"/>
    <w:rsid w:val="003C2B01"/>
    <w:rsid w:val="003C43F4"/>
    <w:rsid w:val="003D4F58"/>
    <w:rsid w:val="003E03B4"/>
    <w:rsid w:val="00405347"/>
    <w:rsid w:val="0041071D"/>
    <w:rsid w:val="00411E5A"/>
    <w:rsid w:val="004228E0"/>
    <w:rsid w:val="00422EC2"/>
    <w:rsid w:val="0042322B"/>
    <w:rsid w:val="00442742"/>
    <w:rsid w:val="004456F8"/>
    <w:rsid w:val="0044791F"/>
    <w:rsid w:val="00453936"/>
    <w:rsid w:val="00456D85"/>
    <w:rsid w:val="004576A6"/>
    <w:rsid w:val="00460150"/>
    <w:rsid w:val="0046614A"/>
    <w:rsid w:val="004668E7"/>
    <w:rsid w:val="00467277"/>
    <w:rsid w:val="00474963"/>
    <w:rsid w:val="0048378B"/>
    <w:rsid w:val="00484F94"/>
    <w:rsid w:val="00485D79"/>
    <w:rsid w:val="00486542"/>
    <w:rsid w:val="0048674D"/>
    <w:rsid w:val="0049159B"/>
    <w:rsid w:val="00494BA4"/>
    <w:rsid w:val="00495FCD"/>
    <w:rsid w:val="00496B9B"/>
    <w:rsid w:val="004A4EC7"/>
    <w:rsid w:val="004B61ED"/>
    <w:rsid w:val="004B79FE"/>
    <w:rsid w:val="004E153D"/>
    <w:rsid w:val="004E335A"/>
    <w:rsid w:val="004E4A39"/>
    <w:rsid w:val="004E771D"/>
    <w:rsid w:val="004E7948"/>
    <w:rsid w:val="004F29A7"/>
    <w:rsid w:val="0050128F"/>
    <w:rsid w:val="0050230C"/>
    <w:rsid w:val="0051344A"/>
    <w:rsid w:val="00516016"/>
    <w:rsid w:val="0052093A"/>
    <w:rsid w:val="005247C6"/>
    <w:rsid w:val="00527B10"/>
    <w:rsid w:val="00533740"/>
    <w:rsid w:val="00534D63"/>
    <w:rsid w:val="00537E37"/>
    <w:rsid w:val="00547630"/>
    <w:rsid w:val="0055198A"/>
    <w:rsid w:val="0055422F"/>
    <w:rsid w:val="00560042"/>
    <w:rsid w:val="0057285B"/>
    <w:rsid w:val="005730E9"/>
    <w:rsid w:val="00576CD2"/>
    <w:rsid w:val="00581BB0"/>
    <w:rsid w:val="00593B2E"/>
    <w:rsid w:val="00594B91"/>
    <w:rsid w:val="0059786F"/>
    <w:rsid w:val="005A350F"/>
    <w:rsid w:val="005B2D37"/>
    <w:rsid w:val="005C0F13"/>
    <w:rsid w:val="005C4C0A"/>
    <w:rsid w:val="005C51C5"/>
    <w:rsid w:val="005D0E83"/>
    <w:rsid w:val="005D4E71"/>
    <w:rsid w:val="005D5BD2"/>
    <w:rsid w:val="005E12E0"/>
    <w:rsid w:val="005E6A0B"/>
    <w:rsid w:val="005F19B7"/>
    <w:rsid w:val="005F2B87"/>
    <w:rsid w:val="005F5069"/>
    <w:rsid w:val="005F5E02"/>
    <w:rsid w:val="005F79C5"/>
    <w:rsid w:val="00615AEF"/>
    <w:rsid w:val="00616D82"/>
    <w:rsid w:val="0062036B"/>
    <w:rsid w:val="00621CC6"/>
    <w:rsid w:val="00624AFC"/>
    <w:rsid w:val="00624BC1"/>
    <w:rsid w:val="00652B9F"/>
    <w:rsid w:val="00655BE1"/>
    <w:rsid w:val="00673511"/>
    <w:rsid w:val="00674D08"/>
    <w:rsid w:val="0067577E"/>
    <w:rsid w:val="006809B7"/>
    <w:rsid w:val="00680AC9"/>
    <w:rsid w:val="00687ABA"/>
    <w:rsid w:val="006A1A00"/>
    <w:rsid w:val="006B12B0"/>
    <w:rsid w:val="006B3F50"/>
    <w:rsid w:val="006E417D"/>
    <w:rsid w:val="006E5F5D"/>
    <w:rsid w:val="006F1761"/>
    <w:rsid w:val="006F57E0"/>
    <w:rsid w:val="006F70EB"/>
    <w:rsid w:val="00705150"/>
    <w:rsid w:val="00705691"/>
    <w:rsid w:val="00706A36"/>
    <w:rsid w:val="00707D38"/>
    <w:rsid w:val="00722DF5"/>
    <w:rsid w:val="007307AA"/>
    <w:rsid w:val="00735D19"/>
    <w:rsid w:val="0074314B"/>
    <w:rsid w:val="007506CB"/>
    <w:rsid w:val="00750829"/>
    <w:rsid w:val="0075238E"/>
    <w:rsid w:val="0076184F"/>
    <w:rsid w:val="007668E2"/>
    <w:rsid w:val="00774E8D"/>
    <w:rsid w:val="00781127"/>
    <w:rsid w:val="007852DF"/>
    <w:rsid w:val="00793341"/>
    <w:rsid w:val="0079686D"/>
    <w:rsid w:val="007A078E"/>
    <w:rsid w:val="007A171A"/>
    <w:rsid w:val="007A3E63"/>
    <w:rsid w:val="007A7369"/>
    <w:rsid w:val="007B1F9E"/>
    <w:rsid w:val="007B2F3D"/>
    <w:rsid w:val="007B439F"/>
    <w:rsid w:val="007C2D40"/>
    <w:rsid w:val="007D4A57"/>
    <w:rsid w:val="007E12DF"/>
    <w:rsid w:val="007E3BE1"/>
    <w:rsid w:val="007E434B"/>
    <w:rsid w:val="007F1EFD"/>
    <w:rsid w:val="0081647D"/>
    <w:rsid w:val="00821C84"/>
    <w:rsid w:val="008247BE"/>
    <w:rsid w:val="00824909"/>
    <w:rsid w:val="00825B10"/>
    <w:rsid w:val="0083132B"/>
    <w:rsid w:val="00844E70"/>
    <w:rsid w:val="0085391D"/>
    <w:rsid w:val="00857AA3"/>
    <w:rsid w:val="00864FFE"/>
    <w:rsid w:val="00866FC1"/>
    <w:rsid w:val="008707B0"/>
    <w:rsid w:val="008728AC"/>
    <w:rsid w:val="00876488"/>
    <w:rsid w:val="00882C20"/>
    <w:rsid w:val="0088380E"/>
    <w:rsid w:val="00893256"/>
    <w:rsid w:val="008A0F48"/>
    <w:rsid w:val="008C38D3"/>
    <w:rsid w:val="008C3F19"/>
    <w:rsid w:val="008C6C52"/>
    <w:rsid w:val="008D17FF"/>
    <w:rsid w:val="008D4D0F"/>
    <w:rsid w:val="009348BB"/>
    <w:rsid w:val="0093704A"/>
    <w:rsid w:val="00937702"/>
    <w:rsid w:val="00956B13"/>
    <w:rsid w:val="00965A38"/>
    <w:rsid w:val="009679DA"/>
    <w:rsid w:val="00973844"/>
    <w:rsid w:val="009764CF"/>
    <w:rsid w:val="009806EF"/>
    <w:rsid w:val="00982D2C"/>
    <w:rsid w:val="00986A59"/>
    <w:rsid w:val="00987178"/>
    <w:rsid w:val="009A5AD5"/>
    <w:rsid w:val="009A61B6"/>
    <w:rsid w:val="009C02B4"/>
    <w:rsid w:val="009D2141"/>
    <w:rsid w:val="009D7DFE"/>
    <w:rsid w:val="009D7E8E"/>
    <w:rsid w:val="009E3467"/>
    <w:rsid w:val="009E7551"/>
    <w:rsid w:val="009F0325"/>
    <w:rsid w:val="009F0D35"/>
    <w:rsid w:val="009F40D8"/>
    <w:rsid w:val="009F5679"/>
    <w:rsid w:val="009F689E"/>
    <w:rsid w:val="009F7761"/>
    <w:rsid w:val="00A015E4"/>
    <w:rsid w:val="00A0312E"/>
    <w:rsid w:val="00A0370B"/>
    <w:rsid w:val="00A06545"/>
    <w:rsid w:val="00A0789A"/>
    <w:rsid w:val="00A23636"/>
    <w:rsid w:val="00A2673E"/>
    <w:rsid w:val="00A414E5"/>
    <w:rsid w:val="00A457B6"/>
    <w:rsid w:val="00A46B2B"/>
    <w:rsid w:val="00A520C0"/>
    <w:rsid w:val="00A614B4"/>
    <w:rsid w:val="00A63C03"/>
    <w:rsid w:val="00A72118"/>
    <w:rsid w:val="00A82479"/>
    <w:rsid w:val="00A857A6"/>
    <w:rsid w:val="00A927D2"/>
    <w:rsid w:val="00AA3435"/>
    <w:rsid w:val="00AA4CE5"/>
    <w:rsid w:val="00AD5384"/>
    <w:rsid w:val="00AD72EE"/>
    <w:rsid w:val="00AF1BB4"/>
    <w:rsid w:val="00AF1C3E"/>
    <w:rsid w:val="00B23DA2"/>
    <w:rsid w:val="00B31DA3"/>
    <w:rsid w:val="00B33F56"/>
    <w:rsid w:val="00B36127"/>
    <w:rsid w:val="00B374F4"/>
    <w:rsid w:val="00B37C3F"/>
    <w:rsid w:val="00B44A8B"/>
    <w:rsid w:val="00B44C71"/>
    <w:rsid w:val="00B50A92"/>
    <w:rsid w:val="00B527E2"/>
    <w:rsid w:val="00B627DB"/>
    <w:rsid w:val="00B663DF"/>
    <w:rsid w:val="00B722D0"/>
    <w:rsid w:val="00B837A5"/>
    <w:rsid w:val="00BA7AC5"/>
    <w:rsid w:val="00BB0AE9"/>
    <w:rsid w:val="00BB2D90"/>
    <w:rsid w:val="00BB40C4"/>
    <w:rsid w:val="00BC2372"/>
    <w:rsid w:val="00BE0F1F"/>
    <w:rsid w:val="00BE2169"/>
    <w:rsid w:val="00BF1A8A"/>
    <w:rsid w:val="00BF1FCC"/>
    <w:rsid w:val="00C0051A"/>
    <w:rsid w:val="00C03FF7"/>
    <w:rsid w:val="00C05492"/>
    <w:rsid w:val="00C076EB"/>
    <w:rsid w:val="00C1296C"/>
    <w:rsid w:val="00C1471E"/>
    <w:rsid w:val="00C16B56"/>
    <w:rsid w:val="00C16C1C"/>
    <w:rsid w:val="00C23E50"/>
    <w:rsid w:val="00C27694"/>
    <w:rsid w:val="00C37848"/>
    <w:rsid w:val="00C37BFB"/>
    <w:rsid w:val="00C4293D"/>
    <w:rsid w:val="00C46EFC"/>
    <w:rsid w:val="00C509F9"/>
    <w:rsid w:val="00C54C1F"/>
    <w:rsid w:val="00C60A2B"/>
    <w:rsid w:val="00C60ED3"/>
    <w:rsid w:val="00C64C5F"/>
    <w:rsid w:val="00C65A7B"/>
    <w:rsid w:val="00C75C5B"/>
    <w:rsid w:val="00C77545"/>
    <w:rsid w:val="00C80AFD"/>
    <w:rsid w:val="00C8120D"/>
    <w:rsid w:val="00C81F2A"/>
    <w:rsid w:val="00C86F25"/>
    <w:rsid w:val="00C974E9"/>
    <w:rsid w:val="00CA52F8"/>
    <w:rsid w:val="00CA6F31"/>
    <w:rsid w:val="00CA7C82"/>
    <w:rsid w:val="00CB4002"/>
    <w:rsid w:val="00CB5234"/>
    <w:rsid w:val="00CC1C61"/>
    <w:rsid w:val="00CC64E9"/>
    <w:rsid w:val="00CC7C8B"/>
    <w:rsid w:val="00CD3D18"/>
    <w:rsid w:val="00CE116C"/>
    <w:rsid w:val="00CE456C"/>
    <w:rsid w:val="00CE6836"/>
    <w:rsid w:val="00CF79AC"/>
    <w:rsid w:val="00D11235"/>
    <w:rsid w:val="00D11702"/>
    <w:rsid w:val="00D14EA4"/>
    <w:rsid w:val="00D22F04"/>
    <w:rsid w:val="00D23028"/>
    <w:rsid w:val="00D33221"/>
    <w:rsid w:val="00D4466F"/>
    <w:rsid w:val="00D509D2"/>
    <w:rsid w:val="00D66C86"/>
    <w:rsid w:val="00D670F1"/>
    <w:rsid w:val="00D71F7A"/>
    <w:rsid w:val="00D72B43"/>
    <w:rsid w:val="00D72DFA"/>
    <w:rsid w:val="00D96235"/>
    <w:rsid w:val="00DB1743"/>
    <w:rsid w:val="00DB2B98"/>
    <w:rsid w:val="00DB4652"/>
    <w:rsid w:val="00DB72F6"/>
    <w:rsid w:val="00DC01AF"/>
    <w:rsid w:val="00DD5453"/>
    <w:rsid w:val="00DD76D3"/>
    <w:rsid w:val="00DE2295"/>
    <w:rsid w:val="00DF2C3B"/>
    <w:rsid w:val="00E03114"/>
    <w:rsid w:val="00E059A2"/>
    <w:rsid w:val="00E079E4"/>
    <w:rsid w:val="00E24213"/>
    <w:rsid w:val="00E270BA"/>
    <w:rsid w:val="00E501E1"/>
    <w:rsid w:val="00E55B9C"/>
    <w:rsid w:val="00E72A0C"/>
    <w:rsid w:val="00E72B00"/>
    <w:rsid w:val="00E801EE"/>
    <w:rsid w:val="00E8640F"/>
    <w:rsid w:val="00E90C75"/>
    <w:rsid w:val="00E90CE0"/>
    <w:rsid w:val="00E91614"/>
    <w:rsid w:val="00E91727"/>
    <w:rsid w:val="00E930BF"/>
    <w:rsid w:val="00E958CE"/>
    <w:rsid w:val="00E967B7"/>
    <w:rsid w:val="00EA2A60"/>
    <w:rsid w:val="00EA643B"/>
    <w:rsid w:val="00EB0487"/>
    <w:rsid w:val="00EB3AF3"/>
    <w:rsid w:val="00EB4D38"/>
    <w:rsid w:val="00EB78B8"/>
    <w:rsid w:val="00EC282A"/>
    <w:rsid w:val="00EC5796"/>
    <w:rsid w:val="00ED3E94"/>
    <w:rsid w:val="00ED4697"/>
    <w:rsid w:val="00ED5DB4"/>
    <w:rsid w:val="00EE10A0"/>
    <w:rsid w:val="00EF0837"/>
    <w:rsid w:val="00EF2649"/>
    <w:rsid w:val="00F05CDF"/>
    <w:rsid w:val="00F14E50"/>
    <w:rsid w:val="00F21CFA"/>
    <w:rsid w:val="00F255BA"/>
    <w:rsid w:val="00F2668C"/>
    <w:rsid w:val="00F31CD0"/>
    <w:rsid w:val="00F32325"/>
    <w:rsid w:val="00F36A15"/>
    <w:rsid w:val="00F41B5C"/>
    <w:rsid w:val="00F4735B"/>
    <w:rsid w:val="00F51DFC"/>
    <w:rsid w:val="00F534F7"/>
    <w:rsid w:val="00F6279A"/>
    <w:rsid w:val="00F63549"/>
    <w:rsid w:val="00F63CF9"/>
    <w:rsid w:val="00F6486D"/>
    <w:rsid w:val="00F744D6"/>
    <w:rsid w:val="00F758CA"/>
    <w:rsid w:val="00F819B1"/>
    <w:rsid w:val="00F8729D"/>
    <w:rsid w:val="00F879E5"/>
    <w:rsid w:val="00FB4B46"/>
    <w:rsid w:val="00FB62D7"/>
    <w:rsid w:val="00FB6525"/>
    <w:rsid w:val="00FB6FED"/>
    <w:rsid w:val="00FC3DE3"/>
    <w:rsid w:val="00FD7728"/>
    <w:rsid w:val="00FE1D97"/>
    <w:rsid w:val="00FE246C"/>
    <w:rsid w:val="00FE5121"/>
    <w:rsid w:val="00FE5574"/>
    <w:rsid w:val="00FE6B77"/>
    <w:rsid w:val="00FE7B0D"/>
    <w:rsid w:val="00FF2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4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C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5E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33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76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6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6B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6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6B60"/>
    <w:rPr>
      <w:sz w:val="18"/>
      <w:szCs w:val="18"/>
    </w:rPr>
  </w:style>
  <w:style w:type="table" w:styleId="a5">
    <w:name w:val="Table Grid"/>
    <w:basedOn w:val="a1"/>
    <w:uiPriority w:val="59"/>
    <w:rsid w:val="00A037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14EA4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D4D0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21C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5E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55422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5422F"/>
    <w:rPr>
      <w:sz w:val="18"/>
      <w:szCs w:val="18"/>
    </w:rPr>
  </w:style>
  <w:style w:type="paragraph" w:customStyle="1" w:styleId="a9">
    <w:name w:val="版权申明"/>
    <w:basedOn w:val="a"/>
    <w:rsid w:val="00A857A6"/>
    <w:pPr>
      <w:spacing w:line="360" w:lineRule="auto"/>
      <w:jc w:val="center"/>
    </w:pPr>
    <w:rPr>
      <w:rFonts w:ascii="宋体" w:eastAsia="宋体" w:hAnsi="宋体" w:cs="宋体"/>
      <w:b/>
      <w:bCs/>
      <w:color w:val="000000"/>
      <w:sz w:val="24"/>
      <w:szCs w:val="20"/>
    </w:rPr>
  </w:style>
  <w:style w:type="paragraph" w:customStyle="1" w:styleId="aa">
    <w:name w:val="编写建议"/>
    <w:basedOn w:val="a"/>
    <w:next w:val="a3"/>
    <w:autoRedefine/>
    <w:rsid w:val="00A857A6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eastAsia="宋体" w:hAnsi="Arial" w:cs="宋体"/>
      <w:i/>
      <w:iCs/>
      <w:color w:val="0000FF"/>
      <w:kern w:val="0"/>
      <w:szCs w:val="24"/>
    </w:rPr>
  </w:style>
  <w:style w:type="paragraph" w:styleId="ab">
    <w:name w:val="Body Text"/>
    <w:basedOn w:val="a"/>
    <w:link w:val="Char2"/>
    <w:uiPriority w:val="99"/>
    <w:semiHidden/>
    <w:unhideWhenUsed/>
    <w:rsid w:val="00A857A6"/>
    <w:pPr>
      <w:spacing w:after="120"/>
    </w:pPr>
  </w:style>
  <w:style w:type="character" w:customStyle="1" w:styleId="Char2">
    <w:name w:val="正文文本 Char"/>
    <w:basedOn w:val="a0"/>
    <w:link w:val="ab"/>
    <w:uiPriority w:val="99"/>
    <w:semiHidden/>
    <w:rsid w:val="00A857A6"/>
  </w:style>
  <w:style w:type="character" w:styleId="ac">
    <w:name w:val="Emphasis"/>
    <w:basedOn w:val="a0"/>
    <w:uiPriority w:val="20"/>
    <w:qFormat/>
    <w:rsid w:val="005F19B7"/>
    <w:rPr>
      <w:b w:val="0"/>
      <w:bCs w:val="0"/>
      <w:i w:val="0"/>
      <w:iCs w:val="0"/>
      <w:color w:val="CC0033"/>
    </w:rPr>
  </w:style>
  <w:style w:type="character" w:customStyle="1" w:styleId="st">
    <w:name w:val="st"/>
    <w:basedOn w:val="a0"/>
    <w:rsid w:val="005F19B7"/>
  </w:style>
  <w:style w:type="character" w:customStyle="1" w:styleId="3Char">
    <w:name w:val="标题 3 Char"/>
    <w:basedOn w:val="a0"/>
    <w:link w:val="3"/>
    <w:uiPriority w:val="9"/>
    <w:rsid w:val="0079334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76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annotation reference"/>
    <w:basedOn w:val="a0"/>
    <w:uiPriority w:val="99"/>
    <w:semiHidden/>
    <w:unhideWhenUsed/>
    <w:rsid w:val="00C65A7B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C65A7B"/>
    <w:pPr>
      <w:jc w:val="left"/>
    </w:pPr>
  </w:style>
  <w:style w:type="character" w:customStyle="1" w:styleId="Char3">
    <w:name w:val="批注文字 Char"/>
    <w:basedOn w:val="a0"/>
    <w:link w:val="ae"/>
    <w:uiPriority w:val="99"/>
    <w:semiHidden/>
    <w:rsid w:val="00C65A7B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C65A7B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C65A7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9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7889">
                  <w:marLeft w:val="0"/>
                  <w:marRight w:val="284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fengzi.cn/dynamic/getContent?id=xxxxxxx&amp;c=yyyyyyy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engxiafei.com/mb/kma/getContent.action?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4363</TotalTime>
  <Pages>41</Pages>
  <Words>3452</Words>
  <Characters>19682</Characters>
  <Application>Microsoft Office Word</Application>
  <DocSecurity>0</DocSecurity>
  <Lines>164</Lines>
  <Paragraphs>46</Paragraphs>
  <ScaleCrop>false</ScaleCrop>
  <Company/>
  <LinksUpToDate>false</LinksUpToDate>
  <CharactersWithSpaces>23088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wuhao</dc:creator>
  <cp:keywords/>
  <dc:description/>
  <cp:lastModifiedBy>wuhao</cp:lastModifiedBy>
  <cp:revision>421</cp:revision>
  <dcterms:created xsi:type="dcterms:W3CDTF">2011-12-12T07:44:00Z</dcterms:created>
  <dcterms:modified xsi:type="dcterms:W3CDTF">2012-01-16T06:44:00Z</dcterms:modified>
</cp:coreProperties>
</file>